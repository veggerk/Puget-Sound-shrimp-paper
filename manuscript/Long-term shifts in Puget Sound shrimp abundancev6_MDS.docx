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F7D1" w14:textId="3C146587" w:rsidR="001C73E3" w:rsidRPr="007D67A2" w:rsidRDefault="002C4D56" w:rsidP="007D67A2">
      <w:pPr>
        <w:spacing w:after="480"/>
        <w:jc w:val="center"/>
        <w:rPr>
          <w:b/>
          <w:bCs/>
        </w:rPr>
      </w:pPr>
      <w:r w:rsidRPr="007D67A2">
        <w:rPr>
          <w:b/>
          <w:bCs/>
        </w:rPr>
        <w:t>L</w:t>
      </w:r>
      <w:r w:rsidR="00863030" w:rsidRPr="007D67A2">
        <w:rPr>
          <w:b/>
          <w:bCs/>
        </w:rPr>
        <w:t>ong</w:t>
      </w:r>
      <w:r w:rsidR="002A2360" w:rsidRPr="007D67A2">
        <w:rPr>
          <w:b/>
          <w:bCs/>
        </w:rPr>
        <w:t xml:space="preserve">-term </w:t>
      </w:r>
      <w:r w:rsidR="00863030" w:rsidRPr="007D67A2">
        <w:rPr>
          <w:b/>
          <w:bCs/>
        </w:rPr>
        <w:t>changes</w:t>
      </w:r>
      <w:r w:rsidR="009D5C6A" w:rsidRPr="007D67A2">
        <w:rPr>
          <w:b/>
          <w:bCs/>
        </w:rPr>
        <w:t xml:space="preserve"> in Puget Sound </w:t>
      </w:r>
      <w:r w:rsidRPr="007D67A2">
        <w:rPr>
          <w:b/>
          <w:bCs/>
        </w:rPr>
        <w:t>shrimp</w:t>
      </w:r>
      <w:r w:rsidR="009D5C6A" w:rsidRPr="007D67A2">
        <w:rPr>
          <w:b/>
          <w:bCs/>
        </w:rPr>
        <w:t xml:space="preserve"> abundance</w:t>
      </w:r>
    </w:p>
    <w:p w14:paraId="2B18C1D4" w14:textId="16089163" w:rsidR="00446BD7" w:rsidRPr="00F10E7C" w:rsidRDefault="001E40F3" w:rsidP="007D67A2">
      <w:pPr>
        <w:spacing w:after="480"/>
        <w:jc w:val="center"/>
        <w:rPr>
          <w:vertAlign w:val="superscript"/>
        </w:rPr>
      </w:pPr>
      <w:r>
        <w:t xml:space="preserve">Karl </w:t>
      </w:r>
      <w:r w:rsidR="009B402F">
        <w:t>Veggerby</w:t>
      </w:r>
      <w:r w:rsidR="004D64A3">
        <w:rPr>
          <w:vertAlign w:val="superscript"/>
        </w:rPr>
        <w:t>1,2</w:t>
      </w:r>
      <w:r w:rsidR="00446BD7">
        <w:t xml:space="preserve">, Chelsea </w:t>
      </w:r>
      <w:r w:rsidR="00281C44">
        <w:t xml:space="preserve">L. </w:t>
      </w:r>
      <w:r w:rsidR="00446BD7">
        <w:t>Wood</w:t>
      </w:r>
      <w:r w:rsidR="000B71FB">
        <w:rPr>
          <w:vertAlign w:val="superscript"/>
        </w:rPr>
        <w:t>1</w:t>
      </w:r>
      <w:r w:rsidR="00446BD7">
        <w:t>, Tom Quinn</w:t>
      </w:r>
      <w:r w:rsidR="000B71FB">
        <w:rPr>
          <w:vertAlign w:val="superscript"/>
        </w:rPr>
        <w:t>1</w:t>
      </w:r>
      <w:r w:rsidR="009B402F">
        <w:t>, Mark D. Scheuerell</w:t>
      </w:r>
      <w:r w:rsidR="004D64A3">
        <w:rPr>
          <w:vertAlign w:val="superscript"/>
        </w:rPr>
        <w:t>1,2</w:t>
      </w:r>
    </w:p>
    <w:p w14:paraId="7226EAAD" w14:textId="14BE790A" w:rsidR="000B71FB" w:rsidRPr="002A4AB8" w:rsidRDefault="000B71FB" w:rsidP="007D67A2">
      <w:pPr>
        <w:spacing w:after="240"/>
        <w:rPr>
          <w:vertAlign w:val="superscript"/>
        </w:rPr>
      </w:pPr>
      <w:r>
        <w:t>1: School of Aquatic and Fisheries Sciences, University of Washington, 1122 NE Boat St, Seattle, WA 98105</w:t>
      </w:r>
    </w:p>
    <w:p w14:paraId="23FA16B4" w14:textId="3D5FA9AA" w:rsidR="000B71FB" w:rsidRDefault="000B71FB" w:rsidP="007D67A2">
      <w:pPr>
        <w:spacing w:after="240"/>
      </w:pPr>
      <w:r>
        <w:t>2: U.S. Geological Survey Washington Cooperative Fish and Wildlife Research Unit, School of Aquatic and Fisheries Sciences, University of Washington, 1122 NE Boat St, Seattle, WA 98105</w:t>
      </w:r>
    </w:p>
    <w:p w14:paraId="5CB86F9C" w14:textId="4790589E" w:rsidR="003F1A08" w:rsidRDefault="00D448E3" w:rsidP="007D67A2">
      <w:pPr>
        <w:spacing w:before="720" w:after="720"/>
        <w:rPr>
          <w:vertAlign w:val="superscript"/>
        </w:rPr>
      </w:pPr>
      <w:r>
        <w:rPr>
          <w:b/>
          <w:bCs/>
        </w:rPr>
        <w:t>K</w:t>
      </w:r>
      <w:r w:rsidR="002C4D56" w:rsidRPr="007D67A2">
        <w:rPr>
          <w:b/>
          <w:bCs/>
        </w:rPr>
        <w:t>eywords</w:t>
      </w:r>
      <w:r w:rsidR="002C4D56" w:rsidRPr="002C4D56">
        <w:t xml:space="preserve">: </w:t>
      </w:r>
      <w:r w:rsidR="002C4D56">
        <w:t xml:space="preserve">pink shrimp, spot shrimp, </w:t>
      </w:r>
      <w:r w:rsidR="00700FEE">
        <w:t>C</w:t>
      </w:r>
      <w:r w:rsidR="002C4D56">
        <w:t xml:space="preserve">rangon, Puget Sound, Washington, </w:t>
      </w:r>
      <w:r w:rsidR="00700FEE">
        <w:t>El Nino, Pacific Decadal Oscillation, Ocean Conditions, abundance, vertical diel migration</w:t>
      </w:r>
    </w:p>
    <w:p w14:paraId="1A1332BA" w14:textId="54DD8317" w:rsidR="00011E87" w:rsidRPr="00602132" w:rsidRDefault="000B71FB" w:rsidP="00602132">
      <w:r w:rsidRPr="007D67A2">
        <w:t xml:space="preserve">This draft manuscript is distributed solely for purposes of scientific peer review. Its content is deliberative and </w:t>
      </w:r>
      <w:proofErr w:type="spellStart"/>
      <w:r w:rsidRPr="007D67A2">
        <w:t>predecisional</w:t>
      </w:r>
      <w:proofErr w:type="spellEnd"/>
      <w:r w:rsidRPr="007D67A2">
        <w:t>, so it must not be disclosed or released by reviewers. Because the manuscript has not yet been approved for publication by the U.S. Geological Survey (USGS), it does not represent any official USGS finding or policy.</w:t>
      </w:r>
      <w:r w:rsidR="00011E87" w:rsidRPr="00602132">
        <w:br w:type="page"/>
      </w:r>
    </w:p>
    <w:p w14:paraId="4A190318" w14:textId="3AC9D73A" w:rsidR="00635D5B" w:rsidRPr="002A4AB8" w:rsidRDefault="00123A46" w:rsidP="00C13D23">
      <w:pPr>
        <w:spacing w:line="480" w:lineRule="auto"/>
        <w:jc w:val="center"/>
        <w:rPr>
          <w:b/>
          <w:bCs/>
          <w:sz w:val="28"/>
          <w:szCs w:val="28"/>
        </w:rPr>
      </w:pPr>
      <w:r w:rsidRPr="002A4AB8">
        <w:rPr>
          <w:b/>
          <w:bCs/>
          <w:sz w:val="28"/>
          <w:szCs w:val="28"/>
        </w:rPr>
        <w:lastRenderedPageBreak/>
        <w:t>Abstract</w:t>
      </w:r>
    </w:p>
    <w:p w14:paraId="5089EFFB" w14:textId="58B55DEF" w:rsidR="007E5AE3" w:rsidRPr="004E0C5D" w:rsidRDefault="00F7025A" w:rsidP="004E0C5D">
      <w:pPr>
        <w:spacing w:line="480" w:lineRule="auto"/>
        <w:ind w:firstLine="720"/>
        <w:rPr>
          <w:highlight w:val="yellow"/>
        </w:rPr>
      </w:pPr>
      <w:r>
        <w:t xml:space="preserve">In 2013 through 2016, a severe marine heatwave in the North Pacific </w:t>
      </w:r>
      <w:r w:rsidR="0042465C">
        <w:t xml:space="preserve">coupled with a strong El </w:t>
      </w:r>
      <w:r w:rsidR="0042465C" w:rsidRPr="002A4AB8">
        <w:t>Niño</w:t>
      </w:r>
      <w:r w:rsidR="0042465C">
        <w:t xml:space="preserve"> event </w:t>
      </w:r>
      <w:r>
        <w:t>caused widespread changes</w:t>
      </w:r>
      <w:r w:rsidR="00281C44">
        <w:t xml:space="preserve"> to</w:t>
      </w:r>
      <w:r>
        <w:t xml:space="preserve"> the Pacific coast of North America.</w:t>
      </w:r>
      <w:r w:rsidR="00142943">
        <w:t xml:space="preserve"> Dubb</w:t>
      </w:r>
      <w:r w:rsidR="004C70B7">
        <w:t>ed ‘</w:t>
      </w:r>
      <w:r w:rsidR="007C1BE8">
        <w:t>T</w:t>
      </w:r>
      <w:r w:rsidR="004C70B7">
        <w:t xml:space="preserve">he </w:t>
      </w:r>
      <w:r w:rsidR="007C1BE8">
        <w:t>B</w:t>
      </w:r>
      <w:r w:rsidR="004C70B7">
        <w:t xml:space="preserve">lob’, the </w:t>
      </w:r>
      <w:r w:rsidR="008D2307">
        <w:t>marine heatwave</w:t>
      </w:r>
      <w:r w:rsidR="004C70B7">
        <w:t xml:space="preserve"> has </w:t>
      </w:r>
      <w:r w:rsidR="0024231C">
        <w:t>allowed researchers</w:t>
      </w:r>
      <w:r w:rsidR="004C70B7">
        <w:t xml:space="preserve"> </w:t>
      </w:r>
      <w:r w:rsidR="00281C44">
        <w:t xml:space="preserve">to explore </w:t>
      </w:r>
      <w:r w:rsidR="004C70B7">
        <w:t xml:space="preserve">how marine communities change in </w:t>
      </w:r>
      <w:r w:rsidR="00281C44">
        <w:t>response to</w:t>
      </w:r>
      <w:r w:rsidR="004C70B7">
        <w:t xml:space="preserve"> a rapidly warming ocean</w:t>
      </w:r>
      <w:r w:rsidR="00DC567D">
        <w:t xml:space="preserve"> surface</w:t>
      </w:r>
      <w:r w:rsidR="004C70B7">
        <w:t xml:space="preserve">. </w:t>
      </w:r>
      <w:r w:rsidR="00281C44">
        <w:t xml:space="preserve">We used yearly </w:t>
      </w:r>
      <w:r w:rsidR="00DC567D">
        <w:t xml:space="preserve">trawl data from </w:t>
      </w:r>
      <w:r w:rsidR="00863030">
        <w:t>1999</w:t>
      </w:r>
      <w:r w:rsidR="00281C44">
        <w:t>–</w:t>
      </w:r>
      <w:r w:rsidR="00900B96">
        <w:t xml:space="preserve">2019 </w:t>
      </w:r>
      <w:r w:rsidR="00863030">
        <w:t>in central Puget Sound to</w:t>
      </w:r>
      <w:r w:rsidR="00900B96">
        <w:t xml:space="preserve"> </w:t>
      </w:r>
      <w:r w:rsidR="002C4D56">
        <w:t xml:space="preserve">study </w:t>
      </w:r>
      <w:r w:rsidR="00900B96">
        <w:t>long</w:t>
      </w:r>
      <w:r w:rsidR="00281C44">
        <w:t>-</w:t>
      </w:r>
      <w:r w:rsidR="00900B96">
        <w:t xml:space="preserve">term trends in </w:t>
      </w:r>
      <w:r w:rsidR="00DC567D">
        <w:t xml:space="preserve">the </w:t>
      </w:r>
      <w:r w:rsidR="00900B96">
        <w:t xml:space="preserve">abundance of </w:t>
      </w:r>
      <w:r w:rsidR="001A2A77">
        <w:t xml:space="preserve">pink </w:t>
      </w:r>
      <w:r w:rsidR="00900B96">
        <w:t>shrimp</w:t>
      </w:r>
      <w:r w:rsidR="00490C0D">
        <w:t xml:space="preserve"> (</w:t>
      </w:r>
      <w:r w:rsidR="00490C0D" w:rsidRPr="00490C0D">
        <w:rPr>
          <w:i/>
          <w:iCs/>
        </w:rPr>
        <w:t>Pandalus Jordani</w:t>
      </w:r>
      <w:r w:rsidR="00490C0D">
        <w:t>)</w:t>
      </w:r>
      <w:r w:rsidR="002C4D56">
        <w:t>, spot shrimp</w:t>
      </w:r>
      <w:r w:rsidR="00490C0D">
        <w:t xml:space="preserve"> (</w:t>
      </w:r>
      <w:r w:rsidR="00490C0D" w:rsidRPr="00490C0D">
        <w:rPr>
          <w:i/>
          <w:iCs/>
        </w:rPr>
        <w:t>Pandalus Platyceros</w:t>
      </w:r>
      <w:r w:rsidR="00490C0D">
        <w:t>)</w:t>
      </w:r>
      <w:r w:rsidR="002C4D56">
        <w:t>, and Northern Crangon shrimp</w:t>
      </w:r>
      <w:r w:rsidR="00490C0D">
        <w:t xml:space="preserve"> (</w:t>
      </w:r>
      <w:r w:rsidR="00490C0D" w:rsidRPr="00490C0D">
        <w:rPr>
          <w:i/>
          <w:iCs/>
        </w:rPr>
        <w:t>Crangon Alaskensis</w:t>
      </w:r>
      <w:r w:rsidR="00490C0D">
        <w:t>)</w:t>
      </w:r>
      <w:r w:rsidR="00900B96">
        <w:t>.</w:t>
      </w:r>
      <w:r w:rsidR="00EB07F0">
        <w:t xml:space="preserve"> </w:t>
      </w:r>
      <w:r w:rsidR="00281C44">
        <w:t>In contrast</w:t>
      </w:r>
      <w:r w:rsidR="00281C44" w:rsidRPr="004D32CA">
        <w:t xml:space="preserve"> </w:t>
      </w:r>
      <w:r w:rsidR="00BB1DE1" w:rsidRPr="004D32CA">
        <w:t xml:space="preserve">to past El Niño </w:t>
      </w:r>
      <w:r w:rsidR="00887F57">
        <w:t xml:space="preserve">events </w:t>
      </w:r>
      <w:r w:rsidR="0039693C" w:rsidRPr="004D32CA">
        <w:t xml:space="preserve">and </w:t>
      </w:r>
      <w:r w:rsidR="002B648D" w:rsidRPr="004D32CA">
        <w:t>warm-phase</w:t>
      </w:r>
      <w:r w:rsidR="00887F57">
        <w:t>s of the</w:t>
      </w:r>
      <w:r w:rsidR="002B648D" w:rsidRPr="004D32CA">
        <w:t xml:space="preserve"> </w:t>
      </w:r>
      <w:r w:rsidR="0039693C" w:rsidRPr="004D32CA">
        <w:t>Pacific Decadal Oscillation</w:t>
      </w:r>
      <w:r w:rsidR="00887F57">
        <w:t xml:space="preserve"> (</w:t>
      </w:r>
      <w:r w:rsidR="00887F57" w:rsidRPr="004D32CA">
        <w:t>PDO</w:t>
      </w:r>
      <w:r w:rsidR="0039693C" w:rsidRPr="004D32CA">
        <w:t xml:space="preserve">) </w:t>
      </w:r>
      <w:r w:rsidR="00BB1DE1" w:rsidRPr="004D32CA">
        <w:t xml:space="preserve">when pink shrimp abundance declined, </w:t>
      </w:r>
      <w:r w:rsidR="00863030" w:rsidRPr="004D32CA">
        <w:t xml:space="preserve">shrimp abundance </w:t>
      </w:r>
      <w:r w:rsidR="00BB7EF1" w:rsidRPr="004D32CA">
        <w:t xml:space="preserve">increased dramatically in </w:t>
      </w:r>
      <w:r w:rsidR="00863030" w:rsidRPr="004D32CA">
        <w:t>2013</w:t>
      </w:r>
      <w:r w:rsidR="00281C44">
        <w:t>–</w:t>
      </w:r>
      <w:r w:rsidR="00BB7EF1" w:rsidRPr="004D32CA">
        <w:t>201</w:t>
      </w:r>
      <w:r w:rsidR="002C4D56" w:rsidRPr="004D32CA">
        <w:t>5</w:t>
      </w:r>
      <w:r w:rsidR="004D32CA" w:rsidRPr="004D32CA">
        <w:t xml:space="preserve"> </w:t>
      </w:r>
      <w:r w:rsidR="0047678B">
        <w:t>concurrent with</w:t>
      </w:r>
      <w:r w:rsidR="004D32CA" w:rsidRPr="004D32CA">
        <w:t xml:space="preserve"> strong </w:t>
      </w:r>
      <w:r w:rsidR="004D32CA" w:rsidRPr="000D711B">
        <w:t>El Niño</w:t>
      </w:r>
      <w:r w:rsidR="0098733C">
        <w:t xml:space="preserve"> </w:t>
      </w:r>
      <w:r w:rsidR="00887F57">
        <w:t xml:space="preserve">conditions </w:t>
      </w:r>
      <w:r w:rsidR="0098733C">
        <w:t>in 2014 - 2016</w:t>
      </w:r>
      <w:r w:rsidR="007E7379" w:rsidRPr="000D711B">
        <w:t xml:space="preserve">. </w:t>
      </w:r>
      <w:r w:rsidR="007E5AE3" w:rsidRPr="000D711B">
        <w:t>T</w:t>
      </w:r>
      <w:r w:rsidR="007E7379" w:rsidRPr="000D711B">
        <w:t xml:space="preserve">ime series analysis </w:t>
      </w:r>
      <w:r w:rsidR="00281C44" w:rsidRPr="000D711B">
        <w:t xml:space="preserve">demonstrated </w:t>
      </w:r>
      <w:r w:rsidR="007E7379" w:rsidRPr="000D711B">
        <w:t xml:space="preserve">that </w:t>
      </w:r>
      <w:r w:rsidR="00887F57">
        <w:t xml:space="preserve">annual changes in the catch per unit effort of </w:t>
      </w:r>
      <w:r w:rsidR="007E7379" w:rsidRPr="000D711B">
        <w:t>shrimp</w:t>
      </w:r>
      <w:r w:rsidR="00887F57">
        <w:t xml:space="preserve"> </w:t>
      </w:r>
      <w:r w:rsidR="007E7379" w:rsidRPr="000D711B">
        <w:t>was</w:t>
      </w:r>
      <w:r w:rsidR="00281C44" w:rsidRPr="000D711B">
        <w:t xml:space="preserve"> </w:t>
      </w:r>
      <w:r w:rsidR="00887F57">
        <w:t>related to</w:t>
      </w:r>
      <w:r w:rsidR="007E7379" w:rsidRPr="000D711B">
        <w:t xml:space="preserve"> </w:t>
      </w:r>
      <w:r w:rsidR="00804371" w:rsidRPr="000D711B">
        <w:t xml:space="preserve">a combination of </w:t>
      </w:r>
      <w:r w:rsidR="007E7379" w:rsidRPr="000D711B">
        <w:t xml:space="preserve">PDO </w:t>
      </w:r>
      <w:r w:rsidR="00804371" w:rsidRPr="000D711B">
        <w:t>and</w:t>
      </w:r>
      <w:r w:rsidR="00204166" w:rsidRPr="000D711B">
        <w:t xml:space="preserve"> El Niño </w:t>
      </w:r>
      <w:r w:rsidR="00887F57">
        <w:t xml:space="preserve">signals, </w:t>
      </w:r>
      <w:r w:rsidR="004E0C5D" w:rsidRPr="000D711B">
        <w:t>but that the relationship is weak</w:t>
      </w:r>
      <w:r w:rsidR="000D711B" w:rsidRPr="000D711B">
        <w:t>, with other environmental factors also controlling population dynamics</w:t>
      </w:r>
      <w:r w:rsidR="004E0C5D" w:rsidRPr="000D711B">
        <w:t xml:space="preserve">. The </w:t>
      </w:r>
      <w:r w:rsidR="004D32CA" w:rsidRPr="000D711B">
        <w:t>cool</w:t>
      </w:r>
      <w:r w:rsidR="00281C44" w:rsidRPr="000D711B">
        <w:t>-</w:t>
      </w:r>
      <w:r w:rsidR="004D32CA" w:rsidRPr="000D711B">
        <w:t xml:space="preserve">phase Pacific Decadal Oscillation </w:t>
      </w:r>
      <w:r w:rsidR="00EF29A2" w:rsidRPr="000D711B">
        <w:t xml:space="preserve">immediately prior to </w:t>
      </w:r>
      <w:r w:rsidR="00281C44" w:rsidRPr="000D711B">
        <w:t xml:space="preserve">the </w:t>
      </w:r>
      <w:r w:rsidR="002B648D" w:rsidRPr="000D711B">
        <w:t xml:space="preserve">latest </w:t>
      </w:r>
      <w:r w:rsidR="007E7379" w:rsidRPr="000D711B">
        <w:t xml:space="preserve">El Niño </w:t>
      </w:r>
      <w:r w:rsidR="002B648D" w:rsidRPr="000D711B">
        <w:t>event</w:t>
      </w:r>
      <w:r w:rsidR="00281C44" w:rsidRPr="000D711B">
        <w:t xml:space="preserve"> may have</w:t>
      </w:r>
      <w:r w:rsidR="002B648D" w:rsidRPr="000D711B">
        <w:t xml:space="preserve"> mitigated the expected </w:t>
      </w:r>
      <w:r w:rsidR="00800FDA" w:rsidRPr="000D711B">
        <w:t xml:space="preserve">negative response of </w:t>
      </w:r>
      <w:r w:rsidR="00EB07F0" w:rsidRPr="000D711B">
        <w:t xml:space="preserve">several species of </w:t>
      </w:r>
      <w:r w:rsidR="00800FDA" w:rsidRPr="000D711B">
        <w:t>shrimp to warmer surface waters</w:t>
      </w:r>
      <w:r w:rsidR="004D32CA" w:rsidRPr="000D711B">
        <w:t xml:space="preserve"> from the El Niño and warm blob</w:t>
      </w:r>
      <w:r w:rsidR="00800FDA" w:rsidRPr="000D711B">
        <w:t>.</w:t>
      </w:r>
      <w:r w:rsidR="007E5AE3">
        <w:br w:type="page"/>
      </w:r>
    </w:p>
    <w:p w14:paraId="7086DD0F" w14:textId="156E9D85" w:rsidR="00CC03C1" w:rsidRPr="001C2C80" w:rsidRDefault="001C2C80" w:rsidP="00CC03C1">
      <w:pPr>
        <w:spacing w:line="480" w:lineRule="auto"/>
        <w:rPr>
          <w:sz w:val="28"/>
          <w:szCs w:val="28"/>
        </w:rPr>
      </w:pPr>
      <w:r w:rsidRPr="001C2C80">
        <w:rPr>
          <w:b/>
          <w:bCs/>
          <w:sz w:val="28"/>
          <w:szCs w:val="28"/>
        </w:rPr>
        <w:lastRenderedPageBreak/>
        <w:t>In</w:t>
      </w:r>
      <w:r w:rsidR="00CC03C1" w:rsidRPr="001C2C80">
        <w:rPr>
          <w:b/>
          <w:bCs/>
          <w:sz w:val="28"/>
          <w:szCs w:val="28"/>
        </w:rPr>
        <w:t>troduction</w:t>
      </w:r>
    </w:p>
    <w:p w14:paraId="2E65F355" w14:textId="5DE02903" w:rsidR="00BC761F" w:rsidRDefault="00CC03C1" w:rsidP="00B47608">
      <w:pPr>
        <w:spacing w:line="480" w:lineRule="auto"/>
        <w:ind w:firstLine="720"/>
      </w:pPr>
      <w:r w:rsidRPr="009D2F78">
        <w:t>In Washington State, shrimp are an important commercial and recreational fishery</w:t>
      </w:r>
      <w:r w:rsidR="00337102">
        <w:t xml:space="preserve"> </w:t>
      </w:r>
      <w:sdt>
        <w:sdtPr>
          <w:rPr>
            <w:color w:val="000000"/>
          </w:rPr>
          <w:tag w:val="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109205510"/>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Pr="009D2F78">
        <w:t>. Recreational shrimping</w:t>
      </w:r>
      <w:r w:rsidR="00AC6441">
        <w:t xml:space="preserve"> for several species</w:t>
      </w:r>
      <w:r w:rsidRPr="009D2F78">
        <w:t xml:space="preserve"> </w:t>
      </w:r>
      <w:r w:rsidR="00BC761F">
        <w:t>takes place</w:t>
      </w:r>
      <w:r w:rsidR="00BC761F" w:rsidRPr="009D2F78">
        <w:t xml:space="preserve"> </w:t>
      </w:r>
      <w:r w:rsidRPr="009D2F78">
        <w:t xml:space="preserve">throughout Puget Sound and </w:t>
      </w:r>
      <w:r w:rsidR="00BC761F">
        <w:t xml:space="preserve">across </w:t>
      </w:r>
      <w:r w:rsidRPr="009D2F78">
        <w:t>the</w:t>
      </w:r>
      <w:r w:rsidR="00BC761F">
        <w:t xml:space="preserve"> outer</w:t>
      </w:r>
      <w:r w:rsidRPr="009D2F78">
        <w:t xml:space="preserve"> coast</w:t>
      </w:r>
      <w:r w:rsidR="00BC761F">
        <w:t xml:space="preserve"> of Washington</w:t>
      </w:r>
      <w:r w:rsidRPr="009D2F78">
        <w:t xml:space="preserve">, while a large, stable, and long-term commercial fishery for </w:t>
      </w:r>
      <w:r w:rsidRPr="00C13D23">
        <w:rPr>
          <w:i/>
          <w:iCs/>
        </w:rPr>
        <w:t>Pandalus jordani</w:t>
      </w:r>
      <w:r w:rsidRPr="009D2F78">
        <w:t xml:space="preserve"> (pink shrimp) has existed on the coast of Washington since the 1950’s </w:t>
      </w:r>
      <w:sdt>
        <w:sdtPr>
          <w:rPr>
            <w:color w:val="000000"/>
          </w:rPr>
          <w:tag w:val="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
          <w:id w:val="1931623017"/>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 </w:t>
          </w:r>
          <w:proofErr w:type="spellStart"/>
          <w:r w:rsidR="00F36D67" w:rsidRPr="00F36D67">
            <w:rPr>
              <w:color w:val="000000"/>
            </w:rPr>
            <w:t>Groth</w:t>
          </w:r>
          <w:proofErr w:type="spellEnd"/>
          <w:r w:rsidR="00F36D67" w:rsidRPr="00F36D67">
            <w:rPr>
              <w:color w:val="000000"/>
            </w:rPr>
            <w:t xml:space="preserve"> and Hannah 2018)</w:t>
          </w:r>
        </w:sdtContent>
      </w:sdt>
      <w:r w:rsidRPr="009D2F78">
        <w:t xml:space="preserve">. The pink shrimp fishery is viewed locally as extremely productive and sustainable, </w:t>
      </w:r>
      <w:r w:rsidR="0039693C">
        <w:t xml:space="preserve">with a population driven </w:t>
      </w:r>
      <w:r w:rsidR="00BC761F">
        <w:t xml:space="preserve">largely </w:t>
      </w:r>
      <w:r w:rsidR="0039693C">
        <w:t>by environmental conditions</w:t>
      </w:r>
      <w:r w:rsidR="001C2C80">
        <w:t xml:space="preserve"> </w:t>
      </w:r>
      <w:sdt>
        <w:sdtPr>
          <w:rPr>
            <w:color w:val="000000"/>
          </w:rPr>
          <w:tag w:val="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641111233"/>
          <w:placeholder>
            <w:docPart w:val="DefaultPlaceholder_-1854013440"/>
          </w:placeholder>
        </w:sdtPr>
        <w:sdtContent>
          <w:r w:rsidR="00F36D67" w:rsidRPr="00F36D67">
            <w:rPr>
              <w:color w:val="000000"/>
            </w:rPr>
            <w:t>(</w:t>
          </w:r>
          <w:proofErr w:type="spellStart"/>
          <w:r w:rsidR="00F36D67" w:rsidRPr="00F36D67">
            <w:rPr>
              <w:color w:val="000000"/>
            </w:rPr>
            <w:t>Groth</w:t>
          </w:r>
          <w:proofErr w:type="spellEnd"/>
          <w:r w:rsidR="00F36D67" w:rsidRPr="00F36D67">
            <w:rPr>
              <w:color w:val="000000"/>
            </w:rPr>
            <w:t xml:space="preserve"> and Hannah 2018)</w:t>
          </w:r>
        </w:sdtContent>
      </w:sdt>
      <w:r w:rsidR="007F22B7">
        <w:t xml:space="preserve">. </w:t>
      </w:r>
      <w:r w:rsidRPr="009D2F78">
        <w:t>There have been record pink shrimp landings in recent years, with the largest landing</w:t>
      </w:r>
      <w:r w:rsidR="00441C2D">
        <w:t>s</w:t>
      </w:r>
      <w:r w:rsidRPr="009D2F78">
        <w:t xml:space="preserve"> in the history of the fishery occurring in 2014 </w:t>
      </w:r>
      <w:r w:rsidR="00441C2D">
        <w:t>and 2015</w:t>
      </w:r>
      <w:r w:rsidR="00BC761F">
        <w:t xml:space="preserve"> </w:t>
      </w:r>
      <w:sdt>
        <w:sdtPr>
          <w:rPr>
            <w:color w:val="000000"/>
          </w:rPr>
          <w:tag w:val="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
          <w:id w:val="22457253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and Ayres 2016)</w:t>
          </w:r>
        </w:sdtContent>
      </w:sdt>
      <w:r w:rsidRPr="009D2F78">
        <w:t>.</w:t>
      </w:r>
      <w:r w:rsidR="000C6A6A">
        <w:tab/>
      </w:r>
      <w:r w:rsidR="000C6A6A">
        <w:tab/>
      </w:r>
      <w:r w:rsidR="000C6A6A">
        <w:tab/>
      </w:r>
      <w:r w:rsidRPr="00CC03C1">
        <w:t xml:space="preserve"> </w:t>
      </w:r>
    </w:p>
    <w:p w14:paraId="7C398CA3" w14:textId="1D67992F" w:rsidR="00CC03C1" w:rsidRPr="009D2F78" w:rsidRDefault="00241AA1" w:rsidP="002D36AF">
      <w:pPr>
        <w:spacing w:line="480" w:lineRule="auto"/>
        <w:ind w:firstLine="720"/>
      </w:pPr>
      <w:r>
        <w:t>A</w:t>
      </w:r>
      <w:r w:rsidRPr="00241AA1">
        <w:t xml:space="preserve"> marine heatwave </w:t>
      </w:r>
      <w:r>
        <w:t xml:space="preserve">in 2014 and 2015 </w:t>
      </w:r>
      <w:r w:rsidRPr="00241AA1">
        <w:t xml:space="preserve">coupled with a strong </w:t>
      </w:r>
      <w:r>
        <w:t>El Ni</w:t>
      </w:r>
      <w:r w:rsidRPr="002A4AB8">
        <w:t>ñ</w:t>
      </w:r>
      <w:r>
        <w:t>o caused an increase in surface water temperatures</w:t>
      </w:r>
      <w:r w:rsidR="00AC6441">
        <w:t xml:space="preserve"> of the North Pacific</w:t>
      </w:r>
      <w:r w:rsidR="00BF740B">
        <w:t xml:space="preserve"> </w:t>
      </w:r>
      <w:r w:rsidR="003F323B">
        <w:t>up to</w:t>
      </w:r>
      <w:r w:rsidRPr="00241AA1">
        <w:t xml:space="preserve"> 3.9 degrees Celsius warmer than the historical average </w:t>
      </w:r>
      <w:sdt>
        <w:sdtPr>
          <w:rPr>
            <w:color w:val="000000"/>
          </w:rPr>
          <w:tag w:val="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266475384"/>
          <w:placeholder>
            <w:docPart w:val="DefaultPlaceholder_-1854013440"/>
          </w:placeholder>
        </w:sdtPr>
        <w:sdtContent>
          <w:r w:rsidR="00F36D67" w:rsidRPr="00F36D67">
            <w:rPr>
              <w:color w:val="000000"/>
            </w:rPr>
            <w:t>(National Oceanic and Atmospheric Administration 2019a)</w:t>
          </w:r>
        </w:sdtContent>
      </w:sdt>
      <w:r w:rsidR="00DF6BC1">
        <w:t>, causing l</w:t>
      </w:r>
      <w:r w:rsidR="003F323B">
        <w:t>arge-scale shift</w:t>
      </w:r>
      <w:r w:rsidR="00DF6BC1">
        <w:t>s</w:t>
      </w:r>
      <w:r w:rsidR="003F323B">
        <w:t xml:space="preserve"> in the marine community</w:t>
      </w:r>
      <w:r w:rsidR="00DF6BC1">
        <w:t xml:space="preserve"> </w:t>
      </w:r>
      <w:sdt>
        <w:sdtPr>
          <w:rPr>
            <w:color w:val="000000"/>
          </w:rPr>
          <w:tag w:val="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65783631"/>
          <w:placeholder>
            <w:docPart w:val="DefaultPlaceholder_-1854013440"/>
          </w:placeholder>
        </w:sdtPr>
        <w:sdtContent>
          <w:r w:rsidR="00F36D67" w:rsidRPr="00F36D67">
            <w:rPr>
              <w:color w:val="000000"/>
            </w:rPr>
            <w:t>(Brodeur et al. 2019)</w:t>
          </w:r>
        </w:sdtContent>
      </w:sdt>
      <w:r w:rsidR="003F323B">
        <w:t xml:space="preserve">. </w:t>
      </w:r>
      <w:r>
        <w:t>Historically, periods of strong El Ni</w:t>
      </w:r>
      <w:r w:rsidRPr="002A4AB8">
        <w:t>ñ</w:t>
      </w:r>
      <w:r>
        <w:t xml:space="preserve">o conditions were followed by large declines in pink shrimp abundance, because warm </w:t>
      </w:r>
      <w:r w:rsidR="00DF6BC1">
        <w:t xml:space="preserve">surface water </w:t>
      </w:r>
      <w:r>
        <w:t xml:space="preserve">conditions are not favorable for larval shrimp </w:t>
      </w:r>
      <w:r w:rsidR="00DF6BC1">
        <w:t>development</w:t>
      </w:r>
      <w:r w:rsidR="005A7690">
        <w:t xml:space="preserve"> </w:t>
      </w:r>
      <w:sdt>
        <w:sdtPr>
          <w:rPr>
            <w:color w:val="000000"/>
          </w:rPr>
          <w:tag w:val="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571695038"/>
          <w:placeholder>
            <w:docPart w:val="DefaultPlaceholder_-1854013440"/>
          </w:placeholder>
        </w:sdtPr>
        <w:sdtContent>
          <w:r w:rsidR="00F36D67" w:rsidRPr="00F36D67">
            <w:rPr>
              <w:color w:val="000000"/>
            </w:rPr>
            <w:t>(</w:t>
          </w:r>
          <w:proofErr w:type="spellStart"/>
          <w:r w:rsidR="00F36D67" w:rsidRPr="00F36D67">
            <w:rPr>
              <w:color w:val="000000"/>
            </w:rPr>
            <w:t>Rothlisberg</w:t>
          </w:r>
          <w:proofErr w:type="spellEnd"/>
          <w:r w:rsidR="00F36D67" w:rsidRPr="00F36D67">
            <w:rPr>
              <w:color w:val="000000"/>
            </w:rPr>
            <w:t xml:space="preserve"> and Miller 1983)</w:t>
          </w:r>
        </w:sdtContent>
      </w:sdt>
      <w:r>
        <w:t>.</w:t>
      </w:r>
      <w:r w:rsidR="00BC761F">
        <w:t xml:space="preserve"> </w:t>
      </w:r>
      <w:r w:rsidR="00B14DAE">
        <w:t>The reasons why shrimp appear to have responded differently to the latest strong El Ni</w:t>
      </w:r>
      <w:r w:rsidR="00B14DAE" w:rsidRPr="002A4AB8">
        <w:t>ñ</w:t>
      </w:r>
      <w:r w:rsidR="00B14DAE">
        <w:t>o are not well understood</w:t>
      </w:r>
      <w:r w:rsidR="005A7690">
        <w:t xml:space="preserve"> </w:t>
      </w:r>
      <w:sdt>
        <w:sdtPr>
          <w:rPr>
            <w:color w:val="000000"/>
          </w:rPr>
          <w:tag w:val="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
          <w:id w:val="-1024320124"/>
          <w:placeholder>
            <w:docPart w:val="DefaultPlaceholder_-1854013440"/>
          </w:placeholder>
        </w:sdtPr>
        <w:sdtContent>
          <w:r w:rsidR="00F36D67" w:rsidRPr="00F36D67">
            <w:rPr>
              <w:color w:val="000000"/>
            </w:rPr>
            <w:t>(Morgan et al. 2019)</w:t>
          </w:r>
        </w:sdtContent>
      </w:sdt>
      <w:r w:rsidR="00BC761F">
        <w:t xml:space="preserve">, but are important to identify, so that </w:t>
      </w:r>
      <w:r w:rsidR="00CC03C1" w:rsidRPr="009D2F78">
        <w:t xml:space="preserve">fisheries managers </w:t>
      </w:r>
      <w:r w:rsidR="00BC761F">
        <w:t>can anticipate and</w:t>
      </w:r>
      <w:r w:rsidR="00CC03C1" w:rsidRPr="009D2F78">
        <w:t xml:space="preserve"> prepare </w:t>
      </w:r>
      <w:r w:rsidR="00BC761F">
        <w:t>for</w:t>
      </w:r>
      <w:r w:rsidR="00CC03C1" w:rsidRPr="009D2F78">
        <w:t xml:space="preserve"> rapidly changing ocean conditions. </w:t>
      </w:r>
    </w:p>
    <w:p w14:paraId="7D7ADA19" w14:textId="2D8D9526" w:rsidR="00114FC4" w:rsidRDefault="001F45EB" w:rsidP="002C4D56">
      <w:pPr>
        <w:spacing w:line="480" w:lineRule="auto"/>
        <w:ind w:firstLine="720"/>
      </w:pPr>
      <w:r>
        <w:t xml:space="preserve">On the Washington Coast, </w:t>
      </w:r>
      <w:r w:rsidR="002D36AF">
        <w:t xml:space="preserve">population trends </w:t>
      </w:r>
      <w:r w:rsidR="00BF740B">
        <w:t xml:space="preserve">of pink shrimp </w:t>
      </w:r>
      <w:r>
        <w:t>are well studied</w:t>
      </w:r>
      <w:r w:rsidR="002D36AF">
        <w:t xml:space="preserve"> </w:t>
      </w:r>
      <w:sdt>
        <w:sdtPr>
          <w:rPr>
            <w:color w:val="000000"/>
          </w:rPr>
          <w:tag w:val="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
          <w:id w:val="1898701601"/>
          <w:placeholder>
            <w:docPart w:val="DefaultPlaceholder_-1854013440"/>
          </w:placeholder>
        </w:sdtPr>
        <w:sdtContent>
          <w:r w:rsidR="00F36D67" w:rsidRPr="00F36D67">
            <w:rPr>
              <w:color w:val="000000"/>
            </w:rPr>
            <w:t>(</w:t>
          </w:r>
          <w:proofErr w:type="spellStart"/>
          <w:r w:rsidR="00F36D67" w:rsidRPr="00F36D67">
            <w:rPr>
              <w:color w:val="000000"/>
            </w:rPr>
            <w:t>Wargo</w:t>
          </w:r>
          <w:proofErr w:type="spellEnd"/>
          <w:r w:rsidR="00F36D67" w:rsidRPr="00F36D67">
            <w:rPr>
              <w:color w:val="000000"/>
            </w:rPr>
            <w:t xml:space="preserve"> et al. 2016)</w:t>
          </w:r>
        </w:sdtContent>
      </w:sdt>
      <w:r w:rsidR="002D36AF">
        <w:t xml:space="preserve">. However, within Puget Sound, population trends </w:t>
      </w:r>
      <w:r w:rsidR="00D8093D">
        <w:t xml:space="preserve">of </w:t>
      </w:r>
      <w:r w:rsidR="008D2307">
        <w:t>shrimp</w:t>
      </w:r>
      <w:r w:rsidR="00D8093D">
        <w:t xml:space="preserve"> species </w:t>
      </w:r>
      <w:r w:rsidR="002D36AF">
        <w:t xml:space="preserve">are </w:t>
      </w:r>
      <w:r w:rsidR="008D2307">
        <w:t>not well understood</w:t>
      </w:r>
      <w:r w:rsidR="002D36AF">
        <w:t>, with survey data</w:t>
      </w:r>
      <w:r w:rsidR="008D2307">
        <w:t xml:space="preserve"> patchy and incomplete</w:t>
      </w:r>
      <w:r w:rsidR="002D36AF">
        <w:t xml:space="preserve"> (</w:t>
      </w:r>
      <w:r w:rsidR="00FD19A9">
        <w:t>Don Velasquez WDFW, personal communication</w:t>
      </w:r>
      <w:r w:rsidR="002D36AF">
        <w:t xml:space="preserve">). </w:t>
      </w:r>
      <w:r w:rsidR="00CC03C1" w:rsidRPr="009D2F78">
        <w:t xml:space="preserve">To </w:t>
      </w:r>
      <w:r w:rsidR="002D36AF">
        <w:t xml:space="preserve">address this data gap, we set out to </w:t>
      </w:r>
      <w:r w:rsidR="00CC03C1" w:rsidRPr="009D2F78">
        <w:t xml:space="preserve">study how </w:t>
      </w:r>
      <w:r>
        <w:t xml:space="preserve">several key </w:t>
      </w:r>
      <w:r w:rsidR="00CC03C1" w:rsidRPr="009D2F78">
        <w:t xml:space="preserve">shrimp </w:t>
      </w:r>
      <w:r w:rsidR="00CC03C1" w:rsidRPr="009D2F78">
        <w:lastRenderedPageBreak/>
        <w:t xml:space="preserve">populations in </w:t>
      </w:r>
      <w:r w:rsidR="002C4D56">
        <w:t>Puget Sound</w:t>
      </w:r>
      <w:r w:rsidR="00CC03C1" w:rsidRPr="009D2F78">
        <w:t xml:space="preserve"> have </w:t>
      </w:r>
      <w:r w:rsidR="0039693C">
        <w:t xml:space="preserve">changed over time, </w:t>
      </w:r>
      <w:r w:rsidR="00336624">
        <w:t xml:space="preserve">and if those changes were related to </w:t>
      </w:r>
      <w:r w:rsidR="00336624" w:rsidRPr="009D2F78">
        <w:t xml:space="preserve">El Niño </w:t>
      </w:r>
      <w:r w:rsidR="002C4D56">
        <w:t xml:space="preserve">or PDO </w:t>
      </w:r>
      <w:r w:rsidR="00336624" w:rsidRPr="009D2F78">
        <w:t>cycle</w:t>
      </w:r>
      <w:r w:rsidR="00336624">
        <w:t>s</w:t>
      </w:r>
      <w:r w:rsidR="002D36AF">
        <w:t>.</w:t>
      </w:r>
      <w:r w:rsidR="00336624">
        <w:t xml:space="preserve"> </w:t>
      </w:r>
      <w:r w:rsidR="00BF740B">
        <w:t>To do so, we</w:t>
      </w:r>
      <w:r w:rsidR="00BF740B" w:rsidRPr="009D2F78">
        <w:t xml:space="preserve"> </w:t>
      </w:r>
      <w:r w:rsidR="00BF740B">
        <w:t>capitalized upon a unique,</w:t>
      </w:r>
      <w:r w:rsidR="002C4D56">
        <w:t xml:space="preserve"> </w:t>
      </w:r>
      <w:r w:rsidR="002271B1" w:rsidRPr="009D2F78">
        <w:t>20-year</w:t>
      </w:r>
      <w:r w:rsidR="00CC03C1" w:rsidRPr="009D2F78">
        <w:t xml:space="preserve"> trawl data</w:t>
      </w:r>
      <w:r w:rsidR="0039693C">
        <w:t>set</w:t>
      </w:r>
      <w:r w:rsidR="00CC03C1" w:rsidRPr="009D2F78">
        <w:t xml:space="preserve"> collected by </w:t>
      </w:r>
      <w:r w:rsidR="00BF740B">
        <w:t xml:space="preserve">students and faculty at </w:t>
      </w:r>
      <w:r w:rsidR="00CC03C1" w:rsidRPr="009D2F78">
        <w:t>the University of Washington in central Puget Sound</w:t>
      </w:r>
      <w:r w:rsidR="00BF740B">
        <w:t>,</w:t>
      </w:r>
      <w:r w:rsidR="00D35ABC">
        <w:t xml:space="preserve"> </w:t>
      </w:r>
      <w:r w:rsidR="00BF740B">
        <w:t xml:space="preserve">combined </w:t>
      </w:r>
      <w:r w:rsidR="00D35ABC">
        <w:t xml:space="preserve">with environmental data to </w:t>
      </w:r>
      <w:r w:rsidR="00D448E3">
        <w:t xml:space="preserve">answer </w:t>
      </w:r>
      <w:r w:rsidR="00D35ABC">
        <w:t>the following questions:</w:t>
      </w:r>
    </w:p>
    <w:p w14:paraId="7AAAF71F" w14:textId="767F6353" w:rsidR="00CC03C1" w:rsidRDefault="00CC03C1" w:rsidP="00CC03C1">
      <w:pPr>
        <w:numPr>
          <w:ilvl w:val="0"/>
          <w:numId w:val="2"/>
        </w:numPr>
        <w:pBdr>
          <w:top w:val="nil"/>
          <w:left w:val="nil"/>
          <w:bottom w:val="nil"/>
          <w:right w:val="nil"/>
          <w:between w:val="nil"/>
        </w:pBdr>
        <w:spacing w:line="480" w:lineRule="auto"/>
      </w:pPr>
      <w:r w:rsidRPr="00CC03C1">
        <w:t>Ha</w:t>
      </w:r>
      <w:r w:rsidR="009B14A7">
        <w:t>ve the abundances of</w:t>
      </w:r>
      <w:r w:rsidRPr="00CC03C1">
        <w:t xml:space="preserve"> </w:t>
      </w:r>
      <w:r w:rsidR="00B043EC">
        <w:t xml:space="preserve">pink, spot and </w:t>
      </w:r>
      <w:proofErr w:type="spellStart"/>
      <w:r w:rsidR="00B043EC">
        <w:t>Crangon</w:t>
      </w:r>
      <w:proofErr w:type="spellEnd"/>
      <w:r w:rsidR="00B043EC">
        <w:t xml:space="preserve"> </w:t>
      </w:r>
      <w:r w:rsidRPr="00CC03C1">
        <w:t xml:space="preserve">shrimp changed </w:t>
      </w:r>
      <w:r w:rsidR="00BF740B">
        <w:t xml:space="preserve">systematically </w:t>
      </w:r>
      <w:r w:rsidRPr="00CC03C1">
        <w:t>over time</w:t>
      </w:r>
      <w:r w:rsidR="009B14A7">
        <w:t xml:space="preserve"> </w:t>
      </w:r>
      <w:r w:rsidR="009B14A7" w:rsidRPr="00CC03C1">
        <w:t>in central Puget Sound</w:t>
      </w:r>
      <w:r w:rsidRPr="00CC03C1">
        <w:t>?</w:t>
      </w:r>
    </w:p>
    <w:p w14:paraId="0AEBD032" w14:textId="59F760A1" w:rsidR="001F45EB" w:rsidRDefault="00BF740B" w:rsidP="007D67A2">
      <w:pPr>
        <w:numPr>
          <w:ilvl w:val="0"/>
          <w:numId w:val="2"/>
        </w:numPr>
        <w:pBdr>
          <w:top w:val="nil"/>
          <w:left w:val="nil"/>
          <w:bottom w:val="nil"/>
          <w:right w:val="nil"/>
          <w:between w:val="nil"/>
        </w:pBdr>
        <w:spacing w:line="480" w:lineRule="auto"/>
      </w:pPr>
      <w:r>
        <w:t>Are changes in</w:t>
      </w:r>
      <w:r w:rsidRPr="00CC03C1">
        <w:t xml:space="preserve"> </w:t>
      </w:r>
      <w:r w:rsidR="00CC03C1" w:rsidRPr="00CC03C1">
        <w:t xml:space="preserve">shrimp abundance </w:t>
      </w:r>
      <w:r>
        <w:t>with</w:t>
      </w:r>
      <w:r w:rsidR="00CC03C1" w:rsidRPr="00CC03C1">
        <w:t xml:space="preserve">in central Puget Sound </w:t>
      </w:r>
      <w:r w:rsidR="00336624">
        <w:t>related to</w:t>
      </w:r>
      <w:r w:rsidR="00CC03C1" w:rsidRPr="00CC03C1">
        <w:t xml:space="preserve"> </w:t>
      </w:r>
      <w:r w:rsidR="00114FC4">
        <w:t>El Ni</w:t>
      </w:r>
      <w:r w:rsidR="00114FC4" w:rsidRPr="002A4AB8">
        <w:t>ñ</w:t>
      </w:r>
      <w:r w:rsidR="00114FC4">
        <w:t xml:space="preserve">o </w:t>
      </w:r>
      <w:r w:rsidR="00B043EC">
        <w:t xml:space="preserve">or PDO </w:t>
      </w:r>
      <w:r w:rsidR="00114FC4">
        <w:t>conditions</w:t>
      </w:r>
      <w:r w:rsidR="00CC03C1" w:rsidRPr="00CC03C1">
        <w:t>?</w:t>
      </w:r>
    </w:p>
    <w:p w14:paraId="72D74F38" w14:textId="44C6C10D" w:rsidR="00573AFA" w:rsidRPr="001F45EB" w:rsidRDefault="00573AFA" w:rsidP="007D67A2">
      <w:pPr>
        <w:pBdr>
          <w:top w:val="nil"/>
          <w:left w:val="nil"/>
          <w:bottom w:val="nil"/>
          <w:right w:val="nil"/>
          <w:between w:val="nil"/>
        </w:pBdr>
        <w:spacing w:before="240" w:line="480" w:lineRule="auto"/>
      </w:pPr>
      <w:r w:rsidRPr="001F45EB">
        <w:rPr>
          <w:b/>
          <w:sz w:val="28"/>
          <w:szCs w:val="28"/>
        </w:rPr>
        <w:t>Methods</w:t>
      </w:r>
    </w:p>
    <w:p w14:paraId="2DE60137" w14:textId="65545A4F" w:rsidR="00573AFA" w:rsidRPr="00BB4B26" w:rsidRDefault="00573AFA" w:rsidP="008D33B4">
      <w:pPr>
        <w:spacing w:line="480" w:lineRule="auto"/>
        <w:rPr>
          <w:u w:val="single"/>
        </w:rPr>
      </w:pPr>
      <w:r w:rsidRPr="002A4AB8">
        <w:rPr>
          <w:u w:val="single"/>
        </w:rPr>
        <w:t>Study Area</w:t>
      </w:r>
    </w:p>
    <w:p w14:paraId="3C13784B" w14:textId="196AB790" w:rsidR="009B14A7" w:rsidRDefault="00000000" w:rsidP="007D67A2">
      <w:pPr>
        <w:spacing w:line="480" w:lineRule="auto"/>
        <w:ind w:firstLine="720"/>
        <w:rPr>
          <w:u w:val="single"/>
        </w:rPr>
      </w:pPr>
      <w:sdt>
        <w:sdtPr>
          <w:tag w:val="goog_rdk_0"/>
          <w:id w:val="-1008749542"/>
        </w:sdtPr>
        <w:sdtContent/>
      </w:sdt>
      <w:r w:rsidR="00573AFA" w:rsidRPr="002A4AB8">
        <w:t>Puget Sound is a complex and highly productive ecosystem within the Salish Sea, consisting of several large, environmentally distinct sub-basins</w:t>
      </w:r>
      <w:r w:rsidR="008D33B4">
        <w:t xml:space="preserve"> </w:t>
      </w:r>
      <w:sdt>
        <w:sdtPr>
          <w:rPr>
            <w:color w:val="000000"/>
          </w:rPr>
          <w:tag w:val="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
          <w:id w:val="1346435252"/>
          <w:placeholder>
            <w:docPart w:val="DefaultPlaceholder_-1854013440"/>
          </w:placeholder>
        </w:sdtPr>
        <w:sdtContent>
          <w:r w:rsidR="00F36D67" w:rsidRPr="00F36D67">
            <w:rPr>
              <w:color w:val="000000"/>
            </w:rPr>
            <w:t>(Ruckelshaus et al. 2007)</w:t>
          </w:r>
        </w:sdtContent>
      </w:sdt>
      <w:r w:rsidR="00573AFA" w:rsidRPr="002A4AB8">
        <w:t xml:space="preserve">. </w:t>
      </w:r>
      <w:r w:rsidR="00FA0038">
        <w:t xml:space="preserve">Our data come from </w:t>
      </w:r>
      <w:r w:rsidR="00FA0038" w:rsidRPr="002A4AB8">
        <w:t xml:space="preserve">Port </w:t>
      </w:r>
      <w:proofErr w:type="gramStart"/>
      <w:r w:rsidR="00FA0038" w:rsidRPr="002A4AB8">
        <w:t>Madison</w:t>
      </w:r>
      <w:r w:rsidR="00FA0038">
        <w:t>,</w:t>
      </w:r>
      <w:proofErr w:type="gramEnd"/>
      <w:r w:rsidR="00FA0038">
        <w:t xml:space="preserve"> </w:t>
      </w:r>
      <w:r w:rsidR="00FA0038" w:rsidRPr="002A4AB8">
        <w:t>a small bay located on the west/central shore of Puget Sound along the Northern shore of Bainbridge Island (</w:t>
      </w:r>
      <w:r w:rsidR="00FA0038">
        <w:t>F</w:t>
      </w:r>
      <w:r w:rsidR="00FA0038" w:rsidRPr="002A4AB8">
        <w:t xml:space="preserve">igure 1). </w:t>
      </w:r>
      <w:r w:rsidR="00573AFA" w:rsidRPr="002A4AB8">
        <w:t xml:space="preserve">Within Port Madison, depth varies greatly, with average depth decreasing rapidly across a relatively short distance. </w:t>
      </w:r>
    </w:p>
    <w:p w14:paraId="61022321" w14:textId="1E479B09" w:rsidR="00573AFA" w:rsidRPr="002A4AB8" w:rsidRDefault="00573AFA" w:rsidP="007D67A2">
      <w:pPr>
        <w:spacing w:before="240" w:line="480" w:lineRule="auto"/>
        <w:rPr>
          <w:u w:val="single"/>
        </w:rPr>
      </w:pPr>
      <w:r w:rsidRPr="002A4AB8">
        <w:rPr>
          <w:u w:val="single"/>
        </w:rPr>
        <w:t xml:space="preserve">Sample Collection </w:t>
      </w:r>
    </w:p>
    <w:p w14:paraId="74E17BCA" w14:textId="3A995856" w:rsidR="00573AFA" w:rsidRPr="002A4AB8" w:rsidRDefault="00573AFA" w:rsidP="00BB4B26">
      <w:pPr>
        <w:spacing w:line="480" w:lineRule="auto"/>
        <w:ind w:firstLine="720"/>
      </w:pPr>
      <w:r w:rsidRPr="002A4AB8">
        <w:t xml:space="preserve">Benthic trawl surveys were conducted in Port Madison between 1999 and 2019 </w:t>
      </w:r>
      <w:r w:rsidR="009B14A7">
        <w:t>by</w:t>
      </w:r>
      <w:r w:rsidR="009B14A7" w:rsidRPr="002A4AB8">
        <w:t xml:space="preserve"> </w:t>
      </w:r>
      <w:r w:rsidRPr="002A4AB8">
        <w:t>students and faculty from the University of Washington School of Aquatic and Fisher</w:t>
      </w:r>
      <w:r w:rsidR="000D4FE0">
        <w:t>y</w:t>
      </w:r>
      <w:r w:rsidRPr="002A4AB8">
        <w:t xml:space="preserve"> Sciences. The intent of the trawl</w:t>
      </w:r>
      <w:r w:rsidR="00FA0038">
        <w:t xml:space="preserve"> survey</w:t>
      </w:r>
      <w:r w:rsidRPr="002A4AB8">
        <w:t>s was to collect a snapshot of the community composition of nearshore fish</w:t>
      </w:r>
      <w:r w:rsidR="009B14A7">
        <w:t>es</w:t>
      </w:r>
      <w:r w:rsidRPr="002A4AB8">
        <w:t xml:space="preserve"> and invertebrates. Surveys were conducted over the course of two days in mid-May of each year, with depths of 10, 25, 50, and 70 meters sampled. Within the </w:t>
      </w:r>
      <w:r w:rsidR="00766378" w:rsidRPr="002A4AB8">
        <w:t>two-day</w:t>
      </w:r>
      <w:r w:rsidRPr="002A4AB8">
        <w:t xml:space="preserve"> </w:t>
      </w:r>
      <w:r w:rsidR="009B14A7">
        <w:t>annual</w:t>
      </w:r>
      <w:r w:rsidR="009B14A7" w:rsidRPr="002A4AB8">
        <w:t xml:space="preserve"> </w:t>
      </w:r>
      <w:r w:rsidRPr="002A4AB8">
        <w:t xml:space="preserve">sampling effort, a survey boat conducted trawls in </w:t>
      </w:r>
      <w:r w:rsidR="009B14A7">
        <w:t>five</w:t>
      </w:r>
      <w:r w:rsidRPr="002A4AB8">
        <w:t xml:space="preserve"> shifts a few hours apart</w:t>
      </w:r>
      <w:r w:rsidR="009B14A7">
        <w:t xml:space="preserve"> </w:t>
      </w:r>
      <w:r w:rsidR="00273B22">
        <w:t>to</w:t>
      </w:r>
      <w:r w:rsidR="000D4FE0">
        <w:t xml:space="preserve"> </w:t>
      </w:r>
      <w:r w:rsidR="002271B1">
        <w:t xml:space="preserve">quantify any </w:t>
      </w:r>
      <w:r w:rsidR="002271B1">
        <w:lastRenderedPageBreak/>
        <w:t>diel vertical migration of target species</w:t>
      </w:r>
      <w:r w:rsidRPr="002A4AB8">
        <w:t>: “afternoon”, “evening”, “night”, “early morning”, and “mid-morning”. Each shift conducted four trawls in the same approximate locations: one at each depth of 10</w:t>
      </w:r>
      <w:r w:rsidR="009B14A7">
        <w:t xml:space="preserve"> </w:t>
      </w:r>
      <w:r w:rsidRPr="002A4AB8">
        <w:t>m, 25</w:t>
      </w:r>
      <w:r w:rsidR="009B14A7">
        <w:t xml:space="preserve"> </w:t>
      </w:r>
      <w:r w:rsidRPr="002A4AB8">
        <w:t>m, 50</w:t>
      </w:r>
      <w:r w:rsidR="009B14A7">
        <w:t xml:space="preserve"> </w:t>
      </w:r>
      <w:r w:rsidRPr="002A4AB8">
        <w:t>m, and 70</w:t>
      </w:r>
      <w:r w:rsidR="009B14A7">
        <w:t xml:space="preserve"> </w:t>
      </w:r>
      <w:r w:rsidRPr="002A4AB8">
        <w:t xml:space="preserve">m. </w:t>
      </w:r>
    </w:p>
    <w:p w14:paraId="51392A71" w14:textId="0577AF85" w:rsidR="005A017F" w:rsidRPr="002A4AB8" w:rsidRDefault="00573AFA" w:rsidP="00A84B78">
      <w:pPr>
        <w:spacing w:line="480" w:lineRule="auto"/>
        <w:ind w:firstLine="720"/>
      </w:pPr>
      <w:r w:rsidRPr="002A4AB8">
        <w:t>Each trawl survey used</w:t>
      </w:r>
      <w:r w:rsidR="002A4AB8" w:rsidRPr="002A4AB8">
        <w:t xml:space="preserve"> a </w:t>
      </w:r>
      <w:r w:rsidRPr="002A4AB8">
        <w:t>Southern California Coastal Water Research Program</w:t>
      </w:r>
      <w:r w:rsidR="002A4AB8" w:rsidRPr="002A4AB8">
        <w:t xml:space="preserve"> otter trawl</w:t>
      </w:r>
      <w:r w:rsidR="00946840">
        <w:t xml:space="preserve"> </w:t>
      </w:r>
      <w:r w:rsidRPr="002A4AB8">
        <w:t>measur</w:t>
      </w:r>
      <w:r w:rsidR="00946840">
        <w:t>ing</w:t>
      </w:r>
      <w:r w:rsidRPr="002A4AB8">
        <w:t xml:space="preserve"> 3.5</w:t>
      </w:r>
      <w:r w:rsidR="009B14A7">
        <w:t>-</w:t>
      </w:r>
      <w:r w:rsidRPr="002A4AB8">
        <w:t>m wide, 1</w:t>
      </w:r>
      <w:r w:rsidR="009B14A7">
        <w:t>-</w:t>
      </w:r>
      <w:r w:rsidRPr="002A4AB8">
        <w:t>m high, with a 35</w:t>
      </w:r>
      <w:r w:rsidR="009B14A7">
        <w:t>-</w:t>
      </w:r>
      <w:r w:rsidRPr="002A4AB8">
        <w:t xml:space="preserve">mm mesh size. For each </w:t>
      </w:r>
      <w:r w:rsidR="009B14A7">
        <w:t>tow</w:t>
      </w:r>
      <w:r w:rsidRPr="002A4AB8">
        <w:t xml:space="preserve">, the otter trawl was deployed and towed on the </w:t>
      </w:r>
      <w:r w:rsidR="00766378" w:rsidRPr="002A4AB8">
        <w:t>seabed</w:t>
      </w:r>
      <w:r w:rsidRPr="002A4AB8">
        <w:t xml:space="preserve"> for approximately 370</w:t>
      </w:r>
      <w:r w:rsidR="009B14A7">
        <w:t xml:space="preserve"> </w:t>
      </w:r>
      <w:r w:rsidRPr="002A4AB8">
        <w:t xml:space="preserve">m before being retracted. All captured fish and invertebrates were placed in live wells </w:t>
      </w:r>
      <w:r w:rsidR="009B14A7">
        <w:t>and were</w:t>
      </w:r>
      <w:r w:rsidRPr="002A4AB8">
        <w:t xml:space="preserve"> identified to the lowest taxonomic level possible, measured, and released. Metadata consisting of </w:t>
      </w:r>
      <w:r w:rsidR="001C121A">
        <w:t xml:space="preserve">the </w:t>
      </w:r>
      <w:r w:rsidRPr="002A4AB8">
        <w:t xml:space="preserve">tide, time of capture, capture depth, and date were recorded with every </w:t>
      </w:r>
      <w:r w:rsidR="009B14A7">
        <w:t>tow</w:t>
      </w:r>
      <w:r w:rsidRPr="002A4AB8">
        <w:t>.</w:t>
      </w:r>
    </w:p>
    <w:p w14:paraId="62794915" w14:textId="3449DB43" w:rsidR="00573AFA" w:rsidRPr="002A4AB8" w:rsidRDefault="00573AFA" w:rsidP="007D67A2">
      <w:pPr>
        <w:spacing w:before="240" w:line="480" w:lineRule="auto"/>
        <w:rPr>
          <w:u w:val="single"/>
        </w:rPr>
      </w:pPr>
      <w:r w:rsidRPr="002A4AB8">
        <w:rPr>
          <w:u w:val="single"/>
        </w:rPr>
        <w:t>Data Analysis</w:t>
      </w:r>
    </w:p>
    <w:p w14:paraId="4E38787D" w14:textId="4F73BD9D" w:rsidR="00693DCA" w:rsidRDefault="00693DCA" w:rsidP="00693DCA">
      <w:pPr>
        <w:spacing w:line="480" w:lineRule="auto"/>
        <w:ind w:firstLine="720"/>
      </w:pPr>
      <w:r>
        <w:t xml:space="preserve">Of the 25 </w:t>
      </w:r>
      <w:r w:rsidR="0041436E">
        <w:t>species</w:t>
      </w:r>
      <w:r>
        <w:t xml:space="preserve"> of shrimp sampled in Puget Sound, we selected </w:t>
      </w:r>
      <w:sdt>
        <w:sdtPr>
          <w:tag w:val="goog_rdk_7"/>
          <w:id w:val="-1263519942"/>
        </w:sdtPr>
        <w:sdtContent/>
      </w:sdt>
      <w:r>
        <w:t>three</w:t>
      </w:r>
      <w:r w:rsidRPr="002A4AB8">
        <w:t xml:space="preserve"> </w:t>
      </w:r>
      <w:sdt>
        <w:sdtPr>
          <w:tag w:val="goog_rdk_8"/>
          <w:id w:val="269591141"/>
        </w:sdtPr>
        <w:sdtContent>
          <w:r w:rsidRPr="002A4AB8">
            <w:t>taxa</w:t>
          </w:r>
        </w:sdtContent>
      </w:sdt>
      <w:r w:rsidRPr="002A4AB8">
        <w:t xml:space="preserve"> </w:t>
      </w:r>
      <w:r>
        <w:t>that were sufficiently abundant (</w:t>
      </w:r>
      <w:r w:rsidRPr="0063156C">
        <w:t>n ≥ 1,500)</w:t>
      </w:r>
      <w:r w:rsidRPr="002A4AB8">
        <w:t xml:space="preserve"> and </w:t>
      </w:r>
      <w:r>
        <w:t>for which observations spanned the entire time series</w:t>
      </w:r>
      <w:r w:rsidRPr="002A4AB8">
        <w:t xml:space="preserve">. </w:t>
      </w:r>
      <w:r>
        <w:t>A total of 5,39</w:t>
      </w:r>
      <w:r w:rsidR="009460A5">
        <w:t>6</w:t>
      </w:r>
      <w:r>
        <w:t xml:space="preserve"> </w:t>
      </w:r>
      <w:r w:rsidR="009460A5">
        <w:t xml:space="preserve">Northern </w:t>
      </w:r>
      <w:proofErr w:type="spellStart"/>
      <w:r w:rsidR="009460A5">
        <w:t>Crangon</w:t>
      </w:r>
      <w:proofErr w:type="spellEnd"/>
      <w:r w:rsidR="009460A5">
        <w:t xml:space="preserve"> </w:t>
      </w:r>
      <w:r>
        <w:t xml:space="preserve">shrimp </w:t>
      </w:r>
      <w:r w:rsidR="009460A5">
        <w:t>(</w:t>
      </w:r>
      <w:proofErr w:type="spellStart"/>
      <w:r w:rsidRPr="0063156C">
        <w:rPr>
          <w:i/>
          <w:iCs/>
        </w:rPr>
        <w:t>Crangon</w:t>
      </w:r>
      <w:proofErr w:type="spellEnd"/>
      <w:r w:rsidRPr="0063156C">
        <w:rPr>
          <w:i/>
          <w:iCs/>
        </w:rPr>
        <w:t xml:space="preserve"> </w:t>
      </w:r>
      <w:proofErr w:type="spellStart"/>
      <w:r>
        <w:rPr>
          <w:i/>
          <w:iCs/>
        </w:rPr>
        <w:t>a</w:t>
      </w:r>
      <w:r w:rsidRPr="0063156C">
        <w:rPr>
          <w:i/>
          <w:iCs/>
        </w:rPr>
        <w:t>laskensis</w:t>
      </w:r>
      <w:proofErr w:type="spellEnd"/>
      <w:r>
        <w:t xml:space="preserve">), </w:t>
      </w:r>
      <w:r w:rsidR="009460A5">
        <w:t xml:space="preserve">8,354 </w:t>
      </w:r>
      <w:r>
        <w:t>pink shrimp</w:t>
      </w:r>
      <w:r w:rsidR="009460A5">
        <w:t xml:space="preserve"> (</w:t>
      </w:r>
      <w:proofErr w:type="spellStart"/>
      <w:r w:rsidRPr="0063156C">
        <w:rPr>
          <w:i/>
          <w:iCs/>
        </w:rPr>
        <w:t>Pandalus</w:t>
      </w:r>
      <w:proofErr w:type="spellEnd"/>
      <w:r w:rsidRPr="0063156C">
        <w:rPr>
          <w:i/>
          <w:iCs/>
        </w:rPr>
        <w:t xml:space="preserve"> </w:t>
      </w:r>
      <w:proofErr w:type="spellStart"/>
      <w:r w:rsidRPr="0063156C">
        <w:rPr>
          <w:i/>
          <w:iCs/>
        </w:rPr>
        <w:t>eous</w:t>
      </w:r>
      <w:proofErr w:type="spellEnd"/>
      <w:r w:rsidR="00390F59">
        <w:t xml:space="preserve"> and </w:t>
      </w:r>
      <w:r w:rsidR="00390F59">
        <w:rPr>
          <w:i/>
          <w:iCs/>
        </w:rPr>
        <w:t xml:space="preserve">P. </w:t>
      </w:r>
      <w:proofErr w:type="spellStart"/>
      <w:r w:rsidRPr="0063156C">
        <w:rPr>
          <w:i/>
          <w:iCs/>
        </w:rPr>
        <w:t>jordan</w:t>
      </w:r>
      <w:r w:rsidR="00390F59">
        <w:rPr>
          <w:i/>
          <w:iCs/>
        </w:rPr>
        <w:t>i</w:t>
      </w:r>
      <w:proofErr w:type="spellEnd"/>
      <w:r w:rsidR="009460A5">
        <w:rPr>
          <w:i/>
          <w:iCs/>
        </w:rPr>
        <w:t>)</w:t>
      </w:r>
      <w:r w:rsidRPr="0063156C">
        <w:t xml:space="preserve">, </w:t>
      </w:r>
      <w:r w:rsidR="009460A5">
        <w:t xml:space="preserve">and 4,464 </w:t>
      </w:r>
      <w:r>
        <w:t xml:space="preserve">spot shrimp </w:t>
      </w:r>
      <w:r w:rsidR="009460A5">
        <w:t>(</w:t>
      </w:r>
      <w:r w:rsidRPr="0063156C">
        <w:rPr>
          <w:i/>
          <w:iCs/>
        </w:rPr>
        <w:t>Pandalus platyceros</w:t>
      </w:r>
      <w:r>
        <w:t xml:space="preserve">) were caught in Puget Sound between 1999 and 2019. The species </w:t>
      </w:r>
      <w:r w:rsidRPr="0063156C">
        <w:rPr>
          <w:i/>
          <w:iCs/>
        </w:rPr>
        <w:t>Pandalus eous</w:t>
      </w:r>
      <w:r>
        <w:rPr>
          <w:i/>
          <w:iCs/>
        </w:rPr>
        <w:t xml:space="preserve"> </w:t>
      </w:r>
      <w:r>
        <w:t xml:space="preserve">and </w:t>
      </w:r>
      <w:r>
        <w:rPr>
          <w:i/>
          <w:iCs/>
        </w:rPr>
        <w:t xml:space="preserve">Pandalus </w:t>
      </w:r>
      <w:r w:rsidRPr="0063156C">
        <w:rPr>
          <w:i/>
          <w:iCs/>
        </w:rPr>
        <w:t>jordani</w:t>
      </w:r>
      <w:r>
        <w:t xml:space="preserve"> were not differentiated in the trawl data, and so were lumped together as “pink shrimp” for the purpose of this study. </w:t>
      </w:r>
    </w:p>
    <w:p w14:paraId="4BFAF49C" w14:textId="438945D1" w:rsidR="00573AFA" w:rsidRPr="002A4AB8" w:rsidRDefault="00047AA7" w:rsidP="00BB4B26">
      <w:pPr>
        <w:spacing w:line="480" w:lineRule="auto"/>
        <w:ind w:firstLine="720"/>
      </w:pPr>
      <w:r>
        <w:t>We extracted</w:t>
      </w:r>
      <w:r w:rsidRPr="002A4AB8">
        <w:t xml:space="preserve"> </w:t>
      </w:r>
      <w:r>
        <w:t xml:space="preserve">the </w:t>
      </w:r>
      <w:r w:rsidR="00160FEC">
        <w:t xml:space="preserve">Oceanic </w:t>
      </w:r>
      <w:r w:rsidR="00250537" w:rsidRPr="002A4AB8">
        <w:t>Niño</w:t>
      </w:r>
      <w:r w:rsidR="009B14A7">
        <w:t xml:space="preserve"> </w:t>
      </w:r>
      <w:r w:rsidR="00250537" w:rsidRPr="002A4AB8">
        <w:t xml:space="preserve">Index </w:t>
      </w:r>
      <w:r w:rsidR="00B043EC">
        <w:t xml:space="preserve">and Pacific Decadal Oscillation </w:t>
      </w:r>
      <w:r w:rsidR="00250537" w:rsidRPr="002A4AB8">
        <w:t xml:space="preserve">values from </w:t>
      </w:r>
      <w:r w:rsidR="00250537" w:rsidRPr="00B043EC">
        <w:t>NOAA’s Climate Prediction Center</w:t>
      </w:r>
      <w:r w:rsidR="00B043EC" w:rsidRPr="00B043EC">
        <w:t xml:space="preserve"> </w:t>
      </w:r>
      <w:sdt>
        <w:sdtPr>
          <w:rPr>
            <w:color w:val="000000"/>
          </w:rPr>
          <w:tag w:val="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1784385047"/>
          <w:placeholder>
            <w:docPart w:val="DefaultPlaceholder_-1854013440"/>
          </w:placeholder>
        </w:sdtPr>
        <w:sdtContent>
          <w:r w:rsidR="00F36D67" w:rsidRPr="00F36D67">
            <w:rPr>
              <w:color w:val="000000"/>
            </w:rPr>
            <w:t>(National Oceanic and Atmospheric Administration 2019a)</w:t>
          </w:r>
        </w:sdtContent>
      </w:sdt>
      <w:r w:rsidR="00F32377">
        <w:t xml:space="preserve"> </w:t>
      </w:r>
      <w:r w:rsidR="00B043EC" w:rsidRPr="00B043EC">
        <w:t>and NOAA’s National Centers for Environmental Information</w:t>
      </w:r>
      <w:r w:rsidR="00F32377">
        <w:t xml:space="preserve"> </w:t>
      </w:r>
      <w:sdt>
        <w:sdtPr>
          <w:rPr>
            <w:color w:val="000000"/>
          </w:rPr>
          <w:tag w:val="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015350306"/>
          <w:placeholder>
            <w:docPart w:val="DefaultPlaceholder_-1854013440"/>
          </w:placeholder>
        </w:sdtPr>
        <w:sdtContent>
          <w:r w:rsidR="00F36D67" w:rsidRPr="00F36D67">
            <w:rPr>
              <w:color w:val="000000"/>
            </w:rPr>
            <w:t>(National Oceanic and Atmospheric Administration 2019b)</w:t>
          </w:r>
        </w:sdtContent>
      </w:sdt>
      <w:r w:rsidR="00390F59">
        <w:rPr>
          <w:color w:val="000000"/>
        </w:rPr>
        <w:t>,</w:t>
      </w:r>
      <w:r w:rsidR="00B043EC" w:rsidRPr="00B043EC">
        <w:t xml:space="preserve"> respectively</w:t>
      </w:r>
      <w:r w:rsidR="00250537" w:rsidRPr="002A4AB8">
        <w:t xml:space="preserve">. </w:t>
      </w:r>
      <w:r w:rsidR="00390F59">
        <w:t xml:space="preserve">Monthly </w:t>
      </w:r>
      <w:r w:rsidR="00250537" w:rsidRPr="002A4AB8">
        <w:t xml:space="preserve">Oceanic Niño Index </w:t>
      </w:r>
      <w:r w:rsidR="00B043EC">
        <w:t xml:space="preserve">and Pacific Decadal Oscillation </w:t>
      </w:r>
      <w:r w:rsidR="00250537" w:rsidRPr="002A4AB8">
        <w:t>values were averaged over the previous 12 months from each year</w:t>
      </w:r>
      <w:sdt>
        <w:sdtPr>
          <w:tag w:val="goog_rdk_10"/>
          <w:id w:val="1978644028"/>
        </w:sdtPr>
        <w:sdtContent>
          <w:r w:rsidR="00250537" w:rsidRPr="002A4AB8">
            <w:t>’</w:t>
          </w:r>
        </w:sdtContent>
      </w:sdt>
      <w:r w:rsidR="00250537" w:rsidRPr="002A4AB8">
        <w:t>s sampling effort</w:t>
      </w:r>
      <w:r w:rsidR="00390F59">
        <w:t xml:space="preserve"> (i.e., </w:t>
      </w:r>
      <w:r w:rsidR="0041436E">
        <w:t>May</w:t>
      </w:r>
      <w:r w:rsidR="00390F59">
        <w:t xml:space="preserve"> of year t-1 through </w:t>
      </w:r>
      <w:r w:rsidR="0041436E">
        <w:t>April</w:t>
      </w:r>
      <w:r w:rsidR="00390F59">
        <w:t xml:space="preserve"> of year t)</w:t>
      </w:r>
      <w:r w:rsidR="00250537">
        <w:t xml:space="preserve">. </w:t>
      </w:r>
    </w:p>
    <w:p w14:paraId="4BC25C79" w14:textId="7E783CF1" w:rsidR="0073067C" w:rsidRDefault="009E7D81" w:rsidP="00766378">
      <w:pPr>
        <w:spacing w:line="480" w:lineRule="auto"/>
        <w:ind w:firstLine="720"/>
      </w:pPr>
      <w:r>
        <w:lastRenderedPageBreak/>
        <w:t xml:space="preserve">We fit different forms of a random walk model to the time series of shrimp catches to </w:t>
      </w:r>
      <w:r w:rsidR="00D93C2D">
        <w:t>examine</w:t>
      </w:r>
      <w:r>
        <w:t xml:space="preserve"> 1) </w:t>
      </w:r>
      <w:r w:rsidR="00341549">
        <w:t xml:space="preserve">whether annual CPUE values had any systematic upwards or downwards trends; 2) </w:t>
      </w:r>
      <w:r>
        <w:t xml:space="preserve">whether </w:t>
      </w:r>
      <w:r w:rsidR="00341549">
        <w:t xml:space="preserve">any </w:t>
      </w:r>
      <w:r>
        <w:t xml:space="preserve">trends in shrimp CPUE were common among all species or unique to each genus; and 3) whether any </w:t>
      </w:r>
      <w:r w:rsidR="00341549">
        <w:t xml:space="preserve">trends </w:t>
      </w:r>
      <w:r w:rsidR="00D93C2D">
        <w:t xml:space="preserve">over time </w:t>
      </w:r>
      <w:r w:rsidR="00341549">
        <w:t xml:space="preserve">were </w:t>
      </w:r>
      <w:r w:rsidR="00D93C2D">
        <w:t xml:space="preserve">related to the ONI and PDO. We </w:t>
      </w:r>
      <w:r w:rsidR="0073067C">
        <w:t xml:space="preserve">then </w:t>
      </w:r>
      <w:r w:rsidR="00D93C2D">
        <w:t>evaluated the data support for each form of model using Akaike’s Information Criterion corrected for small sample size (AICc).</w:t>
      </w:r>
      <w:r w:rsidR="0073067C">
        <w:t xml:space="preserve"> All CPUE data were log-transformed prior to analysis to meet assumptions of normally distributed errors.</w:t>
      </w:r>
    </w:p>
    <w:p w14:paraId="3538A74B" w14:textId="26CC75E1" w:rsidR="009E7D81" w:rsidRDefault="0073067C" w:rsidP="00766378">
      <w:pPr>
        <w:spacing w:line="480" w:lineRule="auto"/>
        <w:ind w:firstLine="720"/>
      </w:pPr>
      <w:r>
        <w:t xml:space="preserve">For a single time series </w:t>
      </w:r>
      <w:proofErr w:type="spellStart"/>
      <w:r w:rsidRPr="00C13D23">
        <w:rPr>
          <w:i/>
          <w:iCs/>
        </w:rPr>
        <w:t>i</w:t>
      </w:r>
      <w:proofErr w:type="spellEnd"/>
      <w:r>
        <w:t xml:space="preserve">, </w:t>
      </w:r>
      <w:r w:rsidR="00617C0B">
        <w:t xml:space="preserve">we modeled </w:t>
      </w:r>
      <w:r>
        <w:t xml:space="preserve">the log-CPUE at time </w:t>
      </w:r>
      <w:r w:rsidRPr="00C13D23">
        <w:rPr>
          <w:i/>
          <w:iCs/>
        </w:rPr>
        <w:t>t</w:t>
      </w:r>
      <w:r>
        <w:t xml:space="preserve"> (</w:t>
      </w:r>
      <w:proofErr w:type="spellStart"/>
      <w:proofErr w:type="gramStart"/>
      <w:r w:rsidRPr="00C13D23">
        <w:rPr>
          <w:i/>
          <w:iCs/>
        </w:rPr>
        <w:t>x</w:t>
      </w:r>
      <w:r w:rsidRPr="00C13D23">
        <w:rPr>
          <w:i/>
          <w:iCs/>
          <w:vertAlign w:val="subscript"/>
        </w:rPr>
        <w:t>i</w:t>
      </w:r>
      <w:r w:rsidRPr="00C13D23">
        <w:rPr>
          <w:vertAlign w:val="subscript"/>
        </w:rPr>
        <w:t>,</w:t>
      </w:r>
      <w:r w:rsidRPr="00C13D23">
        <w:rPr>
          <w:i/>
          <w:iCs/>
          <w:vertAlign w:val="subscript"/>
        </w:rPr>
        <w:t>t</w:t>
      </w:r>
      <w:proofErr w:type="spellEnd"/>
      <w:proofErr w:type="gramEnd"/>
      <w:r>
        <w:t xml:space="preserve">) </w:t>
      </w:r>
      <w:r w:rsidR="00617C0B">
        <w:t>as a biased random walk, whereby</w:t>
      </w:r>
    </w:p>
    <w:p w14:paraId="7E285BD2" w14:textId="30EC1FCC" w:rsidR="0073067C" w:rsidRPr="00617C0B" w:rsidRDefault="00617C0B"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Pr>
          <w:i/>
          <w:iCs/>
        </w:rPr>
        <w:t>u</w:t>
      </w:r>
      <w:r w:rsidRPr="008F7AA9">
        <w:rPr>
          <w:i/>
          <w:iCs/>
          <w:vertAlign w:val="subscript"/>
        </w:rPr>
        <w:t>i</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(1)</w:t>
      </w:r>
    </w:p>
    <w:p w14:paraId="6907FA1C" w14:textId="221D1E25" w:rsidR="0073067C" w:rsidRDefault="00617C0B" w:rsidP="00C13D23">
      <w:pPr>
        <w:spacing w:line="480" w:lineRule="auto"/>
      </w:pPr>
      <w:r>
        <w:t xml:space="preserve">and </w:t>
      </w:r>
      <w:proofErr w:type="spellStart"/>
      <w:r w:rsidR="0073067C">
        <w:rPr>
          <w:i/>
          <w:iCs/>
        </w:rPr>
        <w:t>u</w:t>
      </w:r>
      <w:r w:rsidR="0073067C" w:rsidRPr="008F7AA9">
        <w:rPr>
          <w:i/>
          <w:iCs/>
          <w:vertAlign w:val="subscript"/>
        </w:rPr>
        <w:t>i</w:t>
      </w:r>
      <w:proofErr w:type="spellEnd"/>
      <w:r w:rsidR="0073067C">
        <w:t xml:space="preserve"> is the upward or downward bias</w:t>
      </w:r>
      <w:r w:rsidR="00341549">
        <w:t xml:space="preserve"> (trend)</w:t>
      </w:r>
      <w:r>
        <w:t xml:space="preserve">. </w:t>
      </w:r>
      <w:r w:rsidR="00F36190">
        <w:t>We assumed that t</w:t>
      </w:r>
      <w:r>
        <w:t xml:space="preserve">he errors </w:t>
      </w:r>
      <w:r w:rsidR="00F36190">
        <w:t>we</w:t>
      </w:r>
      <w:r>
        <w:t xml:space="preserve">re normally distributed, such that </w:t>
      </w:r>
      <w:proofErr w:type="spellStart"/>
      <w:proofErr w:type="gram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sidRPr="00C13D23">
        <w:rPr>
          <w:i/>
          <w:iCs/>
        </w:rPr>
        <w:t>q</w:t>
      </w:r>
      <w:r w:rsidR="00281EFD" w:rsidRPr="00C13D23">
        <w:rPr>
          <w:i/>
          <w:iCs/>
          <w:vertAlign w:val="subscript"/>
        </w:rPr>
        <w:t>i</w:t>
      </w:r>
      <w:r>
        <w:t>). For models that include</w:t>
      </w:r>
      <w:r w:rsidR="004016DC">
        <w:t>d</w:t>
      </w:r>
      <w:r>
        <w:t xml:space="preserve"> </w:t>
      </w:r>
      <w:r w:rsidR="004016DC">
        <w:t>the ONI or PDO as drivers of abundance</w:t>
      </w:r>
      <w:r>
        <w:t xml:space="preserve">, the single bias term </w:t>
      </w:r>
      <w:r w:rsidR="004016DC">
        <w:t>in equation (1) wa</w:t>
      </w:r>
      <w:r>
        <w:t xml:space="preserve">s replaced by </w:t>
      </w:r>
      <w:r w:rsidR="004016DC">
        <w:t>the estimated effect (</w:t>
      </w:r>
      <w:proofErr w:type="spellStart"/>
      <w:r w:rsidR="00341549">
        <w:rPr>
          <w:i/>
          <w:iCs/>
        </w:rPr>
        <w:t>b</w:t>
      </w:r>
      <w:r w:rsidR="00341549">
        <w:rPr>
          <w:i/>
          <w:iCs/>
          <w:vertAlign w:val="subscript"/>
        </w:rPr>
        <w:t>j</w:t>
      </w:r>
      <w:proofErr w:type="spellEnd"/>
      <w:r w:rsidR="004016DC">
        <w:t>) of the specific covariate</w:t>
      </w:r>
      <w:r w:rsidR="00281EFD">
        <w:t xml:space="preserve"> </w:t>
      </w:r>
      <w:r w:rsidR="00281EFD" w:rsidRPr="00C13D23">
        <w:rPr>
          <w:i/>
          <w:iCs/>
        </w:rPr>
        <w:t>j</w:t>
      </w:r>
      <w:r w:rsidR="004016DC">
        <w:t xml:space="preserve"> at time </w:t>
      </w:r>
      <w:r w:rsidR="004016DC" w:rsidRPr="00C13D23">
        <w:rPr>
          <w:i/>
          <w:iCs/>
        </w:rPr>
        <w:t>t</w:t>
      </w:r>
      <w:r w:rsidR="004016DC">
        <w:t xml:space="preserve"> (</w:t>
      </w:r>
      <w:proofErr w:type="spellStart"/>
      <w:proofErr w:type="gram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proofErr w:type="gramEnd"/>
      <w:r w:rsidR="004016DC">
        <w:t>), such that</w:t>
      </w:r>
    </w:p>
    <w:p w14:paraId="696FCF47" w14:textId="5FB3FEDF" w:rsidR="004016DC" w:rsidRPr="00617C0B" w:rsidRDefault="004016DC" w:rsidP="00C13D23">
      <w:pPr>
        <w:spacing w:line="480" w:lineRule="auto"/>
        <w:ind w:left="720" w:firstLine="720"/>
      </w:pPr>
      <w:proofErr w:type="spellStart"/>
      <w:proofErr w:type="gramStart"/>
      <w:r w:rsidRPr="008F7AA9">
        <w:rPr>
          <w:i/>
          <w:iCs/>
        </w:rPr>
        <w:t>x</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w:t>
      </w:r>
      <w:r w:rsidRPr="008F7AA9">
        <w:rPr>
          <w:i/>
          <w:iCs/>
        </w:rPr>
        <w:t>x</w:t>
      </w:r>
      <w:r w:rsidRPr="008F7AA9">
        <w:rPr>
          <w:i/>
          <w:iCs/>
          <w:vertAlign w:val="subscript"/>
        </w:rPr>
        <w:t>i</w:t>
      </w:r>
      <w:r w:rsidRPr="008F7AA9">
        <w:rPr>
          <w:vertAlign w:val="subscript"/>
        </w:rPr>
        <w:t>,</w:t>
      </w:r>
      <w:r w:rsidRPr="008F7AA9">
        <w:rPr>
          <w:i/>
          <w:iCs/>
          <w:vertAlign w:val="subscript"/>
        </w:rPr>
        <w:t>t</w:t>
      </w:r>
      <w:r>
        <w:rPr>
          <w:vertAlign w:val="subscript"/>
        </w:rPr>
        <w:t>-1</w:t>
      </w:r>
      <w:r>
        <w:t xml:space="preserve"> + </w:t>
      </w:r>
      <w:proofErr w:type="spellStart"/>
      <w:r w:rsidR="00341549">
        <w:rPr>
          <w:i/>
          <w:iCs/>
        </w:rPr>
        <w:t>b</w:t>
      </w:r>
      <w:r w:rsidR="00341549">
        <w:rPr>
          <w:i/>
          <w:iCs/>
          <w:vertAlign w:val="subscript"/>
        </w:rPr>
        <w:t>j</w:t>
      </w:r>
      <w:proofErr w:type="spellEnd"/>
      <w:r w:rsidR="00341549">
        <w:t xml:space="preserve"> </w:t>
      </w:r>
      <w:proofErr w:type="spellStart"/>
      <w:r w:rsidR="00281EFD">
        <w:rPr>
          <w:i/>
          <w:iCs/>
        </w:rPr>
        <w:t>c</w:t>
      </w:r>
      <w:r w:rsidR="00281EFD">
        <w:rPr>
          <w:i/>
          <w:iCs/>
          <w:vertAlign w:val="subscript"/>
        </w:rPr>
        <w:t>j</w:t>
      </w:r>
      <w:r w:rsidR="00281EFD" w:rsidRPr="008F7AA9">
        <w:rPr>
          <w:vertAlign w:val="subscript"/>
        </w:rPr>
        <w:t>,</w:t>
      </w:r>
      <w:r w:rsidR="00281EFD" w:rsidRPr="008F7AA9">
        <w:rPr>
          <w:i/>
          <w:iCs/>
          <w:vertAlign w:val="subscript"/>
        </w:rPr>
        <w:t>t</w:t>
      </w:r>
      <w:proofErr w:type="spellEnd"/>
      <w:r>
        <w:t xml:space="preserve"> + </w:t>
      </w:r>
      <w:proofErr w:type="spellStart"/>
      <w:r w:rsidR="005A08D0">
        <w:rPr>
          <w:i/>
          <w:iCs/>
        </w:rPr>
        <w:t>w</w:t>
      </w:r>
      <w:r w:rsidRPr="008F7AA9">
        <w:rPr>
          <w:i/>
          <w:iCs/>
          <w:vertAlign w:val="subscript"/>
        </w:rPr>
        <w:t>i</w:t>
      </w:r>
      <w:r w:rsidRPr="008F7AA9">
        <w:rPr>
          <w:vertAlign w:val="subscript"/>
        </w:rPr>
        <w:t>,</w:t>
      </w:r>
      <w:r w:rsidRPr="008F7AA9">
        <w:rPr>
          <w:i/>
          <w:iCs/>
          <w:vertAlign w:val="subscript"/>
        </w:rPr>
        <w:t>t</w:t>
      </w:r>
      <w:proofErr w:type="spellEnd"/>
      <w:r>
        <w:tab/>
      </w:r>
      <w:r>
        <w:tab/>
      </w:r>
      <w:r>
        <w:tab/>
      </w:r>
      <w:r>
        <w:tab/>
      </w:r>
      <w:r>
        <w:tab/>
      </w:r>
      <w:r>
        <w:tab/>
      </w:r>
      <w:r>
        <w:tab/>
      </w:r>
      <w:r>
        <w:tab/>
        <w:t>(</w:t>
      </w:r>
      <w:r w:rsidR="00F36190">
        <w:t>2</w:t>
      </w:r>
      <w:r>
        <w:t>)</w:t>
      </w:r>
    </w:p>
    <w:p w14:paraId="6AA709BB" w14:textId="76CEC60A" w:rsidR="005D6A59" w:rsidRDefault="005D6A59" w:rsidP="00C13D23">
      <w:pPr>
        <w:spacing w:line="480" w:lineRule="auto"/>
      </w:pPr>
      <w:r>
        <w:t>The biased random walks given by (1) and (2) were then compared to a simple random walk where</w:t>
      </w:r>
      <w:r w:rsidR="00C479C5">
        <w:t xml:space="preserve"> either</w:t>
      </w:r>
      <w:r>
        <w:t xml:space="preserve"> </w:t>
      </w:r>
      <w:proofErr w:type="spellStart"/>
      <w:r w:rsidRPr="00C13D23">
        <w:rPr>
          <w:i/>
          <w:iCs/>
        </w:rPr>
        <w:t>u</w:t>
      </w:r>
      <w:r w:rsidR="00C479C5" w:rsidRPr="00C13D23">
        <w:rPr>
          <w:i/>
          <w:iCs/>
          <w:vertAlign w:val="subscript"/>
        </w:rPr>
        <w:t>i</w:t>
      </w:r>
      <w:proofErr w:type="spellEnd"/>
      <w:r>
        <w:t xml:space="preserve"> = 0</w:t>
      </w:r>
      <w:r w:rsidR="00C479C5">
        <w:t xml:space="preserve"> or </w:t>
      </w:r>
      <w:proofErr w:type="spellStart"/>
      <w:r w:rsidR="00341549">
        <w:rPr>
          <w:i/>
          <w:iCs/>
        </w:rPr>
        <w:t>b</w:t>
      </w:r>
      <w:r w:rsidR="00341549">
        <w:rPr>
          <w:i/>
          <w:iCs/>
          <w:vertAlign w:val="subscript"/>
        </w:rPr>
        <w:t>j</w:t>
      </w:r>
      <w:proofErr w:type="spellEnd"/>
      <w:r w:rsidR="00341549">
        <w:t xml:space="preserve"> </w:t>
      </w:r>
      <w:r w:rsidR="00C479C5">
        <w:t>= 0</w:t>
      </w:r>
      <w:r>
        <w:t>.</w:t>
      </w:r>
    </w:p>
    <w:p w14:paraId="283DB60C" w14:textId="577EDBF1" w:rsidR="00693DCA" w:rsidRPr="00C13D23" w:rsidRDefault="007550E8" w:rsidP="00C13D23">
      <w:pPr>
        <w:spacing w:line="480" w:lineRule="auto"/>
        <w:ind w:firstLine="720"/>
      </w:pPr>
      <w:r>
        <w:t xml:space="preserve">Because our trawl data were an incomplete census of the true population size, we included an additional </w:t>
      </w:r>
      <w:r w:rsidR="006227A1">
        <w:t xml:space="preserve">data model </w:t>
      </w:r>
      <w:r w:rsidR="00323DF1">
        <w:t xml:space="preserve">within a state-space framework </w:t>
      </w:r>
      <w:r w:rsidR="006227A1">
        <w:t xml:space="preserve">to account for sampling </w:t>
      </w:r>
      <w:r w:rsidR="00323DF1">
        <w:t xml:space="preserve">(observation) </w:t>
      </w:r>
      <w:r w:rsidR="006227A1">
        <w:t xml:space="preserve">errors. </w:t>
      </w:r>
      <w:r w:rsidR="00323DF1">
        <w:t>Specifically</w:t>
      </w:r>
      <w:r w:rsidR="00323DF1" w:rsidRPr="00C13D23">
        <w:t xml:space="preserve">, </w:t>
      </w:r>
      <w:r w:rsidR="00323DF1">
        <w:t xml:space="preserve">we assumed that the estimated log-CPUE </w:t>
      </w:r>
      <w:r w:rsidR="00C762AB">
        <w:t xml:space="preserve">for genus </w:t>
      </w:r>
      <w:proofErr w:type="spellStart"/>
      <w:r w:rsidR="00C762AB" w:rsidRPr="00C13D23">
        <w:rPr>
          <w:i/>
          <w:iCs/>
        </w:rPr>
        <w:t>i</w:t>
      </w:r>
      <w:proofErr w:type="spellEnd"/>
      <w:r w:rsidR="00C762AB">
        <w:t xml:space="preserve"> at time </w:t>
      </w:r>
      <w:r w:rsidR="00C762AB" w:rsidRPr="00C13D23">
        <w:rPr>
          <w:i/>
          <w:iCs/>
        </w:rPr>
        <w:t>t</w:t>
      </w:r>
      <w:r w:rsidR="00C762AB">
        <w:t xml:space="preserve"> (</w:t>
      </w:r>
      <w:proofErr w:type="spellStart"/>
      <w:proofErr w:type="gramStart"/>
      <w:r w:rsidR="00C762AB">
        <w:rPr>
          <w:i/>
          <w:iCs/>
        </w:rPr>
        <w:t>y</w:t>
      </w:r>
      <w:r w:rsidR="00C762AB" w:rsidRPr="008F7AA9">
        <w:rPr>
          <w:i/>
          <w:iCs/>
          <w:vertAlign w:val="subscript"/>
        </w:rPr>
        <w:t>i</w:t>
      </w:r>
      <w:r w:rsidR="00C762AB" w:rsidRPr="008F7AA9">
        <w:rPr>
          <w:vertAlign w:val="subscript"/>
        </w:rPr>
        <w:t>,</w:t>
      </w:r>
      <w:r w:rsidR="00C762AB" w:rsidRPr="008F7AA9">
        <w:rPr>
          <w:i/>
          <w:iCs/>
          <w:vertAlign w:val="subscript"/>
        </w:rPr>
        <w:t>t</w:t>
      </w:r>
      <w:proofErr w:type="spellEnd"/>
      <w:proofErr w:type="gramEnd"/>
      <w:r w:rsidR="00C762AB">
        <w:t xml:space="preserve">) </w:t>
      </w:r>
      <w:r w:rsidR="00323DF1">
        <w:t xml:space="preserve">was equal to the true log-CPUE </w:t>
      </w:r>
      <w:r w:rsidR="001328B3">
        <w:t>plus an offset (</w:t>
      </w:r>
      <w:r w:rsidR="001328B3">
        <w:rPr>
          <w:i/>
          <w:iCs/>
        </w:rPr>
        <w:t>a</w:t>
      </w:r>
      <w:r w:rsidR="001328B3" w:rsidRPr="008F7AA9">
        <w:rPr>
          <w:i/>
          <w:iCs/>
          <w:vertAlign w:val="subscript"/>
        </w:rPr>
        <w:t>i</w:t>
      </w:r>
      <w:r w:rsidR="001328B3">
        <w:t>) and</w:t>
      </w:r>
      <w:r w:rsidR="00323DF1">
        <w:t xml:space="preserve"> </w:t>
      </w:r>
      <w:r w:rsidR="00C762AB">
        <w:t>some sampling error</w:t>
      </w:r>
      <w:r w:rsidR="001328B3">
        <w:t xml:space="preserve"> (</w:t>
      </w:r>
      <w:proofErr w:type="spellStart"/>
      <w:r w:rsidR="001328B3">
        <w:rPr>
          <w:i/>
          <w:iCs/>
        </w:rPr>
        <w:t>v</w:t>
      </w:r>
      <w:r w:rsidR="001328B3" w:rsidRPr="008F7AA9">
        <w:rPr>
          <w:i/>
          <w:iCs/>
          <w:vertAlign w:val="subscript"/>
        </w:rPr>
        <w:t>i</w:t>
      </w:r>
      <w:r w:rsidR="001328B3" w:rsidRPr="008F7AA9">
        <w:rPr>
          <w:vertAlign w:val="subscript"/>
        </w:rPr>
        <w:t>,</w:t>
      </w:r>
      <w:r w:rsidR="001328B3" w:rsidRPr="008F7AA9">
        <w:rPr>
          <w:i/>
          <w:iCs/>
          <w:vertAlign w:val="subscript"/>
        </w:rPr>
        <w:t>t</w:t>
      </w:r>
      <w:proofErr w:type="spellEnd"/>
      <w:r w:rsidR="001328B3">
        <w:t>)</w:t>
      </w:r>
      <w:r w:rsidR="00C762AB">
        <w:t>, such that</w:t>
      </w:r>
      <w:r w:rsidR="00323DF1">
        <w:t xml:space="preserve"> </w:t>
      </w:r>
    </w:p>
    <w:p w14:paraId="05E6DCE1" w14:textId="07EFF1AA" w:rsidR="00323DF1" w:rsidRPr="00C13D23" w:rsidRDefault="00323DF1" w:rsidP="00C277EB">
      <w:pPr>
        <w:spacing w:line="480" w:lineRule="auto"/>
        <w:ind w:left="720" w:firstLine="720"/>
        <w:rPr>
          <w:lang w:val="fr-FR"/>
        </w:rPr>
      </w:pPr>
      <w:proofErr w:type="spellStart"/>
      <w:proofErr w:type="gramStart"/>
      <w:r w:rsidRPr="00C13D23">
        <w:rPr>
          <w:i/>
          <w:iCs/>
          <w:lang w:val="fr-FR"/>
        </w:rPr>
        <w:t>y</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proofErr w:type="gramEnd"/>
      <w:r w:rsidRPr="00C13D23">
        <w:rPr>
          <w:lang w:val="fr-FR"/>
        </w:rPr>
        <w:t xml:space="preserve"> = </w:t>
      </w:r>
      <w:proofErr w:type="spellStart"/>
      <w:r w:rsidRPr="00C13D23">
        <w:rPr>
          <w:i/>
          <w:iCs/>
          <w:lang w:val="fr-FR"/>
        </w:rPr>
        <w:t>x</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 xml:space="preserve"> </w:t>
      </w:r>
      <w:r w:rsidR="001328B3" w:rsidRPr="00C13D23">
        <w:rPr>
          <w:lang w:val="fr-FR"/>
        </w:rPr>
        <w:t xml:space="preserve">+ </w:t>
      </w:r>
      <w:r w:rsidR="001328B3" w:rsidRPr="00C13D23">
        <w:rPr>
          <w:i/>
          <w:iCs/>
          <w:lang w:val="fr-FR"/>
        </w:rPr>
        <w:t>a</w:t>
      </w:r>
      <w:r w:rsidR="001328B3" w:rsidRPr="00C13D23">
        <w:rPr>
          <w:i/>
          <w:iCs/>
          <w:vertAlign w:val="subscript"/>
          <w:lang w:val="fr-FR"/>
        </w:rPr>
        <w:t>i</w:t>
      </w:r>
      <w:r w:rsidR="001328B3" w:rsidRPr="00C13D23">
        <w:rPr>
          <w:lang w:val="fr-FR"/>
        </w:rPr>
        <w:t xml:space="preserve"> </w:t>
      </w:r>
      <w:r w:rsidRPr="00C13D23">
        <w:rPr>
          <w:lang w:val="fr-FR"/>
        </w:rPr>
        <w:t xml:space="preserve">+ </w:t>
      </w:r>
      <w:proofErr w:type="spellStart"/>
      <w:r w:rsidRPr="00C13D23">
        <w:rPr>
          <w:i/>
          <w:iCs/>
          <w:lang w:val="fr-FR"/>
        </w:rPr>
        <w:t>v</w:t>
      </w:r>
      <w:r w:rsidRPr="00C13D23">
        <w:rPr>
          <w:i/>
          <w:iCs/>
          <w:vertAlign w:val="subscript"/>
          <w:lang w:val="fr-FR"/>
        </w:rPr>
        <w:t>i</w:t>
      </w:r>
      <w:r w:rsidRPr="00C13D23">
        <w:rPr>
          <w:vertAlign w:val="subscript"/>
          <w:lang w:val="fr-FR"/>
        </w:rPr>
        <w:t>,</w:t>
      </w:r>
      <w:r w:rsidRPr="00C13D23">
        <w:rPr>
          <w:i/>
          <w:iCs/>
          <w:vertAlign w:val="subscript"/>
          <w:lang w:val="fr-FR"/>
        </w:rPr>
        <w:t>t</w:t>
      </w:r>
      <w:proofErr w:type="spellEnd"/>
      <w:r w:rsidRPr="00C13D23">
        <w:rPr>
          <w:lang w:val="fr-FR"/>
        </w:rPr>
        <w:tab/>
      </w:r>
      <w:r w:rsidRPr="00C13D23">
        <w:rPr>
          <w:lang w:val="fr-FR"/>
        </w:rPr>
        <w:tab/>
      </w:r>
      <w:r w:rsidRPr="00C13D23">
        <w:rPr>
          <w:lang w:val="fr-FR"/>
        </w:rPr>
        <w:tab/>
      </w:r>
      <w:r w:rsidRPr="00C13D23">
        <w:rPr>
          <w:lang w:val="fr-FR"/>
        </w:rPr>
        <w:tab/>
      </w:r>
      <w:r w:rsidRPr="00C13D23">
        <w:rPr>
          <w:lang w:val="fr-FR"/>
        </w:rPr>
        <w:tab/>
      </w:r>
      <w:r w:rsidRPr="00C13D23">
        <w:rPr>
          <w:lang w:val="fr-FR"/>
        </w:rPr>
        <w:tab/>
      </w:r>
      <w:r w:rsidR="00E44EB0" w:rsidRPr="00C13D23">
        <w:rPr>
          <w:lang w:val="fr-FR"/>
        </w:rPr>
        <w:tab/>
      </w:r>
      <w:r w:rsidR="001328B3" w:rsidRPr="00C13D23">
        <w:rPr>
          <w:lang w:val="fr-FR"/>
        </w:rPr>
        <w:tab/>
      </w:r>
      <w:r w:rsidRPr="00C13D23">
        <w:rPr>
          <w:lang w:val="fr-FR"/>
        </w:rPr>
        <w:t>(</w:t>
      </w:r>
      <w:r w:rsidR="00E44EB0" w:rsidRPr="00C13D23">
        <w:rPr>
          <w:lang w:val="fr-FR"/>
        </w:rPr>
        <w:t>3</w:t>
      </w:r>
      <w:r w:rsidRPr="00C13D23">
        <w:rPr>
          <w:lang w:val="fr-FR"/>
        </w:rPr>
        <w:t>)</w:t>
      </w:r>
    </w:p>
    <w:p w14:paraId="43E407EE" w14:textId="77777777" w:rsidR="00C277EB" w:rsidRDefault="00A70481" w:rsidP="00C277EB">
      <w:pPr>
        <w:spacing w:line="480" w:lineRule="auto"/>
      </w:pPr>
      <w:r w:rsidRPr="00C13D23">
        <w:t xml:space="preserve">and the </w:t>
      </w:r>
      <w:r>
        <w:t xml:space="preserve">observation errors were independent and identically distributed with </w:t>
      </w:r>
      <w:proofErr w:type="spellStart"/>
      <w:proofErr w:type="gramStart"/>
      <w:r>
        <w:rPr>
          <w:i/>
          <w:iCs/>
        </w:rPr>
        <w:t>v</w:t>
      </w:r>
      <w:r w:rsidRPr="008F7AA9">
        <w:rPr>
          <w:i/>
          <w:iCs/>
          <w:vertAlign w:val="subscript"/>
        </w:rPr>
        <w:t>i</w:t>
      </w:r>
      <w:r w:rsidRPr="008F7AA9">
        <w:rPr>
          <w:vertAlign w:val="subscript"/>
        </w:rPr>
        <w:t>,</w:t>
      </w:r>
      <w:r w:rsidRPr="008F7AA9">
        <w:rPr>
          <w:i/>
          <w:iCs/>
          <w:vertAlign w:val="subscript"/>
        </w:rPr>
        <w:t>t</w:t>
      </w:r>
      <w:proofErr w:type="spellEnd"/>
      <w:proofErr w:type="gramEnd"/>
      <w:r>
        <w:t xml:space="preserve"> ~ N(0, </w:t>
      </w:r>
      <w:r>
        <w:rPr>
          <w:i/>
          <w:iCs/>
        </w:rPr>
        <w:t>r</w:t>
      </w:r>
      <w:r>
        <w:t>).</w:t>
      </w:r>
    </w:p>
    <w:p w14:paraId="3F8CCE7A" w14:textId="42D04271" w:rsidR="00776701" w:rsidRDefault="009A3843">
      <w:pPr>
        <w:spacing w:line="480" w:lineRule="auto"/>
        <w:ind w:firstLine="720"/>
      </w:pPr>
      <w:commentRangeStart w:id="0"/>
      <w:r>
        <w:lastRenderedPageBreak/>
        <w:t xml:space="preserve">To evaluate whether any of the genera shared common trends in catches over time, or whether any bias in the trends was common to all genera, we </w:t>
      </w:r>
      <w:r w:rsidR="005D6A59">
        <w:t xml:space="preserve">fit multivariate forms of the models specified in equations 1-3. Specifically, the </w:t>
      </w:r>
      <w:r w:rsidR="00534C69">
        <w:t>biased</w:t>
      </w:r>
      <w:r w:rsidR="00776701">
        <w:t xml:space="preserve"> random walk is given by</w:t>
      </w:r>
    </w:p>
    <w:p w14:paraId="68824CB8" w14:textId="095A8E46" w:rsidR="00E1138B" w:rsidRDefault="00000000" w:rsidP="00E1138B">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u</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E1138B">
        <w:tab/>
      </w:r>
      <w:r w:rsidR="00E1138B">
        <w:tab/>
      </w:r>
      <w:r w:rsidR="00E1138B">
        <w:tab/>
      </w:r>
      <w:r w:rsidR="00E1138B">
        <w:tab/>
      </w:r>
      <w:r w:rsidR="00E1138B">
        <w:tab/>
      </w:r>
      <w:r w:rsidR="00E1138B">
        <w:tab/>
        <w:t>(4)</w:t>
      </w:r>
    </w:p>
    <w:p w14:paraId="4B58F371" w14:textId="4DA9B49B" w:rsidR="00534C69" w:rsidRPr="00534C69" w:rsidRDefault="00534C69" w:rsidP="00C13D23">
      <w:pPr>
        <w:spacing w:line="480" w:lineRule="auto"/>
      </w:pPr>
      <w:r>
        <w:t xml:space="preserve">where </w:t>
      </w:r>
      <w:r w:rsidRPr="00C13D23">
        <w:rPr>
          <w:i/>
          <w:iCs/>
        </w:rPr>
        <w:t>C</w:t>
      </w:r>
      <w:r>
        <w:t xml:space="preserve"> denotes </w:t>
      </w:r>
      <w:proofErr w:type="gramStart"/>
      <w:r w:rsidRPr="00C13D23">
        <w:rPr>
          <w:i/>
          <w:iCs/>
        </w:rPr>
        <w:t>Crangon</w:t>
      </w:r>
      <w:proofErr w:type="gramEnd"/>
      <w:r>
        <w:t xml:space="preserve"> and </w:t>
      </w:r>
      <w:r w:rsidRPr="00C13D23">
        <w:rPr>
          <w:i/>
          <w:iCs/>
        </w:rPr>
        <w:t>P</w:t>
      </w:r>
      <w:r>
        <w:t xml:space="preserve"> is for </w:t>
      </w:r>
      <w:r w:rsidRPr="00C13D23">
        <w:rPr>
          <w:i/>
          <w:iCs/>
        </w:rPr>
        <w:t>Pandalus</w:t>
      </w:r>
      <w:r>
        <w:t>.</w:t>
      </w:r>
      <w:r w:rsidR="00A078A5">
        <w:t xml:space="preserve"> The model changes slightly when </w:t>
      </w:r>
      <w:r w:rsidR="00777A67">
        <w:t xml:space="preserve">both </w:t>
      </w:r>
      <w:r w:rsidR="00A078A5">
        <w:t>genera are assumed to have the same bias, such that</w:t>
      </w:r>
    </w:p>
    <w:p w14:paraId="0A13FFAC" w14:textId="6078467C" w:rsidR="00A078A5" w:rsidRDefault="00000000" w:rsidP="00A078A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Theme="minorEastAsia" w:hAnsi="Cambria Math" w:cstheme="minorHAnsi"/>
                    </w:rPr>
                    <m:t>u</m:t>
                  </m:r>
                  <m:ctrlPr>
                    <w:rPr>
                      <w:rFonts w:ascii="Cambria Math" w:eastAsiaTheme="minorEastAsia" w:hAnsi="Cambria Math" w:cstheme="minorHAnsi"/>
                      <w:i/>
                    </w:rPr>
                  </m:ctrlPr>
                </m:e>
              </m:mr>
              <m:mr>
                <m:e>
                  <m:r>
                    <w:rPr>
                      <w:rFonts w:ascii="Cambria Math" w:eastAsiaTheme="minorEastAsia" w:hAnsi="Cambria Math" w:cstheme="minorHAnsi"/>
                    </w:rPr>
                    <m:t>u</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A078A5">
        <w:tab/>
      </w:r>
      <w:r w:rsidR="00A078A5">
        <w:tab/>
      </w:r>
      <w:r w:rsidR="00A078A5">
        <w:tab/>
      </w:r>
      <w:r w:rsidR="00A078A5">
        <w:tab/>
      </w:r>
      <w:r w:rsidR="00A078A5">
        <w:tab/>
      </w:r>
      <w:r w:rsidR="00A078A5">
        <w:tab/>
        <w:t>(5)</w:t>
      </w:r>
    </w:p>
    <w:p w14:paraId="43822DB4" w14:textId="2862C36F" w:rsidR="00A078A5" w:rsidRPr="00534C69" w:rsidRDefault="0062441E" w:rsidP="00A078A5">
      <w:pPr>
        <w:spacing w:line="480" w:lineRule="auto"/>
      </w:pPr>
      <w:r>
        <w:t>The multivariate model with covariates is then</w:t>
      </w:r>
    </w:p>
    <w:p w14:paraId="0134EF06" w14:textId="69E28F52" w:rsidR="00A078A5"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(6)</w:t>
      </w:r>
    </w:p>
    <w:p w14:paraId="20E6E99B" w14:textId="4635CABE" w:rsidR="0062441E" w:rsidRDefault="0062441E" w:rsidP="0062441E">
      <w:pPr>
        <w:spacing w:line="480" w:lineRule="auto"/>
      </w:pPr>
      <w:r>
        <w:t>when the effects of the covariate are different for the two genera, or</w:t>
      </w:r>
    </w:p>
    <w:p w14:paraId="7BA11E67" w14:textId="1AB26DDC" w:rsidR="0062441E" w:rsidRDefault="00000000" w:rsidP="0062441E">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ctrlPr>
              <w:rPr>
                <w:rFonts w:ascii="Cambria Math" w:eastAsiaTheme="minorEastAsia" w:hAnsi="Cambria Math" w:cstheme="minorHAnsi"/>
              </w:rPr>
            </m:ctrlPr>
          </m:e>
          <m:sub>
            <m:r>
              <w:rPr>
                <w:rFonts w:ascii="Cambria Math" w:eastAsiaTheme="minorEastAsia" w:hAnsi="Cambria Math" w:cstheme="minorHAnsi"/>
              </w:rPr>
              <m:t>t-1</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r>
                    <w:rPr>
                      <w:rFonts w:ascii="Cambria Math" w:eastAsia="Cambria Math" w:hAnsi="Cambria Math" w:cs="Cambria Math"/>
                    </w:rPr>
                    <m:t>b</m:t>
                  </m:r>
                  <m:ctrlPr>
                    <w:rPr>
                      <w:rFonts w:ascii="Cambria Math" w:eastAsiaTheme="minorEastAsia" w:hAnsi="Cambria Math" w:cstheme="minorHAnsi"/>
                      <w:i/>
                    </w:rPr>
                  </m:ctrlPr>
                </m:e>
              </m:mr>
              <m:mr>
                <m:e>
                  <m:r>
                    <w:rPr>
                      <w:rFonts w:ascii="Cambria Math" w:eastAsiaTheme="minorEastAsia" w:hAnsi="Cambria Math" w:cstheme="minorHAnsi"/>
                    </w:rPr>
                    <m:t>b</m:t>
                  </m:r>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rPr>
              <m:t>j,t</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62441E">
        <w:tab/>
      </w:r>
      <w:r w:rsidR="0062441E">
        <w:tab/>
      </w:r>
      <w:r w:rsidR="0062441E">
        <w:tab/>
      </w:r>
      <w:r w:rsidR="0062441E">
        <w:tab/>
      </w:r>
      <w:r w:rsidR="0062441E">
        <w:tab/>
      </w:r>
      <w:r w:rsidR="0062441E">
        <w:tab/>
        <w:t>(</w:t>
      </w:r>
      <w:r w:rsidR="00E8030C">
        <w:t>7</w:t>
      </w:r>
      <w:r w:rsidR="0062441E">
        <w:t>)</w:t>
      </w:r>
    </w:p>
    <w:p w14:paraId="4B571014" w14:textId="0378433C" w:rsidR="0062441E" w:rsidRDefault="0062441E" w:rsidP="0062441E">
      <w:pPr>
        <w:spacing w:line="480" w:lineRule="auto"/>
      </w:pPr>
      <w:r>
        <w:t>when the effects of the covariate are the same for the two genera.</w:t>
      </w:r>
    </w:p>
    <w:p w14:paraId="549DF872" w14:textId="324B97E0" w:rsidR="0062441E" w:rsidRDefault="00836BB5" w:rsidP="00836BB5">
      <w:pPr>
        <w:spacing w:line="480" w:lineRule="auto"/>
        <w:ind w:firstLine="720"/>
      </w:pPr>
      <w:r>
        <w:t>The observation model is given by</w:t>
      </w:r>
    </w:p>
    <w:p w14:paraId="45757D30" w14:textId="0DAFDB11" w:rsidR="00836BB5" w:rsidRDefault="00000000" w:rsidP="00836BB5">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2"/>
                      <m:mcJc m:val="center"/>
                    </m:mcPr>
                  </m:mc>
                </m:mcs>
                <m:ctrlPr>
                  <w:rPr>
                    <w:rFonts w:ascii="Cambria Math" w:eastAsia="Cambria Math" w:hAnsi="Cambria Math" w:cs="Cambria Math"/>
                  </w:rPr>
                </m:ctrlPr>
              </m:mPr>
              <m:mr>
                <m:e>
                  <m:r>
                    <m:rPr>
                      <m:sty m:val="p"/>
                    </m:rPr>
                    <w:rPr>
                      <w:rFonts w:ascii="Cambria Math" w:eastAsiaTheme="minorEastAsia" w:hAnsi="Cambria Math" w:cstheme="minorHAnsi"/>
                    </w:rPr>
                    <m:t>1</m:t>
                  </m:r>
                  <m:ctrlPr>
                    <w:rPr>
                      <w:rFonts w:ascii="Cambria Math" w:eastAsiaTheme="minorEastAsia" w:hAnsi="Cambria Math" w:cstheme="minorHAnsi"/>
                    </w:rPr>
                  </m:ctrlPr>
                </m:e>
                <m:e>
                  <m:r>
                    <m:rPr>
                      <m:sty m:val="p"/>
                    </m:rPr>
                    <w:rPr>
                      <w:rFonts w:ascii="Cambria Math" w:eastAsiaTheme="minorEastAsia" w:hAnsi="Cambria Math" w:cstheme="minorHAnsi"/>
                    </w:rPr>
                    <m:t>0</m:t>
                  </m:r>
                  <m:ctrlPr>
                    <w:rPr>
                      <w:rFonts w:ascii="Cambria Math" w:eastAsiaTheme="minorEastAsia" w:hAnsi="Cambria Math" w:cstheme="minorHAnsi"/>
                    </w:rPr>
                  </m:ctrlPr>
                </m:e>
              </m:mr>
              <m:mr>
                <m:e>
                  <m:r>
                    <m:rPr>
                      <m:sty m:val="p"/>
                    </m:rPr>
                    <w:rPr>
                      <w:rFonts w:ascii="Cambria Math" w:eastAsiaTheme="minorEastAsia" w:hAnsi="Cambria Math" w:cstheme="minorHAnsi"/>
                    </w:rPr>
                    <m:t>0</m:t>
                  </m:r>
                  <m:ctrlPr>
                    <w:rPr>
                      <w:rFonts w:ascii="Cambria Math" w:eastAsiaTheme="minorEastAsia" w:hAnsi="Cambria Math" w:cstheme="minorHAnsi"/>
                    </w:rPr>
                  </m:ctrlPr>
                </m:e>
                <m:e>
                  <m:r>
                    <m:rPr>
                      <m:sty m:val="p"/>
                    </m:rPr>
                    <w:rPr>
                      <w:rFonts w:ascii="Cambria Math" w:eastAsiaTheme="minorEastAsia" w:hAnsi="Cambria Math" w:cstheme="minorHAnsi"/>
                    </w:rPr>
                    <m:t>1</m:t>
                  </m:r>
                  <m:ctrlPr>
                    <w:rPr>
                      <w:rFonts w:ascii="Cambria Math" w:eastAsiaTheme="minorEastAsia" w:hAnsi="Cambria Math" w:cstheme="minorHAnsi"/>
                      <w:i/>
                    </w:rPr>
                  </m:ctrlP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x</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836BB5">
        <w:tab/>
      </w:r>
      <w:r w:rsidR="00836BB5">
        <w:tab/>
      </w:r>
      <w:r w:rsidR="00836BB5">
        <w:tab/>
      </w:r>
      <w:r w:rsidR="00836BB5">
        <w:tab/>
      </w:r>
      <w:r w:rsidR="00836BB5">
        <w:tab/>
      </w:r>
      <w:r w:rsidR="001328B3">
        <w:tab/>
      </w:r>
      <w:r w:rsidR="00836BB5">
        <w:t>(8)</w:t>
      </w:r>
    </w:p>
    <w:p w14:paraId="190E3129" w14:textId="7C903CC2" w:rsidR="00836BB5" w:rsidRPr="00534C69" w:rsidRDefault="004A4A32" w:rsidP="00C13D23">
      <w:pPr>
        <w:spacing w:line="480" w:lineRule="auto"/>
      </w:pPr>
      <w:r>
        <w:t>When the underlying state processes are assumed to be unique, or</w:t>
      </w:r>
    </w:p>
    <w:p w14:paraId="5EEB49DE" w14:textId="5CC2820B" w:rsidR="004A4A32" w:rsidRDefault="00000000" w:rsidP="004A4A32">
      <w:pPr>
        <w:spacing w:line="480" w:lineRule="auto"/>
        <w:ind w:left="720" w:firstLine="720"/>
      </w:pPr>
      <m:oMath>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y</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r>
          <m:rPr>
            <m:sty m:val="p"/>
          </m:rP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rPr>
                </m:ctrlPr>
              </m:mPr>
              <m:mr>
                <m:e>
                  <m:r>
                    <w:rPr>
                      <w:rFonts w:ascii="Cambria Math" w:eastAsia="Cambria Math" w:hAnsi="Cambria Math" w:cs="Cambria Math"/>
                    </w:rPr>
                    <m:t>1</m:t>
                  </m:r>
                </m:e>
              </m:mr>
              <m:mr>
                <m:e>
                  <m:r>
                    <w:rPr>
                      <w:rFonts w:ascii="Cambria Math" w:eastAsia="Cambria Math" w:hAnsi="Cambria Math" w:cs="Cambria Math"/>
                    </w:rPr>
                    <m:t>1</m:t>
                  </m:r>
                </m:e>
              </m:mr>
            </m:m>
            <m:ctrlPr>
              <w:rPr>
                <w:rFonts w:ascii="Cambria Math" w:eastAsiaTheme="minorEastAsia" w:hAnsi="Cambria Math" w:cstheme="minorHAnsi"/>
                <w:i/>
              </w:rPr>
            </m:ctrlPr>
          </m:e>
        </m:d>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r>
                  <w:rPr>
                    <w:rFonts w:ascii="Cambria Math" w:eastAsia="Cambria Math" w:hAnsi="Cambria Math" w:cs="Cambria Math"/>
                  </w:rPr>
                  <m:t>x</m:t>
                </m:r>
                <m:ctrlPr>
                  <w:rPr>
                    <w:rFonts w:ascii="Cambria Math" w:eastAsiaTheme="minorEastAsia" w:hAnsi="Cambria Math" w:cstheme="minorHAnsi"/>
                    <w:i/>
                  </w:rPr>
                </m:ctrlPr>
              </m:e>
            </m:d>
          </m:e>
          <m:sub>
            <m:r>
              <w:rPr>
                <w:rFonts w:ascii="Cambria Math" w:eastAsiaTheme="minorEastAsia" w:hAnsi="Cambria Math" w:cstheme="minorHAnsi"/>
              </w:rPr>
              <m:t>t</m:t>
            </m:r>
          </m:sub>
        </m:sSub>
        <m:r>
          <w:rPr>
            <w:rFonts w:ascii="Cambria Math" w:eastAsiaTheme="minorEastAsia" w:hAnsi="Cambria Math" w:cstheme="minorHAnsi"/>
          </w:rPr>
          <m:t>+</m:t>
        </m:r>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r>
          <w:rPr>
            <w:rFonts w:ascii="Cambria Math" w:eastAsiaTheme="minorEastAsia" w:hAnsi="Cambria Math" w:cstheme="minorHAnsi"/>
          </w:rPr>
          <m:t>+</m:t>
        </m:r>
        <m:sSub>
          <m:sSubPr>
            <m:ctrlPr>
              <w:rPr>
                <w:rFonts w:ascii="Cambria Math" w:eastAsiaTheme="minorEastAsia" w:hAnsi="Cambria Math" w:cstheme="minorHAnsi"/>
                <w:i/>
              </w:rPr>
            </m:ctrlPr>
          </m:sSubPr>
          <m:e>
            <m:d>
              <m:dPr>
                <m:begChr m:val="["/>
                <m:endChr m:val="]"/>
                <m:ctrlPr>
                  <w:rPr>
                    <w:rFonts w:ascii="Cambria Math" w:eastAsiaTheme="minorEastAsia" w:hAnsi="Cambria Math" w:cstheme="minorHAnsi"/>
                  </w:rPr>
                </m:ctrlPr>
              </m:dPr>
              <m:e>
                <m:m>
                  <m:mPr>
                    <m:mcs>
                      <m:mc>
                        <m:mcPr>
                          <m:count m:val="1"/>
                          <m:mcJc m:val="center"/>
                        </m:mcPr>
                      </m:mc>
                    </m:mcs>
                    <m:ctrlPr>
                      <w:rPr>
                        <w:rFonts w:ascii="Cambria Math" w:eastAsia="Cambria Math" w:hAnsi="Cambria Math" w:cs="Cambria Math"/>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C</m:t>
                          </m:r>
                        </m:sub>
                      </m:sSub>
                      <m:ctrlPr>
                        <w:rPr>
                          <w:rFonts w:ascii="Cambria Math" w:eastAsiaTheme="minorEastAsia" w:hAnsi="Cambria Math" w:cstheme="minorHAnsi"/>
                          <w:i/>
                        </w:rPr>
                      </m:ctrlPr>
                    </m:e>
                  </m:mr>
                  <m:mr>
                    <m:e>
                      <m:sSub>
                        <m:sSubPr>
                          <m:ctrlPr>
                            <w:rPr>
                              <w:rFonts w:ascii="Cambria Math" w:eastAsiaTheme="minorEastAsia" w:hAnsi="Cambria Math" w:cstheme="minorHAnsi"/>
                              <w:i/>
                            </w:rPr>
                          </m:ctrlPr>
                        </m:sSubPr>
                        <m:e>
                          <m:r>
                            <w:rPr>
                              <w:rFonts w:ascii="Cambria Math" w:eastAsiaTheme="minorEastAsia" w:hAnsi="Cambria Math" w:cstheme="minorHAnsi"/>
                            </w:rPr>
                            <m:t>v</m:t>
                          </m:r>
                        </m:e>
                        <m:sub>
                          <m:r>
                            <w:rPr>
                              <w:rFonts w:ascii="Cambria Math" w:eastAsiaTheme="minorEastAsia" w:hAnsi="Cambria Math" w:cstheme="minorHAnsi"/>
                            </w:rPr>
                            <m:t>P</m:t>
                          </m:r>
                        </m:sub>
                      </m:sSub>
                      <m:ctrlPr>
                        <w:rPr>
                          <w:rFonts w:ascii="Cambria Math" w:eastAsiaTheme="minorEastAsia" w:hAnsi="Cambria Math" w:cstheme="minorHAnsi"/>
                          <w:i/>
                        </w:rPr>
                      </m:ctrlPr>
                    </m:e>
                  </m:mr>
                </m:m>
                <m:ctrlPr>
                  <w:rPr>
                    <w:rFonts w:ascii="Cambria Math" w:eastAsiaTheme="minorEastAsia" w:hAnsi="Cambria Math" w:cstheme="minorHAnsi"/>
                    <w:i/>
                  </w:rPr>
                </m:ctrlPr>
              </m:e>
            </m:d>
          </m:e>
          <m:sub>
            <m:r>
              <w:rPr>
                <w:rFonts w:ascii="Cambria Math" w:eastAsiaTheme="minorEastAsia" w:hAnsi="Cambria Math" w:cstheme="minorHAnsi"/>
              </w:rPr>
              <m:t>t</m:t>
            </m:r>
          </m:sub>
        </m:sSub>
      </m:oMath>
      <w:r w:rsidR="004A4A32">
        <w:tab/>
      </w:r>
      <w:r w:rsidR="004A4A32">
        <w:tab/>
      </w:r>
      <w:r w:rsidR="004A4A32">
        <w:tab/>
      </w:r>
      <w:r w:rsidR="004A4A32">
        <w:tab/>
      </w:r>
      <w:r w:rsidR="004A4A32">
        <w:tab/>
      </w:r>
      <w:r w:rsidR="004A4A32">
        <w:tab/>
        <w:t>(9)</w:t>
      </w:r>
    </w:p>
    <w:p w14:paraId="757A7291" w14:textId="4969A2E9" w:rsidR="0062441E" w:rsidRDefault="004A4A32" w:rsidP="0062441E">
      <w:pPr>
        <w:spacing w:line="480" w:lineRule="auto"/>
      </w:pPr>
      <w:r>
        <w:t xml:space="preserve">When there is only one state process for </w:t>
      </w:r>
      <w:r w:rsidR="0004786B">
        <w:t>all</w:t>
      </w:r>
      <w:r>
        <w:t xml:space="preserve"> genera.</w:t>
      </w:r>
      <w:commentRangeEnd w:id="0"/>
      <w:r w:rsidR="0005239A">
        <w:rPr>
          <w:rStyle w:val="CommentReference"/>
          <w:rFonts w:asciiTheme="minorHAnsi" w:eastAsiaTheme="minorHAnsi" w:hAnsiTheme="minorHAnsi" w:cstheme="minorBidi"/>
          <w:lang w:eastAsia="en-US"/>
        </w:rPr>
        <w:commentReference w:id="0"/>
      </w:r>
    </w:p>
    <w:p w14:paraId="68AC0CFC" w14:textId="6A4225AF" w:rsidR="00700FFA" w:rsidRPr="00534C69" w:rsidRDefault="00700FFA" w:rsidP="0062441E">
      <w:pPr>
        <w:spacing w:line="480" w:lineRule="auto"/>
      </w:pPr>
      <w:r>
        <w:tab/>
        <w:t xml:space="preserve">We fit all models with version 3.11.3 of the MARSS package </w:t>
      </w:r>
      <w:sdt>
        <w:sdtPr>
          <w:rPr>
            <w:color w:val="000000"/>
          </w:rPr>
          <w:tag w:val="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
          <w:id w:val="597838718"/>
          <w:placeholder>
            <w:docPart w:val="DefaultPlaceholder_-1854013440"/>
          </w:placeholder>
        </w:sdtPr>
        <w:sdtContent>
          <w:r w:rsidR="00F36D67" w:rsidRPr="00F36D67">
            <w:rPr>
              <w:color w:val="000000"/>
            </w:rPr>
            <w:t>(Holmes et al. 2020)</w:t>
          </w:r>
        </w:sdtContent>
      </w:sdt>
      <w:r w:rsidR="00F2647F">
        <w:rPr>
          <w:color w:val="000000"/>
        </w:rPr>
        <w:t xml:space="preserve"> </w:t>
      </w:r>
      <w:r>
        <w:t xml:space="preserve">for the R software </w:t>
      </w:r>
      <w:sdt>
        <w:sdtPr>
          <w:rPr>
            <w:color w:val="000000"/>
          </w:rPr>
          <w:tag w:val="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
          <w:id w:val="1486742247"/>
          <w:placeholder>
            <w:docPart w:val="DefaultPlaceholder_-1854013440"/>
          </w:placeholder>
        </w:sdtPr>
        <w:sdtContent>
          <w:r w:rsidR="00F36D67" w:rsidRPr="00F36D67">
            <w:rPr>
              <w:color w:val="000000"/>
            </w:rPr>
            <w:t xml:space="preserve">(R Core Team 2022). </w:t>
          </w:r>
        </w:sdtContent>
      </w:sdt>
      <w:r w:rsidR="00C53012">
        <w:t xml:space="preserve">All data and code necessary to reproduce our </w:t>
      </w:r>
      <w:r w:rsidR="00C57D7F">
        <w:t xml:space="preserve">analyses and </w:t>
      </w:r>
      <w:r w:rsidR="00C53012">
        <w:t xml:space="preserve">results </w:t>
      </w:r>
      <w:r w:rsidR="00C57D7F">
        <w:t>are</w:t>
      </w:r>
      <w:r w:rsidR="00C53012">
        <w:t xml:space="preserve"> available on GitHub at </w:t>
      </w:r>
      <w:r w:rsidR="00C57D7F" w:rsidRPr="00C57D7F">
        <w:t>https://github.com/veggerk/Puget-Sound-shrimp-paper</w:t>
      </w:r>
      <w:r w:rsidR="00C57D7F">
        <w:t>.</w:t>
      </w:r>
    </w:p>
    <w:p w14:paraId="02832118" w14:textId="189B7DF6" w:rsidR="00E73FA4" w:rsidRPr="00BB4B26" w:rsidRDefault="00E73FA4" w:rsidP="007D67A2">
      <w:pPr>
        <w:spacing w:before="240" w:line="480" w:lineRule="auto"/>
        <w:rPr>
          <w:b/>
          <w:sz w:val="28"/>
          <w:szCs w:val="28"/>
        </w:rPr>
      </w:pPr>
      <w:r w:rsidRPr="002A4AB8">
        <w:rPr>
          <w:b/>
          <w:sz w:val="28"/>
          <w:szCs w:val="28"/>
        </w:rPr>
        <w:lastRenderedPageBreak/>
        <w:t>Results</w:t>
      </w:r>
    </w:p>
    <w:p w14:paraId="0553832F" w14:textId="63017F55" w:rsidR="00E73FA4" w:rsidRPr="00C1164B" w:rsidRDefault="00DB00B3" w:rsidP="00E73FA4">
      <w:pPr>
        <w:spacing w:line="480" w:lineRule="auto"/>
        <w:ind w:firstLine="720"/>
      </w:pPr>
      <w:r w:rsidRPr="00C13D23">
        <w:rPr>
          <w:i/>
          <w:iCs/>
        </w:rPr>
        <w:t>Crangon</w:t>
      </w:r>
      <w:r>
        <w:t xml:space="preserve"> shrimp abundance began to increase around </w:t>
      </w:r>
      <w:r w:rsidR="00273B22">
        <w:t>2010 and</w:t>
      </w:r>
      <w:r>
        <w:t xml:space="preserve"> remained </w:t>
      </w:r>
      <w:r w:rsidR="00693DCA">
        <w:t>high through the end of the dataset in 2019</w:t>
      </w:r>
      <w:r w:rsidR="00E31B0D">
        <w:t xml:space="preserve"> (Figure 2)</w:t>
      </w:r>
      <w:r>
        <w:t xml:space="preserve">. Both pink shrimp and spot shrimp abundances increased dramatically in 2013 </w:t>
      </w:r>
      <w:r w:rsidR="0004786B">
        <w:t>and</w:t>
      </w:r>
      <w:r w:rsidR="00693DCA">
        <w:t xml:space="preserve"> remained high through the end of the dataset in 2019</w:t>
      </w:r>
      <w:r>
        <w:t xml:space="preserve"> (Figure 2). </w:t>
      </w:r>
      <w:r w:rsidR="00B05B14">
        <w:t>CPUE’s of s</w:t>
      </w:r>
      <w:r>
        <w:t xml:space="preserve">pot shrimp have </w:t>
      </w:r>
      <w:r w:rsidR="00B05B14">
        <w:t xml:space="preserve">varied </w:t>
      </w:r>
      <w:r>
        <w:t xml:space="preserve">more since 2013, with 2015 abundance </w:t>
      </w:r>
      <w:proofErr w:type="gramStart"/>
      <w:r>
        <w:t>similar to</w:t>
      </w:r>
      <w:proofErr w:type="gramEnd"/>
      <w:r>
        <w:t xml:space="preserve"> pre-2013 levels</w:t>
      </w:r>
      <w:r w:rsidRPr="00C1164B">
        <w:t>. Abundance subsequently increased again, with 2019 spot shrimp abundance being the highest on record.</w:t>
      </w:r>
    </w:p>
    <w:p w14:paraId="6C0C066F" w14:textId="46B2DAFA" w:rsidR="00703C06" w:rsidRDefault="000D68E4" w:rsidP="00C13D23">
      <w:pPr>
        <w:spacing w:line="480" w:lineRule="auto"/>
        <w:ind w:firstLine="720"/>
      </w:pPr>
      <w:commentRangeStart w:id="1"/>
      <w:r w:rsidRPr="00C1164B">
        <w:t>Model selection results showed</w:t>
      </w:r>
      <w:r w:rsidR="00C1164B" w:rsidRPr="00C1164B">
        <w:t xml:space="preserve"> equal </w:t>
      </w:r>
      <w:r w:rsidRPr="00C1164B">
        <w:t xml:space="preserve">data support for </w:t>
      </w:r>
      <w:r w:rsidR="00C1164B" w:rsidRPr="00C1164B">
        <w:t>two models</w:t>
      </w:r>
      <w:commentRangeEnd w:id="1"/>
      <w:r w:rsidR="00B05B14">
        <w:rPr>
          <w:rStyle w:val="CommentReference"/>
          <w:rFonts w:asciiTheme="minorHAnsi" w:eastAsiaTheme="minorHAnsi" w:hAnsiTheme="minorHAnsi" w:cstheme="minorBidi"/>
          <w:lang w:eastAsia="en-US"/>
        </w:rPr>
        <w:commentReference w:id="1"/>
      </w:r>
      <w:r w:rsidR="00C1164B" w:rsidRPr="00C1164B">
        <w:t>. The first</w:t>
      </w:r>
      <w:r w:rsidRPr="00C1164B">
        <w:t xml:space="preserve"> model </w:t>
      </w:r>
      <w:r w:rsidR="00C1164B" w:rsidRPr="00C1164B">
        <w:t>contained</w:t>
      </w:r>
      <w:r w:rsidR="00ED1A69" w:rsidRPr="00C1164B">
        <w:t xml:space="preserve"> a </w:t>
      </w:r>
      <w:r w:rsidR="009766B5">
        <w:t xml:space="preserve">single </w:t>
      </w:r>
      <w:r w:rsidR="00ED1A69" w:rsidRPr="00C1164B">
        <w:t xml:space="preserve">common state shared by </w:t>
      </w:r>
      <w:r w:rsidR="00C1164B" w:rsidRPr="00C1164B">
        <w:t>all</w:t>
      </w:r>
      <w:r w:rsidR="00ED1A69" w:rsidRPr="00C1164B">
        <w:t xml:space="preserve"> genera, </w:t>
      </w:r>
      <w:commentRangeStart w:id="2"/>
      <w:r w:rsidR="00ED1A69" w:rsidRPr="00C1164B">
        <w:t>a</w:t>
      </w:r>
      <w:r w:rsidR="00856914">
        <w:t xml:space="preserve"> downward </w:t>
      </w:r>
      <w:r w:rsidR="00ED1A69" w:rsidRPr="00C1164B">
        <w:t>bias driven by the Pacific Decadal Oscillation</w:t>
      </w:r>
      <w:r w:rsidR="001C2708" w:rsidRPr="00C1164B">
        <w:t>, and a</w:t>
      </w:r>
      <w:r w:rsidR="00856914">
        <w:t>n</w:t>
      </w:r>
      <w:r w:rsidR="001C2708" w:rsidRPr="00C1164B">
        <w:t xml:space="preserve"> </w:t>
      </w:r>
      <w:r w:rsidR="009A64AE">
        <w:t>upward</w:t>
      </w:r>
      <w:r w:rsidR="001C2708" w:rsidRPr="00C1164B">
        <w:t xml:space="preserve"> bias driven by the El Niño cycle </w:t>
      </w:r>
      <w:commentRangeEnd w:id="2"/>
      <w:r w:rsidR="009766B5">
        <w:rPr>
          <w:rStyle w:val="CommentReference"/>
          <w:rFonts w:asciiTheme="minorHAnsi" w:eastAsiaTheme="minorHAnsi" w:hAnsiTheme="minorHAnsi" w:cstheme="minorBidi"/>
          <w:lang w:eastAsia="en-US"/>
        </w:rPr>
        <w:commentReference w:id="2"/>
      </w:r>
      <w:r w:rsidR="00ED1A69" w:rsidRPr="00C1164B">
        <w:t xml:space="preserve">(Table 1; Figure </w:t>
      </w:r>
      <w:r w:rsidR="004567AF" w:rsidRPr="00C1164B">
        <w:t>3</w:t>
      </w:r>
      <w:r w:rsidR="00ED1A69" w:rsidRPr="00C1164B">
        <w:t xml:space="preserve">). </w:t>
      </w:r>
      <w:r w:rsidR="00856914">
        <w:t xml:space="preserve">When </w:t>
      </w:r>
      <w:r w:rsidR="00856914" w:rsidRPr="00C1164B">
        <w:t xml:space="preserve">Pacific Decadal Oscillation </w:t>
      </w:r>
      <w:r w:rsidR="00856914">
        <w:t xml:space="preserve">values were negative (cool phase) shrimp abundance increased. </w:t>
      </w:r>
      <w:r w:rsidR="00FD5579">
        <w:t xml:space="preserve">Positive ONI values were associated with increasing shrimp abundance, with the trend largely being driven by the strong </w:t>
      </w:r>
      <w:r w:rsidR="00FD5579" w:rsidRPr="00C1164B">
        <w:t xml:space="preserve">El Niño </w:t>
      </w:r>
      <w:r w:rsidR="00FD5579">
        <w:t xml:space="preserve">in 2014-2016 concurrent with a large increase in shrimp abundance </w:t>
      </w:r>
      <w:r w:rsidR="00AC4FF9">
        <w:t>that began</w:t>
      </w:r>
      <w:r w:rsidR="00FD5579">
        <w:t xml:space="preserve"> in 2013 (Figure 2). </w:t>
      </w:r>
      <w:r w:rsidR="00C1164B" w:rsidRPr="00C1164B">
        <w:t xml:space="preserve">The second model contained a common state shared by all genera, and </w:t>
      </w:r>
      <w:r w:rsidR="00F308FB" w:rsidRPr="00C1164B">
        <w:t>an upward bias term with no added covariates</w:t>
      </w:r>
      <w:r w:rsidR="00C1164B" w:rsidRPr="00C1164B">
        <w:t xml:space="preserve"> </w:t>
      </w:r>
      <w:r w:rsidR="00F308FB" w:rsidRPr="00C1164B">
        <w:t>(Table 1; Figure 3).</w:t>
      </w:r>
    </w:p>
    <w:p w14:paraId="5EC48667" w14:textId="6A255B1E" w:rsidR="00337102" w:rsidRDefault="00573AFA" w:rsidP="007D67A2">
      <w:pPr>
        <w:spacing w:before="240" w:line="480" w:lineRule="auto"/>
        <w:rPr>
          <w:b/>
          <w:sz w:val="28"/>
          <w:szCs w:val="28"/>
        </w:rPr>
      </w:pPr>
      <w:r w:rsidRPr="002A4AB8">
        <w:rPr>
          <w:b/>
          <w:sz w:val="28"/>
          <w:szCs w:val="28"/>
        </w:rPr>
        <w:t>Discussion</w:t>
      </w:r>
    </w:p>
    <w:p w14:paraId="129B5683" w14:textId="25DD7C61" w:rsidR="00F42362" w:rsidRPr="00A83159" w:rsidRDefault="00F42362" w:rsidP="00F42362">
      <w:pPr>
        <w:spacing w:line="480" w:lineRule="auto"/>
        <w:ind w:firstLine="720"/>
        <w:rPr>
          <w:shd w:val="clear" w:color="auto" w:fill="FFFFFF"/>
        </w:rPr>
      </w:pPr>
      <w:r>
        <w:t>The</w:t>
      </w:r>
      <w:r w:rsidRPr="002A4AB8">
        <w:t xml:space="preserve"> positive response of </w:t>
      </w:r>
      <w:r>
        <w:t>shrimp</w:t>
      </w:r>
      <w:r w:rsidRPr="002A4AB8">
        <w:t xml:space="preserve"> species </w:t>
      </w:r>
      <w:r>
        <w:t xml:space="preserve">within Puget Sound </w:t>
      </w:r>
      <w:r w:rsidRPr="002A4AB8">
        <w:t>to warmer</w:t>
      </w:r>
      <w:r>
        <w:t>-</w:t>
      </w:r>
      <w:r w:rsidRPr="002A4AB8">
        <w:t>than</w:t>
      </w:r>
      <w:r>
        <w:t>-</w:t>
      </w:r>
      <w:r w:rsidRPr="002A4AB8">
        <w:t xml:space="preserve">average temperatures </w:t>
      </w:r>
      <w:r>
        <w:t xml:space="preserve">during 2014–2015 agree with the observations of </w:t>
      </w:r>
      <w:sdt>
        <w:sdtPr>
          <w:rPr>
            <w:color w:val="000000"/>
          </w:rPr>
          <w:tag w:val="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
          <w:id w:val="1188334902"/>
          <w:placeholder>
            <w:docPart w:val="C8E6179E5F38ED4B86161F4FF2CD64CB"/>
          </w:placeholder>
        </w:sdtPr>
        <w:sdtContent>
          <w:proofErr w:type="spellStart"/>
          <w:r w:rsidRPr="00F36D67">
            <w:rPr>
              <w:color w:val="000000"/>
            </w:rPr>
            <w:t>Groth</w:t>
          </w:r>
          <w:proofErr w:type="spellEnd"/>
          <w:r w:rsidRPr="00F36D67">
            <w:rPr>
              <w:color w:val="000000"/>
            </w:rPr>
            <w:t xml:space="preserve"> and Hannah (2018)</w:t>
          </w:r>
        </w:sdtContent>
      </w:sdt>
      <w:r>
        <w:t xml:space="preserve">, who noted that Washington coast pink shrimp responded differently to this latest phase of warmer water compared to prior events where growth and abundance were depressed during warm periods. Previous analysis has indicated that warmer water from El </w:t>
      </w:r>
      <w:r w:rsidRPr="002A4AB8">
        <w:t>Niño</w:t>
      </w:r>
      <w:r>
        <w:t xml:space="preserve"> and/or warm phase PDO events can depress pink shrimp growth and abundance </w:t>
      </w:r>
      <w:sdt>
        <w:sdtPr>
          <w:rPr>
            <w:color w:val="000000"/>
            <w:shd w:val="clear" w:color="auto" w:fill="FFFFFF"/>
          </w:rPr>
          <w:tag w:val="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
          <w:id w:val="-1323879501"/>
          <w:placeholder>
            <w:docPart w:val="C8E6179E5F38ED4B86161F4FF2CD64CB"/>
          </w:placeholder>
        </w:sdtPr>
        <w:sdtContent>
          <w:r w:rsidRPr="00F36D67">
            <w:rPr>
              <w:color w:val="000000"/>
              <w:shd w:val="clear" w:color="auto" w:fill="FFFFFF"/>
            </w:rPr>
            <w:t>(</w:t>
          </w:r>
          <w:proofErr w:type="spellStart"/>
          <w:r w:rsidRPr="00F36D67">
            <w:rPr>
              <w:color w:val="000000"/>
              <w:shd w:val="clear" w:color="auto" w:fill="FFFFFF"/>
            </w:rPr>
            <w:t>Rothlisberg</w:t>
          </w:r>
          <w:proofErr w:type="spellEnd"/>
          <w:r w:rsidRPr="00F36D67">
            <w:rPr>
              <w:color w:val="000000"/>
              <w:shd w:val="clear" w:color="auto" w:fill="FFFFFF"/>
            </w:rPr>
            <w:t xml:space="preserve"> and Miller 1983)</w:t>
          </w:r>
        </w:sdtContent>
      </w:sdt>
      <w:r>
        <w:t xml:space="preserve">. The specific mechanisms that caused shrimp to respond differently in 2014–2016 were previously </w:t>
      </w:r>
      <w:r>
        <w:lastRenderedPageBreak/>
        <w:t xml:space="preserve">unknown, but our data suggest that it may be related to different climate dynamics during the 2014–2016 El </w:t>
      </w:r>
      <w:r w:rsidRPr="002A4AB8">
        <w:t>Niño</w:t>
      </w:r>
      <w:r>
        <w:t xml:space="preserve"> compared to the previous significant El </w:t>
      </w:r>
      <w:r w:rsidRPr="002A4AB8">
        <w:t>Niño</w:t>
      </w:r>
      <w:r>
        <w:t xml:space="preserve"> events in 1982–1983 and 1997–1998 </w:t>
      </w:r>
      <w:sdt>
        <w:sdtPr>
          <w:rPr>
            <w:color w:val="000000"/>
            <w:shd w:val="clear" w:color="auto" w:fill="FFFFFF"/>
          </w:rPr>
          <w:tag w:val="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
          <w:id w:val="-1681116741"/>
          <w:placeholder>
            <w:docPart w:val="C8E6179E5F38ED4B86161F4FF2CD64CB"/>
          </w:placeholder>
        </w:sdtPr>
        <w:sdtContent>
          <w:r w:rsidRPr="00F36D67">
            <w:rPr>
              <w:color w:val="000000"/>
              <w:shd w:val="clear" w:color="auto" w:fill="FFFFFF"/>
            </w:rPr>
            <w:t>(</w:t>
          </w:r>
          <w:proofErr w:type="spellStart"/>
          <w:r w:rsidRPr="00F36D67">
            <w:rPr>
              <w:color w:val="000000"/>
              <w:shd w:val="clear" w:color="auto" w:fill="FFFFFF"/>
            </w:rPr>
            <w:t>Jacox</w:t>
          </w:r>
          <w:proofErr w:type="spellEnd"/>
          <w:r w:rsidRPr="00F36D67">
            <w:rPr>
              <w:color w:val="000000"/>
              <w:shd w:val="clear" w:color="auto" w:fill="FFFFFF"/>
            </w:rPr>
            <w:t xml:space="preserve"> et al. 2016; </w:t>
          </w:r>
          <w:proofErr w:type="spellStart"/>
          <w:r w:rsidRPr="00F36D67">
            <w:rPr>
              <w:color w:val="000000"/>
              <w:shd w:val="clear" w:color="auto" w:fill="FFFFFF"/>
            </w:rPr>
            <w:t>Groth</w:t>
          </w:r>
          <w:proofErr w:type="spellEnd"/>
          <w:r w:rsidRPr="00F36D67">
            <w:rPr>
              <w:color w:val="000000"/>
              <w:shd w:val="clear" w:color="auto" w:fill="FFFFFF"/>
            </w:rPr>
            <w:t xml:space="preserve"> and Hannah 2018)</w:t>
          </w:r>
        </w:sdtContent>
      </w:sdt>
      <w:r>
        <w:rPr>
          <w:shd w:val="clear" w:color="auto" w:fill="FFFFFF"/>
        </w:rPr>
        <w:t xml:space="preserve"> </w:t>
      </w:r>
      <w:r>
        <w:t xml:space="preserve">which occurred concurrently with a long-term warm phase of the </w:t>
      </w:r>
      <w:r w:rsidRPr="00A83159">
        <w:t>Pacific Decadal Oscillation.</w:t>
      </w:r>
      <w:r w:rsidR="00653A6E" w:rsidRPr="00653A6E">
        <w:t xml:space="preserve"> </w:t>
      </w:r>
      <w:r w:rsidR="00653A6E">
        <w:t>T</w:t>
      </w:r>
      <w:r w:rsidR="00653A6E" w:rsidRPr="002A4AB8">
        <w:t>he abundance</w:t>
      </w:r>
      <w:r w:rsidR="00653A6E">
        <w:t>s</w:t>
      </w:r>
      <w:r w:rsidR="00653A6E" w:rsidRPr="002A4AB8">
        <w:t xml:space="preserve"> of shrimp observed in </w:t>
      </w:r>
      <w:r w:rsidR="00653A6E">
        <w:t>Puget Sound have</w:t>
      </w:r>
      <w:r w:rsidR="00653A6E" w:rsidRPr="002A4AB8">
        <w:t xml:space="preserve"> not returned to their pre-</w:t>
      </w:r>
      <w:r w:rsidR="00653A6E">
        <w:t>2013</w:t>
      </w:r>
      <w:r w:rsidR="00653A6E" w:rsidRPr="002A4AB8">
        <w:t xml:space="preserve"> levels</w:t>
      </w:r>
      <w:r w:rsidR="00653A6E">
        <w:t xml:space="preserve"> as of 2019</w:t>
      </w:r>
      <w:r w:rsidR="00653A6E" w:rsidRPr="002A4AB8">
        <w:t xml:space="preserve">, even though the El Niño phase </w:t>
      </w:r>
      <w:r w:rsidR="00653A6E">
        <w:t xml:space="preserve">and The Blob </w:t>
      </w:r>
      <w:r w:rsidR="00653A6E" w:rsidRPr="002A4AB8">
        <w:t xml:space="preserve">ended </w:t>
      </w:r>
      <w:r w:rsidR="00653A6E">
        <w:t>in</w:t>
      </w:r>
      <w:r w:rsidR="00653A6E" w:rsidRPr="002A4AB8">
        <w:t xml:space="preserve"> </w:t>
      </w:r>
      <w:r w:rsidR="00653A6E">
        <w:t>2016, indicating that this may be an example of a long-term community shift. In fact, spot shrimp CPUE from 2019 was higher than the initial 2013 increase.</w:t>
      </w:r>
    </w:p>
    <w:p w14:paraId="32CE19BB" w14:textId="77777777" w:rsidR="009A46AE" w:rsidRPr="00F03F01" w:rsidRDefault="009A46AE" w:rsidP="009A46AE">
      <w:pPr>
        <w:spacing w:line="480" w:lineRule="auto"/>
        <w:ind w:firstLine="720"/>
        <w:rPr>
          <w:shd w:val="clear" w:color="auto" w:fill="FFFFFF"/>
        </w:rPr>
      </w:pPr>
      <w:r w:rsidRPr="00A83159">
        <w:t>In contrast to</w:t>
      </w:r>
      <w:r>
        <w:t xml:space="preserve"> the increases in abundance seen in this study</w:t>
      </w:r>
      <w:r w:rsidRPr="002A4AB8">
        <w:t xml:space="preserve">, </w:t>
      </w:r>
      <w:sdt>
        <w:sdtPr>
          <w:rPr>
            <w:color w:val="000000"/>
          </w:rPr>
          <w:tag w:val="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014140596"/>
          <w:placeholder>
            <w:docPart w:val="D8635C981BEF524DBB1800DBAA46218D"/>
          </w:placeholder>
        </w:sdtPr>
        <w:sdtContent>
          <w:r w:rsidRPr="00F36D67">
            <w:rPr>
              <w:color w:val="000000"/>
            </w:rPr>
            <w:t>(Brodeur et al. 2019)</w:t>
          </w:r>
        </w:sdtContent>
      </w:sdt>
      <w:r w:rsidRPr="002A4AB8">
        <w:t xml:space="preserve"> observed </w:t>
      </w:r>
      <w:r>
        <w:t xml:space="preserve">a </w:t>
      </w:r>
      <w:r w:rsidRPr="002A4AB8">
        <w:t xml:space="preserve">decrease in the abundance of krill and shrimp </w:t>
      </w:r>
      <w:r>
        <w:t xml:space="preserve">in the unusually warm surface and mid-waters in </w:t>
      </w:r>
      <w:r w:rsidRPr="002A4AB8">
        <w:t xml:space="preserve">the California Current </w:t>
      </w:r>
      <w:sdt>
        <w:sdtPr>
          <w:tag w:val="goog_rdk_59"/>
          <w:id w:val="1892459674"/>
        </w:sdtPr>
        <w:sdtContent/>
      </w:sdt>
      <w:r>
        <w:t>during the blob event</w:t>
      </w:r>
      <w:r w:rsidRPr="002A4AB8">
        <w:t xml:space="preserve">. However, </w:t>
      </w:r>
      <w:sdt>
        <w:sdtPr>
          <w:rPr>
            <w:color w:val="000000"/>
          </w:rPr>
          <w:tag w:val="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67458438"/>
          <w:placeholder>
            <w:docPart w:val="D8635C981BEF524DBB1800DBAA46218D"/>
          </w:placeholder>
        </w:sdtPr>
        <w:sdtContent>
          <w:r w:rsidRPr="00F36D67">
            <w:rPr>
              <w:color w:val="000000"/>
            </w:rPr>
            <w:t>(Brodeur et al. 2019)</w:t>
          </w:r>
        </w:sdtContent>
      </w:sdt>
      <w:r>
        <w:t xml:space="preserve"> </w:t>
      </w:r>
      <w:r w:rsidRPr="002A4AB8">
        <w:t>noted that their trawl surveys were conducted in the warmer upper layers of water above the thermocline, and thus could not ascertain the community composition in deeper layers</w:t>
      </w:r>
      <w:sdt>
        <w:sdtPr>
          <w:tag w:val="goog_rdk_65"/>
          <w:id w:val="-6061945"/>
        </w:sdtPr>
        <w:sdtContent>
          <w:r w:rsidRPr="002A4AB8">
            <w:t>,</w:t>
          </w:r>
        </w:sdtContent>
      </w:sdt>
      <w:r w:rsidRPr="002A4AB8">
        <w:t xml:space="preserve"> which may have not been as affected by the blo</w:t>
      </w:r>
      <w:r>
        <w:t>b since</w:t>
      </w:r>
      <w:r w:rsidRPr="002A4AB8">
        <w:t xml:space="preserve"> the largest temperature differences as a result of the blob occurred in the top 50</w:t>
      </w:r>
      <w:r>
        <w:t>–</w:t>
      </w:r>
      <w:r w:rsidRPr="002A4AB8">
        <w:t>80m of water, with deeper temperatures remaining close to their long term mean</w:t>
      </w:r>
      <w:r>
        <w:t xml:space="preserve"> along the Washington Coast </w:t>
      </w:r>
      <w:sdt>
        <w:sdtPr>
          <w:rPr>
            <w:color w:val="000000"/>
          </w:rPr>
          <w:tag w:val="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
          <w:id w:val="592599755"/>
          <w:placeholder>
            <w:docPart w:val="D8635C981BEF524DBB1800DBAA46218D"/>
          </w:placeholder>
        </w:sdtPr>
        <w:sdtContent>
          <w:r w:rsidRPr="00F36D67">
            <w:rPr>
              <w:color w:val="000000"/>
            </w:rPr>
            <w:t>(Peterson et al. 2017; Auth et al. 2018)</w:t>
          </w:r>
        </w:sdtContent>
      </w:sdt>
      <w:r w:rsidRPr="002A4AB8">
        <w:t xml:space="preserve">. Paired acoustic data from the same study showed anecdotal evidence of possible aggregations of euphausiids and other micronekton below the warmer surface layer of water </w:t>
      </w:r>
      <w:sdt>
        <w:sdtPr>
          <w:rPr>
            <w:color w:val="000000"/>
          </w:rPr>
          <w:tag w:val="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2115589989"/>
          <w:placeholder>
            <w:docPart w:val="D8635C981BEF524DBB1800DBAA46218D"/>
          </w:placeholder>
        </w:sdtPr>
        <w:sdtContent>
          <w:r w:rsidRPr="00F36D67">
            <w:rPr>
              <w:color w:val="000000"/>
            </w:rPr>
            <w:t>(Brodeur et al. 2019)</w:t>
          </w:r>
        </w:sdtContent>
      </w:sdt>
      <w:r w:rsidRPr="002A4AB8">
        <w:t>, indicatin</w:t>
      </w:r>
      <w:r>
        <w:t>g</w:t>
      </w:r>
      <w:r w:rsidRPr="002A4AB8">
        <w:t xml:space="preserve"> possible changes in shrimp and krill diel vertical behavior in response to </w:t>
      </w:r>
      <w:sdt>
        <w:sdtPr>
          <w:tag w:val="goog_rdk_71"/>
          <w:id w:val="-1232620406"/>
        </w:sdtPr>
        <w:sdtContent/>
      </w:sdt>
      <w:r w:rsidRPr="002A4AB8">
        <w:t>un</w:t>
      </w:r>
      <w:r>
        <w:t>favorable</w:t>
      </w:r>
      <w:r w:rsidRPr="002A4AB8">
        <w:t xml:space="preserve"> temperatures near the surface.</w:t>
      </w:r>
    </w:p>
    <w:p w14:paraId="3D6A446F" w14:textId="2626BA07" w:rsidR="00971E93" w:rsidRDefault="00337102" w:rsidP="00653A6E">
      <w:pPr>
        <w:spacing w:line="480" w:lineRule="auto"/>
        <w:ind w:firstLine="720"/>
      </w:pPr>
      <w:r>
        <w:t>R</w:t>
      </w:r>
      <w:r w:rsidRPr="009D2F78">
        <w:t xml:space="preserve">ecently changing environmental conditions </w:t>
      </w:r>
      <w:r>
        <w:t xml:space="preserve">have resulted in shifts in </w:t>
      </w:r>
      <w:r w:rsidR="0041436E">
        <w:t xml:space="preserve">special distribution and abundance of </w:t>
      </w:r>
      <w:r>
        <w:t>s</w:t>
      </w:r>
      <w:r w:rsidRPr="009D2F78">
        <w:t xml:space="preserve">hrimp and other marine invertebrate populations </w:t>
      </w:r>
      <w:r w:rsidR="00F42362">
        <w:t xml:space="preserve">elsewhere </w:t>
      </w:r>
      <w:sdt>
        <w:sdtPr>
          <w:rPr>
            <w:color w:val="000000"/>
          </w:rPr>
          <w:tag w:val="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
          <w:id w:val="-1027944086"/>
          <w:placeholder>
            <w:docPart w:val="DefaultPlaceholder_-1854013440"/>
          </w:placeholder>
        </w:sdtPr>
        <w:sdtContent>
          <w:r w:rsidR="00F36D67" w:rsidRPr="00F36D67">
            <w:rPr>
              <w:color w:val="000000"/>
            </w:rPr>
            <w:t>(Sakuma et al. 2016; Peterson et al. 2017; Brodeur et al. 2019)</w:t>
          </w:r>
        </w:sdtContent>
      </w:sdt>
      <w:r w:rsidRPr="009D2F78">
        <w:t xml:space="preserve">. For </w:t>
      </w:r>
      <w:r>
        <w:t>example,</w:t>
      </w:r>
      <w:r w:rsidRPr="009D2F78">
        <w:t xml:space="preserve"> the abundance of shrimp, krill, and other crustaceans</w:t>
      </w:r>
      <w:r>
        <w:t xml:space="preserve"> declined</w:t>
      </w:r>
      <w:r w:rsidRPr="009D2F78">
        <w:t xml:space="preserve"> in the surface and midwaters off the Washington coast during the </w:t>
      </w:r>
      <w:r w:rsidRPr="009D2F78">
        <w:lastRenderedPageBreak/>
        <w:t>2014</w:t>
      </w:r>
      <w:r>
        <w:t>–</w:t>
      </w:r>
      <w:r w:rsidRPr="009D2F78">
        <w:t>2015 blob event, in conjunction with a</w:t>
      </w:r>
      <w:r>
        <w:t xml:space="preserve"> dramatic increase </w:t>
      </w:r>
      <w:r w:rsidRPr="009D2F78">
        <w:t xml:space="preserve">in the abundance of warm-water gelatinous organisms </w:t>
      </w:r>
      <w:sdt>
        <w:sdtPr>
          <w:rPr>
            <w:color w:val="000000"/>
          </w:rPr>
          <w:tag w:val="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
          <w:id w:val="-2027629732"/>
          <w:placeholder>
            <w:docPart w:val="DefaultPlaceholder_-1854013440"/>
          </w:placeholder>
        </w:sdtPr>
        <w:sdtContent>
          <w:r w:rsidR="00F36D67" w:rsidRPr="00F36D67">
            <w:rPr>
              <w:color w:val="000000"/>
            </w:rPr>
            <w:t>(Sakuma et al. 2016; Brodeur et al. 2019)</w:t>
          </w:r>
        </w:sdtContent>
      </w:sdt>
      <w:r w:rsidRPr="009D2F78">
        <w:t>, and a decline in marine biomass of salmon</w:t>
      </w:r>
      <w:r w:rsidR="00A53211">
        <w:t xml:space="preserve"> </w:t>
      </w:r>
      <w:sdt>
        <w:sdtPr>
          <w:rPr>
            <w:color w:val="000000"/>
          </w:rPr>
          <w:tag w:val="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
          <w:id w:val="1020049180"/>
          <w:placeholder>
            <w:docPart w:val="DefaultPlaceholder_-1854013440"/>
          </w:placeholder>
        </w:sdtPr>
        <w:sdtContent>
          <w:r w:rsidR="00F36D67" w:rsidRPr="00F36D67">
            <w:rPr>
              <w:color w:val="000000"/>
            </w:rPr>
            <w:t xml:space="preserve">(Cheung and </w:t>
          </w:r>
          <w:proofErr w:type="spellStart"/>
          <w:r w:rsidR="00F36D67" w:rsidRPr="00F36D67">
            <w:rPr>
              <w:color w:val="000000"/>
            </w:rPr>
            <w:t>Frolicher</w:t>
          </w:r>
          <w:proofErr w:type="spellEnd"/>
          <w:r w:rsidR="00F36D67" w:rsidRPr="00F36D67">
            <w:rPr>
              <w:color w:val="000000"/>
            </w:rPr>
            <w:t xml:space="preserve"> 2020)</w:t>
          </w:r>
        </w:sdtContent>
      </w:sdt>
      <w:r w:rsidR="004E3064">
        <w:rPr>
          <w:color w:val="000000"/>
        </w:rPr>
        <w:t xml:space="preserve"> </w:t>
      </w:r>
      <w:r w:rsidRPr="009D2F78">
        <w:t xml:space="preserve">associated with a lack of quality marine prey </w:t>
      </w:r>
      <w:sdt>
        <w:sdtPr>
          <w:rPr>
            <w:color w:val="000000"/>
          </w:rPr>
          <w:tag w:val="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
          <w:id w:val="-1200243482"/>
          <w:placeholder>
            <w:docPart w:val="DefaultPlaceholder_-1854013440"/>
          </w:placeholder>
        </w:sdtPr>
        <w:sdtContent>
          <w:r w:rsidR="00F36D67" w:rsidRPr="00F36D67">
            <w:rPr>
              <w:color w:val="000000"/>
            </w:rPr>
            <w:t>(Daly et al. 2017)</w:t>
          </w:r>
        </w:sdtContent>
      </w:sdt>
      <w:r w:rsidRPr="009D2F78">
        <w:t xml:space="preserve">. The invertebrate community still has not returned to historical levels of abundance and composition, and the shift may be permanent </w:t>
      </w:r>
      <w:sdt>
        <w:sdtPr>
          <w:rPr>
            <w:color w:val="000000"/>
          </w:rPr>
          <w:tag w:val="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170907221"/>
          <w:placeholder>
            <w:docPart w:val="DefaultPlaceholder_-1854013440"/>
          </w:placeholder>
        </w:sdtPr>
        <w:sdtContent>
          <w:r w:rsidR="00F36D67" w:rsidRPr="00F36D67">
            <w:rPr>
              <w:color w:val="000000"/>
            </w:rPr>
            <w:t>(Brodeur et al. 2019)</w:t>
          </w:r>
        </w:sdtContent>
      </w:sdt>
      <w:r w:rsidRPr="009D2F78">
        <w:t xml:space="preserve">. These changes may be due to a decline in absolute abundance, or a shift in habitat usage </w:t>
      </w:r>
      <w:sdt>
        <w:sdtPr>
          <w:rPr>
            <w:color w:val="000000"/>
          </w:rPr>
          <w:tag w:val="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376839139"/>
          <w:placeholder>
            <w:docPart w:val="DefaultPlaceholder_-1854013440"/>
          </w:placeholder>
        </w:sdtPr>
        <w:sdtContent>
          <w:r w:rsidR="00F36D67" w:rsidRPr="00F36D67">
            <w:rPr>
              <w:color w:val="000000"/>
            </w:rPr>
            <w:t>(Brodeur et al. 2019)</w:t>
          </w:r>
        </w:sdtContent>
      </w:sdt>
      <w:r w:rsidRPr="009D2F78">
        <w:t xml:space="preserve">. </w:t>
      </w:r>
      <w:r>
        <w:t>For example, p</w:t>
      </w:r>
      <w:r w:rsidRPr="009D2F78">
        <w:t xml:space="preserve">ink shrimp move up in the water column at night to </w:t>
      </w:r>
      <w:r w:rsidR="00F2647F" w:rsidRPr="009D2F78">
        <w:t>feed but</w:t>
      </w:r>
      <w:r w:rsidRPr="009D2F78">
        <w:t xml:space="preserve"> may have begun to avoid surface waters that were unfavorably warm</w:t>
      </w:r>
      <w:r>
        <w:t xml:space="preserve"> </w:t>
      </w:r>
      <w:sdt>
        <w:sdtPr>
          <w:rPr>
            <w:color w:val="000000"/>
          </w:rPr>
          <w:tag w:val="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
          <w:id w:val="-1508668379"/>
          <w:placeholder>
            <w:docPart w:val="DefaultPlaceholder_-1854013440"/>
          </w:placeholder>
        </w:sdtPr>
        <w:sdtContent>
          <w:r w:rsidR="00F36D67" w:rsidRPr="00F36D67">
            <w:rPr>
              <w:color w:val="000000"/>
            </w:rPr>
            <w:t>(Brodeur et al. 2019)</w:t>
          </w:r>
        </w:sdtContent>
      </w:sdt>
      <w:r w:rsidRPr="009D2F78">
        <w:t>.</w:t>
      </w:r>
      <w:r>
        <w:t xml:space="preserve"> </w:t>
      </w:r>
    </w:p>
    <w:p w14:paraId="081041E8" w14:textId="034486AC" w:rsidR="000E4754" w:rsidRPr="00A83159" w:rsidRDefault="00D22C76" w:rsidP="00FD7791">
      <w:pPr>
        <w:spacing w:line="480" w:lineRule="auto"/>
        <w:ind w:firstLine="720"/>
      </w:pPr>
      <w:r w:rsidRPr="00A83159">
        <w:t>In</w:t>
      </w:r>
      <w:r w:rsidR="00F03F01" w:rsidRPr="00A83159">
        <w:t xml:space="preserve"> </w:t>
      </w:r>
      <w:r w:rsidR="00F42362">
        <w:t>our</w:t>
      </w:r>
      <w:r w:rsidR="00F03F01" w:rsidRPr="00A83159">
        <w:t xml:space="preserve"> model</w:t>
      </w:r>
      <w:r w:rsidRPr="00A83159">
        <w:t>s</w:t>
      </w:r>
      <w:r w:rsidR="00A2682F" w:rsidRPr="00A83159">
        <w:t xml:space="preserve"> </w:t>
      </w:r>
      <w:r w:rsidR="00F42362">
        <w:t>for the temporal dynamics of shrimp CPUE</w:t>
      </w:r>
      <w:r w:rsidR="00F03F01" w:rsidRPr="00A83159">
        <w:t xml:space="preserve">, </w:t>
      </w:r>
      <w:r w:rsidR="00966D33" w:rsidRPr="00A83159">
        <w:t xml:space="preserve">the </w:t>
      </w:r>
      <w:r w:rsidR="00F03F01" w:rsidRPr="00A83159">
        <w:t xml:space="preserve">Pacific Decadal Oscillation </w:t>
      </w:r>
      <w:r w:rsidR="002C6BA3" w:rsidRPr="00A83159">
        <w:t xml:space="preserve">and </w:t>
      </w:r>
      <w:r w:rsidR="002C6BA3" w:rsidRPr="00A83159">
        <w:rPr>
          <w:shd w:val="clear" w:color="auto" w:fill="FFFFFF"/>
        </w:rPr>
        <w:t xml:space="preserve">El </w:t>
      </w:r>
      <w:r w:rsidR="002C6BA3" w:rsidRPr="00A83159">
        <w:t xml:space="preserve">Niño </w:t>
      </w:r>
      <w:r w:rsidR="00F42362">
        <w:t xml:space="preserve">signals </w:t>
      </w:r>
      <w:r w:rsidRPr="00A83159">
        <w:t>w</w:t>
      </w:r>
      <w:r w:rsidR="002C6BA3" w:rsidRPr="00A83159">
        <w:t>ere</w:t>
      </w:r>
      <w:r w:rsidRPr="00A83159">
        <w:t xml:space="preserve"> </w:t>
      </w:r>
      <w:r w:rsidR="00F42362">
        <w:t>associated with increases in shrimp abundance</w:t>
      </w:r>
      <w:r w:rsidR="00F03F01" w:rsidRPr="00A83159">
        <w:t xml:space="preserve">. </w:t>
      </w:r>
      <w:r w:rsidR="00EB6383" w:rsidRPr="00A83159">
        <w:t xml:space="preserve">The </w:t>
      </w:r>
      <w:r w:rsidR="00CD7B73" w:rsidRPr="00A83159">
        <w:t xml:space="preserve">Pacific Decadal </w:t>
      </w:r>
      <w:r w:rsidR="00F03F01" w:rsidRPr="00A83159">
        <w:t>Oscillation</w:t>
      </w:r>
      <w:r w:rsidR="00CD7B73" w:rsidRPr="00A83159">
        <w:t xml:space="preserve"> </w:t>
      </w:r>
      <w:r w:rsidR="00EB6383" w:rsidRPr="00A83159">
        <w:t>was</w:t>
      </w:r>
      <w:r w:rsidR="00CD7B73" w:rsidRPr="00A83159">
        <w:t xml:space="preserve"> generally in a cool phase </w:t>
      </w:r>
      <w:r w:rsidR="00966D33" w:rsidRPr="00A83159">
        <w:t xml:space="preserve">from 1998 to </w:t>
      </w:r>
      <w:r w:rsidR="00864F81" w:rsidRPr="00A83159">
        <w:t>2014 and</w:t>
      </w:r>
      <w:r w:rsidR="000E4754" w:rsidRPr="00A83159">
        <w:t xml:space="preserve"> reached its lowest coolest phase value since the 1950’s in 2012</w:t>
      </w:r>
      <w:r w:rsidR="00A53211" w:rsidRPr="00A83159">
        <w:t xml:space="preserve"> </w:t>
      </w:r>
      <w:sdt>
        <w:sdtPr>
          <w:rPr>
            <w:color w:val="000000"/>
          </w:rPr>
          <w:tag w:val="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
          <w:id w:val="1882594576"/>
          <w:placeholder>
            <w:docPart w:val="DefaultPlaceholder_-1854013440"/>
          </w:placeholder>
        </w:sdtPr>
        <w:sdtContent>
          <w:r w:rsidR="00F36D67" w:rsidRPr="00A83159">
            <w:rPr>
              <w:color w:val="000000"/>
            </w:rPr>
            <w:t>(National Oceanic and Atmospheric Administration 2019b)</w:t>
          </w:r>
        </w:sdtContent>
      </w:sdt>
      <w:r w:rsidR="00A53211" w:rsidRPr="00A83159">
        <w:t xml:space="preserve">. </w:t>
      </w:r>
      <w:r w:rsidR="00FD7791" w:rsidRPr="00A83159">
        <w:t>This cool phase Pacific Decadal Oscillation also roughly coincided with</w:t>
      </w:r>
      <w:r w:rsidR="00465176" w:rsidRPr="00A83159">
        <w:t xml:space="preserve"> </w:t>
      </w:r>
      <w:r w:rsidR="006822BB" w:rsidRPr="00A83159">
        <w:t>a strong</w:t>
      </w:r>
      <w:r w:rsidR="00465176" w:rsidRPr="00A83159">
        <w:t xml:space="preserve"> La Niña</w:t>
      </w:r>
      <w:r w:rsidR="00A76FE5" w:rsidRPr="00A83159">
        <w:t xml:space="preserve"> </w:t>
      </w:r>
      <w:r w:rsidR="00FD7791" w:rsidRPr="00A83159">
        <w:t xml:space="preserve">in 2010 </w:t>
      </w:r>
      <w:r w:rsidR="006822BB" w:rsidRPr="00A83159">
        <w:t>to</w:t>
      </w:r>
      <w:r w:rsidR="00FD7791" w:rsidRPr="00A83159">
        <w:t xml:space="preserve"> 2011</w:t>
      </w:r>
      <w:r w:rsidR="00864F81" w:rsidRPr="00A83159">
        <w:t xml:space="preserve"> </w:t>
      </w:r>
      <w:sdt>
        <w:sdtPr>
          <w:rPr>
            <w:color w:val="000000"/>
          </w:rPr>
          <w:tag w:val="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
          <w:id w:val="-998970910"/>
          <w:placeholder>
            <w:docPart w:val="DefaultPlaceholder_-1854013440"/>
          </w:placeholder>
        </w:sdtPr>
        <w:sdtContent>
          <w:r w:rsidR="00F36D67" w:rsidRPr="00A83159">
            <w:rPr>
              <w:color w:val="000000"/>
            </w:rPr>
            <w:t>(National Oceanic and Atmospheric Administration 2019a)</w:t>
          </w:r>
        </w:sdtContent>
      </w:sdt>
      <w:r w:rsidR="00A53211" w:rsidRPr="00A83159">
        <w:t xml:space="preserve">. </w:t>
      </w:r>
      <w:r w:rsidR="00680E99" w:rsidRPr="00A83159">
        <w:t>Given that pink shrimp mature in 1</w:t>
      </w:r>
      <w:r w:rsidRPr="00A83159">
        <w:t>–</w:t>
      </w:r>
      <w:r w:rsidR="00680E99" w:rsidRPr="00A83159">
        <w:t xml:space="preserve">2 years, the overlapping strong La Niña and strong cool phase Pacific Decadal Oscillation in 2010 and 2011 likely </w:t>
      </w:r>
      <w:r w:rsidR="00A76FE5" w:rsidRPr="00A83159">
        <w:t xml:space="preserve">created ideal conditions and </w:t>
      </w:r>
      <w:r w:rsidR="00680E99" w:rsidRPr="00A83159">
        <w:t xml:space="preserve">was </w:t>
      </w:r>
      <w:r w:rsidR="00A83159" w:rsidRPr="00A83159">
        <w:t xml:space="preserve">partly </w:t>
      </w:r>
      <w:r w:rsidR="00680E99" w:rsidRPr="00A83159">
        <w:t xml:space="preserve">responsible for the massive increase in adult shrimp observed 2 years later in 2013. </w:t>
      </w:r>
      <w:r w:rsidR="009322E5">
        <w:t xml:space="preserve">Shrimp abundance remained elevated through the following </w:t>
      </w:r>
      <w:r w:rsidR="009322E5" w:rsidRPr="00A83159">
        <w:rPr>
          <w:shd w:val="clear" w:color="auto" w:fill="FFFFFF"/>
        </w:rPr>
        <w:t xml:space="preserve">El </w:t>
      </w:r>
      <w:r w:rsidR="009322E5" w:rsidRPr="00A83159">
        <w:t>Niño</w:t>
      </w:r>
      <w:r w:rsidR="009322E5">
        <w:t xml:space="preserve"> in 2014-2016, with the random walk model </w:t>
      </w:r>
      <w:r w:rsidR="000A01F6">
        <w:t>predicting</w:t>
      </w:r>
      <w:r w:rsidR="009322E5">
        <w:t xml:space="preserve"> a positive relationship between shrimp abundance and </w:t>
      </w:r>
      <w:r w:rsidR="009322E5" w:rsidRPr="00A83159">
        <w:rPr>
          <w:shd w:val="clear" w:color="auto" w:fill="FFFFFF"/>
        </w:rPr>
        <w:t xml:space="preserve">El </w:t>
      </w:r>
      <w:r w:rsidR="009322E5" w:rsidRPr="00A83159">
        <w:t>Niño</w:t>
      </w:r>
      <w:r w:rsidR="009322E5">
        <w:t xml:space="preserve"> conditions. This surprising result was mainly driven by th</w:t>
      </w:r>
      <w:r w:rsidR="000A01F6">
        <w:t>is</w:t>
      </w:r>
      <w:r w:rsidR="009322E5">
        <w:t xml:space="preserve"> 2014-2016</w:t>
      </w:r>
      <w:r w:rsidR="009322E5" w:rsidRPr="009322E5">
        <w:rPr>
          <w:shd w:val="clear" w:color="auto" w:fill="FFFFFF"/>
        </w:rPr>
        <w:t xml:space="preserve"> </w:t>
      </w:r>
      <w:r w:rsidR="009322E5" w:rsidRPr="00A83159">
        <w:rPr>
          <w:shd w:val="clear" w:color="auto" w:fill="FFFFFF"/>
        </w:rPr>
        <w:t xml:space="preserve">El </w:t>
      </w:r>
      <w:r w:rsidR="009322E5" w:rsidRPr="00A83159">
        <w:t>Niño</w:t>
      </w:r>
      <w:r w:rsidR="009322E5">
        <w:t xml:space="preserve"> concurrent with high shrimp abundance.</w:t>
      </w:r>
      <w:r w:rsidR="009A46AE">
        <w:t xml:space="preserve"> However</w:t>
      </w:r>
      <w:r w:rsidR="009A46AE" w:rsidRPr="00A83159">
        <w:t>, the effect</w:t>
      </w:r>
      <w:r w:rsidR="009A46AE">
        <w:t>s of PDO and ENSO</w:t>
      </w:r>
      <w:r w:rsidR="009A46AE" w:rsidRPr="00A83159">
        <w:t xml:space="preserve"> </w:t>
      </w:r>
      <w:r w:rsidR="009A46AE">
        <w:t>were</w:t>
      </w:r>
      <w:r w:rsidR="009A46AE" w:rsidRPr="00A83159">
        <w:t xml:space="preserve"> </w:t>
      </w:r>
      <w:r w:rsidR="009A46AE">
        <w:t xml:space="preserve">somewhat </w:t>
      </w:r>
      <w:r w:rsidR="009A46AE" w:rsidRPr="00A83159">
        <w:t xml:space="preserve">weak, </w:t>
      </w:r>
      <w:r w:rsidR="009A46AE">
        <w:t xml:space="preserve">suggesting </w:t>
      </w:r>
      <w:r w:rsidR="009A46AE" w:rsidRPr="00A83159">
        <w:t>there are other</w:t>
      </w:r>
      <w:r w:rsidR="009A46AE">
        <w:t>, unmeasured</w:t>
      </w:r>
      <w:r w:rsidR="009A46AE" w:rsidRPr="00A83159">
        <w:t xml:space="preserve"> environmental factors that also mediate shrimp abundance.</w:t>
      </w:r>
    </w:p>
    <w:p w14:paraId="7BE7B653" w14:textId="48CC6212" w:rsidR="00573AFA" w:rsidRDefault="00573AFA" w:rsidP="00A84B78">
      <w:pPr>
        <w:spacing w:line="480" w:lineRule="auto"/>
        <w:ind w:firstLine="720"/>
      </w:pPr>
      <w:r w:rsidRPr="002A4AB8">
        <w:lastRenderedPageBreak/>
        <w:t>As environmental conditions shift over the coming decades, there will be winners and losers among species</w:t>
      </w:r>
      <w:r w:rsidR="004E1662">
        <w:t xml:space="preserve"> </w:t>
      </w:r>
      <w:sdt>
        <w:sdtPr>
          <w:rPr>
            <w:color w:val="000000"/>
          </w:rPr>
          <w:tag w:val="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
          <w:id w:val="682563786"/>
          <w:placeholder>
            <w:docPart w:val="DefaultPlaceholder_-1854013440"/>
          </w:placeholder>
        </w:sdtPr>
        <w:sdtContent>
          <w:r w:rsidR="00F36D67" w:rsidRPr="00F36D67">
            <w:rPr>
              <w:color w:val="000000"/>
            </w:rPr>
            <w:t>(</w:t>
          </w:r>
          <w:proofErr w:type="spellStart"/>
          <w:r w:rsidR="00F36D67" w:rsidRPr="00F36D67">
            <w:rPr>
              <w:color w:val="000000"/>
            </w:rPr>
            <w:t>Fabricius</w:t>
          </w:r>
          <w:proofErr w:type="spellEnd"/>
          <w:r w:rsidR="00F36D67" w:rsidRPr="00F36D67">
            <w:rPr>
              <w:color w:val="000000"/>
            </w:rPr>
            <w:t xml:space="preserve"> et al. 2011)</w:t>
          </w:r>
        </w:sdtContent>
      </w:sdt>
      <w:r w:rsidRPr="002A4AB8">
        <w:t xml:space="preserve">. Those that </w:t>
      </w:r>
      <w:r w:rsidR="0039169D" w:rsidRPr="002A4AB8">
        <w:t>can</w:t>
      </w:r>
      <w:r w:rsidRPr="002A4AB8">
        <w:t xml:space="preserve"> tolerate or even thrive in warmer, more acidic waters may expand their ranges and increase in abundance</w:t>
      </w:r>
      <w:r w:rsidR="004E1662">
        <w:t xml:space="preserve"> </w:t>
      </w:r>
      <w:sdt>
        <w:sdtPr>
          <w:rPr>
            <w:color w:val="000000"/>
          </w:rPr>
          <w:tag w:val="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
          <w:id w:val="1431079975"/>
          <w:placeholder>
            <w:docPart w:val="DefaultPlaceholder_-1854013440"/>
          </w:placeholder>
        </w:sdtPr>
        <w:sdtContent>
          <w:r w:rsidR="00F36D67" w:rsidRPr="00F36D67">
            <w:rPr>
              <w:color w:val="000000"/>
            </w:rPr>
            <w:t>(Hendriks et al. 2010)</w:t>
          </w:r>
        </w:sdtContent>
      </w:sdt>
      <w:r w:rsidRPr="002A4AB8">
        <w:t xml:space="preserve">. </w:t>
      </w:r>
      <w:r w:rsidR="00FD4EF8">
        <w:t>Although</w:t>
      </w:r>
      <w:r w:rsidR="00FD4EF8" w:rsidRPr="002A4AB8">
        <w:t xml:space="preserve"> </w:t>
      </w:r>
      <w:r w:rsidRPr="002A4AB8">
        <w:t xml:space="preserve">the species studied here showed a positive response in abundance during periods with warmer than average temperature, </w:t>
      </w:r>
      <w:r w:rsidR="000D55E1">
        <w:t xml:space="preserve">previous responses </w:t>
      </w:r>
      <w:r w:rsidR="00220E30">
        <w:t xml:space="preserve">of Pink Shrimp </w:t>
      </w:r>
      <w:r w:rsidR="000D55E1">
        <w:t xml:space="preserve">to </w:t>
      </w:r>
      <w:r w:rsidR="00220E30">
        <w:t xml:space="preserve">El </w:t>
      </w:r>
      <w:r w:rsidR="00220E30" w:rsidRPr="002A4AB8">
        <w:t>Niño</w:t>
      </w:r>
      <w:r w:rsidR="00220E30">
        <w:t xml:space="preserve"> </w:t>
      </w:r>
      <w:r w:rsidR="000D55E1">
        <w:t>and P</w:t>
      </w:r>
      <w:r w:rsidR="00AB22CC">
        <w:t>acific Decadal Oscillation</w:t>
      </w:r>
      <w:r w:rsidR="000D55E1">
        <w:t xml:space="preserve"> have been negative</w:t>
      </w:r>
      <w:r w:rsidR="004C66DB">
        <w:t xml:space="preserve">, </w:t>
      </w:r>
      <w:r w:rsidR="00204166">
        <w:t>possibly</w:t>
      </w:r>
      <w:r w:rsidR="004C66DB">
        <w:t xml:space="preserve"> due to </w:t>
      </w:r>
      <w:r w:rsidR="00EE6B6F">
        <w:t>longer</w:t>
      </w:r>
      <w:r w:rsidR="004C66DB">
        <w:t xml:space="preserve"> warm phase</w:t>
      </w:r>
      <w:r w:rsidR="00EE6B6F">
        <w:t>s of the</w:t>
      </w:r>
      <w:r w:rsidR="004C66DB">
        <w:t xml:space="preserve"> Pacific Decadal Oscillation </w:t>
      </w:r>
      <w:r w:rsidR="00EE6B6F">
        <w:t>concurrent with</w:t>
      </w:r>
      <w:r w:rsidR="004C66DB">
        <w:t xml:space="preserve"> El </w:t>
      </w:r>
      <w:r w:rsidR="004C66DB" w:rsidRPr="002A4AB8">
        <w:t>Niño</w:t>
      </w:r>
      <w:r w:rsidR="000D55E1">
        <w:t>. I</w:t>
      </w:r>
      <w:r w:rsidRPr="002A4AB8">
        <w:t xml:space="preserve">t is </w:t>
      </w:r>
      <w:r w:rsidR="00220E30">
        <w:t xml:space="preserve">also </w:t>
      </w:r>
      <w:r w:rsidRPr="002A4AB8">
        <w:t xml:space="preserve">important to note that temperature is not the only </w:t>
      </w:r>
      <w:r w:rsidR="00D5061D">
        <w:t>aspect of the marine environment</w:t>
      </w:r>
      <w:r w:rsidR="00D5061D" w:rsidRPr="002A4AB8">
        <w:t xml:space="preserve"> </w:t>
      </w:r>
      <w:r w:rsidRPr="002A4AB8">
        <w:t xml:space="preserve">predicted to change in the coming decades. Predicted changes in ocean acidity under future climate change scenarios </w:t>
      </w:r>
      <w:sdt>
        <w:sdtPr>
          <w:rPr>
            <w:color w:val="000000"/>
          </w:rPr>
          <w:tag w:val="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
          <w:id w:val="-1078138406"/>
          <w:placeholder>
            <w:docPart w:val="DefaultPlaceholder_-1854013440"/>
          </w:placeholder>
        </w:sdtPr>
        <w:sdtContent>
          <w:r w:rsidR="00F36D67" w:rsidRPr="00F36D67">
            <w:rPr>
              <w:color w:val="000000"/>
            </w:rPr>
            <w:t>(</w:t>
          </w:r>
          <w:proofErr w:type="spellStart"/>
          <w:r w:rsidR="00F36D67" w:rsidRPr="00F36D67">
            <w:rPr>
              <w:color w:val="000000"/>
            </w:rPr>
            <w:t>Caldeira</w:t>
          </w:r>
          <w:proofErr w:type="spellEnd"/>
          <w:r w:rsidR="00F36D67" w:rsidRPr="00F36D67">
            <w:rPr>
              <w:color w:val="000000"/>
            </w:rPr>
            <w:t xml:space="preserve"> and </w:t>
          </w:r>
          <w:proofErr w:type="spellStart"/>
          <w:r w:rsidR="00F36D67" w:rsidRPr="00F36D67">
            <w:rPr>
              <w:color w:val="000000"/>
            </w:rPr>
            <w:t>Wickett</w:t>
          </w:r>
          <w:proofErr w:type="spellEnd"/>
          <w:r w:rsidR="00F36D67" w:rsidRPr="00F36D67">
            <w:rPr>
              <w:color w:val="000000"/>
            </w:rPr>
            <w:t xml:space="preserve"> 2005; Orr et al. 2005; Cao and </w:t>
          </w:r>
          <w:proofErr w:type="spellStart"/>
          <w:r w:rsidR="00F36D67" w:rsidRPr="00F36D67">
            <w:rPr>
              <w:color w:val="000000"/>
            </w:rPr>
            <w:t>Caldeira</w:t>
          </w:r>
          <w:proofErr w:type="spellEnd"/>
          <w:r w:rsidR="00F36D67" w:rsidRPr="00F36D67">
            <w:rPr>
              <w:color w:val="000000"/>
            </w:rPr>
            <w:t xml:space="preserve"> 2008; </w:t>
          </w:r>
          <w:proofErr w:type="spellStart"/>
          <w:r w:rsidR="00F36D67" w:rsidRPr="00F36D67">
            <w:rPr>
              <w:color w:val="000000"/>
            </w:rPr>
            <w:t>Steinacher</w:t>
          </w:r>
          <w:proofErr w:type="spellEnd"/>
          <w:r w:rsidR="00F36D67" w:rsidRPr="00F36D67">
            <w:rPr>
              <w:color w:val="000000"/>
            </w:rPr>
            <w:t xml:space="preserve"> et al. 2009)</w:t>
          </w:r>
        </w:sdtContent>
      </w:sdt>
      <w:r w:rsidR="009A1ED0">
        <w:t xml:space="preserve"> </w:t>
      </w:r>
      <w:r w:rsidR="00853800">
        <w:t>could</w:t>
      </w:r>
      <w:r w:rsidRPr="002A4AB8">
        <w:t xml:space="preserve"> offset or reverse the trends seen in </w:t>
      </w:r>
      <w:r w:rsidRPr="008A07B7">
        <w:t>this study</w:t>
      </w:r>
      <w:r w:rsidR="004E1662">
        <w:t>, as acidic water hampers shell formation</w:t>
      </w:r>
      <w:r w:rsidR="009A1ED0">
        <w:t xml:space="preserve"> of calcifying organisms </w:t>
      </w:r>
      <w:sdt>
        <w:sdtPr>
          <w:rPr>
            <w:color w:val="000000"/>
          </w:rPr>
          <w:tag w:val="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
          <w:id w:val="-1328202462"/>
          <w:placeholder>
            <w:docPart w:val="DefaultPlaceholder_-1854013440"/>
          </w:placeholder>
        </w:sdtPr>
        <w:sdtContent>
          <w:r w:rsidR="00F36D67" w:rsidRPr="00F36D67">
            <w:rPr>
              <w:color w:val="000000"/>
            </w:rPr>
            <w:t>(Orr et al. 2005)</w:t>
          </w:r>
        </w:sdtContent>
      </w:sdt>
      <w:r w:rsidRPr="008A07B7">
        <w:t xml:space="preserve">. </w:t>
      </w:r>
    </w:p>
    <w:p w14:paraId="5F77B73C" w14:textId="099E7F8D" w:rsidR="009F04F3" w:rsidRDefault="00F5612D" w:rsidP="009F04F3">
      <w:pPr>
        <w:spacing w:line="480" w:lineRule="auto"/>
        <w:rPr>
          <w:rStyle w:val="CommentReference"/>
          <w:rFonts w:asciiTheme="minorHAnsi" w:eastAsiaTheme="minorHAnsi" w:hAnsiTheme="minorHAnsi" w:cstheme="minorBidi"/>
          <w:lang w:eastAsia="en-US"/>
        </w:rPr>
      </w:pPr>
      <w:r>
        <w:tab/>
      </w:r>
      <w:r w:rsidR="00DB00B3">
        <w:t>Pink and spot shrimp</w:t>
      </w:r>
      <w:r w:rsidR="00573AFA" w:rsidRPr="002A4AB8">
        <w:t xml:space="preserve"> are </w:t>
      </w:r>
      <w:r>
        <w:t xml:space="preserve">an </w:t>
      </w:r>
      <w:r w:rsidR="00573AFA" w:rsidRPr="002A4AB8">
        <w:t xml:space="preserve">important </w:t>
      </w:r>
      <w:r>
        <w:t xml:space="preserve">resource </w:t>
      </w:r>
      <w:r w:rsidR="00573AFA" w:rsidRPr="002A4AB8">
        <w:t xml:space="preserve">for recreational and commercial </w:t>
      </w:r>
      <w:r>
        <w:t>fisheries</w:t>
      </w:r>
      <w:r w:rsidR="00573AFA" w:rsidRPr="002A4AB8">
        <w:t xml:space="preserve">. </w:t>
      </w:r>
      <w:r w:rsidR="00256DA4">
        <w:t xml:space="preserve">Interest in both the commercial and the recreational fishery is increasing as the value of shrimp has gone up, with catch quotas usually reached </w:t>
      </w:r>
      <w:r w:rsidR="004C66DB">
        <w:t xml:space="preserve">in recent years </w:t>
      </w:r>
      <w:r w:rsidR="00256DA4">
        <w:t xml:space="preserve">(Don Velasquez WDFW, personal communication). </w:t>
      </w:r>
      <w:r>
        <w:t>Although</w:t>
      </w:r>
      <w:r w:rsidRPr="002A4AB8">
        <w:t xml:space="preserve"> </w:t>
      </w:r>
      <w:r w:rsidR="00573AFA" w:rsidRPr="002A4AB8">
        <w:t>the ultimate effect</w:t>
      </w:r>
      <w:r>
        <w:t xml:space="preserve"> of</w:t>
      </w:r>
      <w:r w:rsidR="00573AFA" w:rsidRPr="002A4AB8">
        <w:t xml:space="preserve"> climate change on these species is unclear, judging by the </w:t>
      </w:r>
      <w:r w:rsidR="0039169D">
        <w:t xml:space="preserve">negative </w:t>
      </w:r>
      <w:r w:rsidR="00573AFA" w:rsidRPr="002A4AB8">
        <w:t>response</w:t>
      </w:r>
      <w:r w:rsidR="0039169D">
        <w:t>s</w:t>
      </w:r>
      <w:r w:rsidR="00573AFA" w:rsidRPr="002A4AB8">
        <w:t xml:space="preserve"> to increased average </w:t>
      </w:r>
      <w:r w:rsidR="00652026">
        <w:t xml:space="preserve">water </w:t>
      </w:r>
      <w:r w:rsidR="00573AFA" w:rsidRPr="002A4AB8">
        <w:t>temperatures</w:t>
      </w:r>
      <w:r w:rsidR="001D2062">
        <w:t xml:space="preserve"> during </w:t>
      </w:r>
      <w:r w:rsidR="004C66DB">
        <w:t xml:space="preserve">concurrent </w:t>
      </w:r>
      <w:r w:rsidR="001D2062">
        <w:t>warm phase Pacific Decadal Oscillation periods</w:t>
      </w:r>
      <w:r w:rsidR="004C66DB">
        <w:t xml:space="preserve"> and El </w:t>
      </w:r>
      <w:r w:rsidR="004C66DB" w:rsidRPr="002A4AB8">
        <w:t>Niño</w:t>
      </w:r>
      <w:r w:rsidR="00573AFA" w:rsidRPr="002A4AB8">
        <w:t xml:space="preserve">, </w:t>
      </w:r>
      <w:r w:rsidR="0039169D" w:rsidRPr="002A4AB8">
        <w:t>a</w:t>
      </w:r>
      <w:r w:rsidR="00573AFA" w:rsidRPr="002A4AB8">
        <w:t xml:space="preserve"> shift in abundance will likely occur in the coming decades as average sea surface temperatures begin to mirror what currently would be considered above average or extrem</w:t>
      </w:r>
      <w:r w:rsidR="001D2062">
        <w:t xml:space="preserve">e. </w:t>
      </w:r>
      <w:proofErr w:type="gramStart"/>
      <w:r w:rsidR="00AC15FA">
        <w:t>In particular, periods</w:t>
      </w:r>
      <w:proofErr w:type="gramEnd"/>
      <w:r w:rsidR="00AC15FA">
        <w:t xml:space="preserve"> of warm phase Pacific Decadal Oscillation patterns will likely be correlated with a reduction in shrimp abundance.</w:t>
      </w:r>
      <w:r w:rsidR="00204166">
        <w:t xml:space="preserve"> This study provides a brief analysis of possible environmental driver of shrimp abundance, as well as </w:t>
      </w:r>
      <w:r w:rsidR="00F05AA0">
        <w:t>21 years of t</w:t>
      </w:r>
      <w:r w:rsidR="00204166">
        <w:t>ime series data on abundance of three common shrimp species in Puget Sound in an area where previous survey data is limited or non-</w:t>
      </w:r>
      <w:r w:rsidR="00F05AA0">
        <w:t>existent</w:t>
      </w:r>
      <w:r w:rsidR="00204166">
        <w:t>.</w:t>
      </w:r>
    </w:p>
    <w:p w14:paraId="6D0F71AA" w14:textId="34529700" w:rsidR="009D5C6A" w:rsidRPr="009F04F3" w:rsidRDefault="009D5C6A" w:rsidP="007D67A2">
      <w:pPr>
        <w:spacing w:before="240" w:line="480" w:lineRule="auto"/>
        <w:rPr>
          <w:rFonts w:asciiTheme="minorHAnsi" w:eastAsiaTheme="minorHAnsi" w:hAnsiTheme="minorHAnsi" w:cstheme="minorBidi"/>
          <w:sz w:val="16"/>
          <w:szCs w:val="16"/>
          <w:lang w:eastAsia="en-US"/>
        </w:rPr>
      </w:pPr>
      <w:r w:rsidRPr="002A4AB8">
        <w:rPr>
          <w:b/>
          <w:bCs/>
          <w:sz w:val="28"/>
          <w:szCs w:val="28"/>
        </w:rPr>
        <w:lastRenderedPageBreak/>
        <w:t>Acknowledgements</w:t>
      </w:r>
    </w:p>
    <w:p w14:paraId="6D9BBBB5" w14:textId="5547A87F" w:rsidR="009D5C6A" w:rsidRPr="002A4AB8" w:rsidRDefault="00ED67DB" w:rsidP="00CC03C1">
      <w:pPr>
        <w:spacing w:line="480" w:lineRule="auto"/>
        <w:ind w:firstLine="720"/>
      </w:pPr>
      <w:r>
        <w:t xml:space="preserve">The sampling described herein was supported as part of the teaching program at the University of Washington’s School of Aquatic and Fishery Sciences (SAFS), and we are grateful for SAFS’ commitment to experiential learning. The vessel from which almost all sampling took place was owned and operated by Charles Eaton, and we appreciate his skillful operation and assistance with species identification, as well as the help from the dozens of teaching assistants and hundreds of students over the years. We also thank the crew of the R/V Rachel Carson, which is the current platform for </w:t>
      </w:r>
      <w:proofErr w:type="gramStart"/>
      <w:r>
        <w:t>sampling</w:t>
      </w:r>
      <w:proofErr w:type="gramEnd"/>
      <w:r>
        <w:t xml:space="preserve"> and which contributed data in 2019. </w:t>
      </w:r>
      <w:r w:rsidR="00B55F44" w:rsidRPr="00256DA4">
        <w:t xml:space="preserve">Additionally, </w:t>
      </w:r>
      <w:r w:rsidR="00853800">
        <w:t xml:space="preserve">we thank </w:t>
      </w:r>
      <w:r w:rsidR="00256DA4" w:rsidRPr="00256DA4">
        <w:t xml:space="preserve">Don Velasquez </w:t>
      </w:r>
      <w:r w:rsidR="00B55F44" w:rsidRPr="00256DA4">
        <w:t xml:space="preserve">and Daniel </w:t>
      </w:r>
      <w:proofErr w:type="spellStart"/>
      <w:r w:rsidR="00B55F44" w:rsidRPr="00256DA4">
        <w:t>Sund</w:t>
      </w:r>
      <w:proofErr w:type="spellEnd"/>
      <w:r w:rsidR="00B55F44" w:rsidRPr="00256DA4">
        <w:t xml:space="preserve"> for their advice and expertise. </w:t>
      </w:r>
      <w:r w:rsidR="00955E87" w:rsidRPr="00256DA4">
        <w:t>This</w:t>
      </w:r>
      <w:r w:rsidR="00955E87">
        <w:t xml:space="preserve"> research</w:t>
      </w:r>
      <w:r w:rsidR="00167A6A">
        <w:t xml:space="preserve"> was funded by the </w:t>
      </w:r>
      <w:r w:rsidR="00167A6A" w:rsidRPr="002A4AB8">
        <w:t>School of Aquatic Fisheries Science</w:t>
      </w:r>
      <w:r w:rsidR="00167A6A">
        <w:t xml:space="preserve">s, </w:t>
      </w:r>
      <w:r w:rsidR="00167A6A" w:rsidRPr="002A4AB8">
        <w:t>University of Washington</w:t>
      </w:r>
      <w:r w:rsidR="00167A6A">
        <w:t xml:space="preserve">. </w:t>
      </w:r>
      <w:r w:rsidR="003F1A08">
        <w:t>None of the authors has a conflict of interest associated with this study.</w:t>
      </w:r>
    </w:p>
    <w:p w14:paraId="7C585FEC" w14:textId="77777777" w:rsidR="00A53EAD" w:rsidRDefault="00A53EAD" w:rsidP="007D67A2">
      <w:pPr>
        <w:spacing w:before="240" w:line="480" w:lineRule="auto"/>
        <w:rPr>
          <w:b/>
          <w:sz w:val="28"/>
          <w:szCs w:val="28"/>
        </w:rPr>
      </w:pPr>
      <w:r w:rsidRPr="00C56CF0">
        <w:rPr>
          <w:b/>
          <w:sz w:val="28"/>
          <w:szCs w:val="28"/>
        </w:rPr>
        <w:t>Data availability</w:t>
      </w:r>
    </w:p>
    <w:p w14:paraId="25F916CD" w14:textId="210EB63E" w:rsidR="00A53EAD" w:rsidRDefault="00A53EAD" w:rsidP="007D67A2">
      <w:pPr>
        <w:spacing w:line="480" w:lineRule="auto"/>
        <w:rPr>
          <w:bCs/>
        </w:rPr>
      </w:pPr>
      <w:r>
        <w:rPr>
          <w:bCs/>
        </w:rPr>
        <w:t xml:space="preserve">All data used in this study is available online at zenodo.org, DOI: </w:t>
      </w:r>
      <w:r w:rsidRPr="00763490">
        <w:rPr>
          <w:bCs/>
          <w:highlight w:val="yellow"/>
        </w:rPr>
        <w:t xml:space="preserve">insert DOI here when paper is </w:t>
      </w:r>
      <w:r w:rsidR="00763490" w:rsidRPr="00763490">
        <w:rPr>
          <w:bCs/>
          <w:highlight w:val="yellow"/>
        </w:rPr>
        <w:t>submitted</w:t>
      </w:r>
      <w:r w:rsidRPr="00763490">
        <w:rPr>
          <w:bCs/>
          <w:highlight w:val="yellow"/>
        </w:rPr>
        <w:t>.</w:t>
      </w:r>
      <w:r>
        <w:rPr>
          <w:bCs/>
        </w:rPr>
        <w:br w:type="page"/>
      </w:r>
    </w:p>
    <w:p w14:paraId="6871F2C9" w14:textId="6204CCA7" w:rsidR="002A2360" w:rsidRPr="00CC03C1" w:rsidRDefault="00FD4EF8" w:rsidP="00C13D23">
      <w:pPr>
        <w:spacing w:line="480" w:lineRule="auto"/>
        <w:rPr>
          <w:b/>
          <w:bCs/>
        </w:rPr>
      </w:pPr>
      <w:r>
        <w:rPr>
          <w:b/>
          <w:bCs/>
        </w:rPr>
        <w:lastRenderedPageBreak/>
        <w:t>References</w:t>
      </w:r>
    </w:p>
    <w:sdt>
      <w:sdtPr>
        <w:tag w:val="MENDELEY_BIBLIOGRAPHY"/>
        <w:id w:val="633836336"/>
        <w:placeholder>
          <w:docPart w:val="DefaultPlaceholder_-1854013440"/>
        </w:placeholder>
      </w:sdtPr>
      <w:sdtContent>
        <w:p w14:paraId="38F37E4C" w14:textId="77777777" w:rsidR="00F36D67" w:rsidRDefault="00F36D67">
          <w:pPr>
            <w:autoSpaceDE w:val="0"/>
            <w:autoSpaceDN w:val="0"/>
            <w:ind w:hanging="480"/>
            <w:divId w:val="1773745786"/>
          </w:pPr>
          <w:r>
            <w:t>Auth, T. D., E. A. Daly, R. D. Brodeur, and J. L. Fisher. 2018. Phenological and distributional shifts in ichthyoplankton associated with recent warming in the northeast Pacific Ocean. Global Change Biology 24(1):259–272.</w:t>
          </w:r>
        </w:p>
        <w:p w14:paraId="7041004C" w14:textId="77777777" w:rsidR="00F36D67" w:rsidRDefault="00F36D67">
          <w:pPr>
            <w:autoSpaceDE w:val="0"/>
            <w:autoSpaceDN w:val="0"/>
            <w:ind w:hanging="480"/>
            <w:divId w:val="283730868"/>
          </w:pPr>
          <w:r>
            <w:t xml:space="preserve">Brodeur, R. D., T. D. Auth, and A. J. Phillips. 2019. Major shifts in pelagic micronekton and </w:t>
          </w:r>
          <w:proofErr w:type="spellStart"/>
          <w:r>
            <w:t>macrozooplankton</w:t>
          </w:r>
          <w:proofErr w:type="spellEnd"/>
          <w:r>
            <w:t xml:space="preserve"> community structure in an upwelling ecosystem related to an unprecedented marine heatwave. Frontiers in Marine Science 6:15.</w:t>
          </w:r>
        </w:p>
        <w:p w14:paraId="08B569E2" w14:textId="77777777" w:rsidR="00F36D67" w:rsidRDefault="00F36D67">
          <w:pPr>
            <w:autoSpaceDE w:val="0"/>
            <w:autoSpaceDN w:val="0"/>
            <w:ind w:hanging="480"/>
            <w:divId w:val="94327113"/>
          </w:pPr>
          <w:proofErr w:type="spellStart"/>
          <w:r>
            <w:t>Caldeira</w:t>
          </w:r>
          <w:proofErr w:type="spellEnd"/>
          <w:r>
            <w:t xml:space="preserve">, K., and M. E. </w:t>
          </w:r>
          <w:proofErr w:type="spellStart"/>
          <w:r>
            <w:t>Wickett</w:t>
          </w:r>
          <w:proofErr w:type="spellEnd"/>
          <w:r>
            <w:t>. 2005. Ocean model predictions of chemistry changes from carbon dioxide emissions to the atmosphere and ocean. Journal of Geophysical Research-Oceans 110(C9):12.</w:t>
          </w:r>
        </w:p>
        <w:p w14:paraId="32ABC9C3" w14:textId="77777777" w:rsidR="00F36D67" w:rsidRDefault="00F36D67">
          <w:pPr>
            <w:autoSpaceDE w:val="0"/>
            <w:autoSpaceDN w:val="0"/>
            <w:ind w:hanging="480"/>
            <w:divId w:val="2141652139"/>
          </w:pPr>
          <w:r>
            <w:t xml:space="preserve">Cao, L., and K. </w:t>
          </w:r>
          <w:proofErr w:type="spellStart"/>
          <w:r>
            <w:t>Caldeira</w:t>
          </w:r>
          <w:proofErr w:type="spellEnd"/>
          <w:r>
            <w:t>. 2008. Atmospheric CO2 stabilization and ocean acidification. Geophysical Research Letters 35(19):5.</w:t>
          </w:r>
        </w:p>
        <w:p w14:paraId="0367FC56" w14:textId="77777777" w:rsidR="00F36D67" w:rsidRDefault="00F36D67">
          <w:pPr>
            <w:autoSpaceDE w:val="0"/>
            <w:autoSpaceDN w:val="0"/>
            <w:ind w:hanging="480"/>
            <w:divId w:val="714935378"/>
          </w:pPr>
          <w:r>
            <w:t xml:space="preserve">Cheung, W. W. L., and T. L. </w:t>
          </w:r>
          <w:proofErr w:type="spellStart"/>
          <w:r>
            <w:t>Frolicher</w:t>
          </w:r>
          <w:proofErr w:type="spellEnd"/>
          <w:r>
            <w:t>. 2020. Marine heatwaves exacerbate climate change impacts for fisheries in the northeast Pacific. Scientific Reports 10(1):10.</w:t>
          </w:r>
        </w:p>
        <w:p w14:paraId="47480F16" w14:textId="77777777" w:rsidR="00F36D67" w:rsidRDefault="00F36D67">
          <w:pPr>
            <w:autoSpaceDE w:val="0"/>
            <w:autoSpaceDN w:val="0"/>
            <w:ind w:hanging="480"/>
            <w:divId w:val="1113019666"/>
          </w:pPr>
          <w:r>
            <w:t>Daly, E. A., R. D. Brodeur, and T. D. Auth. 2017. Anomalous ocean conditions in 2015: Impacts on spring Chinook salmon and their prey field. Marine Ecology Progress Series 566:169–182.</w:t>
          </w:r>
        </w:p>
        <w:p w14:paraId="3277A066" w14:textId="77777777" w:rsidR="00F36D67" w:rsidRDefault="00F36D67">
          <w:pPr>
            <w:autoSpaceDE w:val="0"/>
            <w:autoSpaceDN w:val="0"/>
            <w:ind w:hanging="480"/>
            <w:divId w:val="866910530"/>
          </w:pPr>
          <w:proofErr w:type="spellStart"/>
          <w:r>
            <w:t>Fabricius</w:t>
          </w:r>
          <w:proofErr w:type="spellEnd"/>
          <w:r>
            <w:t xml:space="preserve">, K. E., C. Langdon, S. </w:t>
          </w:r>
          <w:proofErr w:type="spellStart"/>
          <w:r>
            <w:t>Uthicke</w:t>
          </w:r>
          <w:proofErr w:type="spellEnd"/>
          <w:r>
            <w:t xml:space="preserve">, C. Humphrey, S. Noonan, G. </w:t>
          </w:r>
          <w:proofErr w:type="spellStart"/>
          <w:r>
            <w:t>De’ath</w:t>
          </w:r>
          <w:proofErr w:type="spellEnd"/>
          <w:r>
            <w:t xml:space="preserve">, R. Okazaki, N. </w:t>
          </w:r>
          <w:proofErr w:type="spellStart"/>
          <w:r>
            <w:t>Muehllehner</w:t>
          </w:r>
          <w:proofErr w:type="spellEnd"/>
          <w:r>
            <w:t xml:space="preserve">, M. S. </w:t>
          </w:r>
          <w:proofErr w:type="spellStart"/>
          <w:r>
            <w:t>Glas</w:t>
          </w:r>
          <w:proofErr w:type="spellEnd"/>
          <w:r>
            <w:t>, and J. M. Lough. 2011. Losers and winners in coral reefs acclimatized to elevated carbon dioxide concentrations. Nature Climate Change 1(3):165–169.</w:t>
          </w:r>
        </w:p>
        <w:p w14:paraId="325147FD" w14:textId="77777777" w:rsidR="00F36D67" w:rsidRDefault="00F36D67">
          <w:pPr>
            <w:autoSpaceDE w:val="0"/>
            <w:autoSpaceDN w:val="0"/>
            <w:ind w:hanging="480"/>
            <w:divId w:val="1209757164"/>
          </w:pPr>
          <w:proofErr w:type="spellStart"/>
          <w:r>
            <w:t>Groth</w:t>
          </w:r>
          <w:proofErr w:type="spellEnd"/>
          <w:r>
            <w:t>, S., and R. W. Hannah. 2018. An evaluation of fishery and environmental effects on the population structure and recruitment levels of ocean shrimp (Pandalus jordani) through 2017.</w:t>
          </w:r>
        </w:p>
        <w:p w14:paraId="73439411" w14:textId="77777777" w:rsidR="00F36D67" w:rsidRDefault="00F36D67">
          <w:pPr>
            <w:autoSpaceDE w:val="0"/>
            <w:autoSpaceDN w:val="0"/>
            <w:ind w:hanging="480"/>
            <w:divId w:val="325087798"/>
          </w:pPr>
          <w:r>
            <w:t>Hendriks, I. E., C. M. Duarte, and M. Álvarez. 2010. Vulnerability of marine biodiversity to ocean acidification: A meta-analysis. Estuarine, Coastal and Shelf Science 86(2):157–164.</w:t>
          </w:r>
        </w:p>
        <w:p w14:paraId="0294443E" w14:textId="77777777" w:rsidR="00F36D67" w:rsidRPr="00F36D67" w:rsidRDefault="00F36D67">
          <w:pPr>
            <w:autoSpaceDE w:val="0"/>
            <w:autoSpaceDN w:val="0"/>
            <w:ind w:hanging="480"/>
            <w:divId w:val="744839231"/>
            <w:rPr>
              <w:lang w:val="it-IT"/>
            </w:rPr>
          </w:pPr>
          <w:r>
            <w:t xml:space="preserve">Holmes, E. E., J. Ward, Eric, M. D. Scheuerell, and K. Wills. </w:t>
          </w:r>
          <w:r w:rsidRPr="00F36D67">
            <w:rPr>
              <w:lang w:val="it-IT"/>
            </w:rPr>
            <w:t xml:space="preserve">2020. MARSS: Multivariate </w:t>
          </w:r>
          <w:proofErr w:type="spellStart"/>
          <w:r w:rsidRPr="00F36D67">
            <w:rPr>
              <w:lang w:val="it-IT"/>
            </w:rPr>
            <w:t>Autoregressive</w:t>
          </w:r>
          <w:proofErr w:type="spellEnd"/>
          <w:r w:rsidRPr="00F36D67">
            <w:rPr>
              <w:lang w:val="it-IT"/>
            </w:rPr>
            <w:t xml:space="preserve"> State-Space </w:t>
          </w:r>
          <w:proofErr w:type="spellStart"/>
          <w:r w:rsidRPr="00F36D67">
            <w:rPr>
              <w:lang w:val="it-IT"/>
            </w:rPr>
            <w:t>Modeling</w:t>
          </w:r>
          <w:proofErr w:type="spellEnd"/>
          <w:r w:rsidRPr="00F36D67">
            <w:rPr>
              <w:lang w:val="it-IT"/>
            </w:rPr>
            <w:t>.</w:t>
          </w:r>
        </w:p>
        <w:p w14:paraId="0D0ABFF0" w14:textId="77777777" w:rsidR="00F36D67" w:rsidRDefault="00F36D67">
          <w:pPr>
            <w:autoSpaceDE w:val="0"/>
            <w:autoSpaceDN w:val="0"/>
            <w:ind w:hanging="480"/>
            <w:divId w:val="71782793"/>
          </w:pPr>
          <w:proofErr w:type="spellStart"/>
          <w:r w:rsidRPr="00F36D67">
            <w:rPr>
              <w:lang w:val="it-IT"/>
            </w:rPr>
            <w:t>Jacox</w:t>
          </w:r>
          <w:proofErr w:type="spellEnd"/>
          <w:r w:rsidRPr="00F36D67">
            <w:rPr>
              <w:lang w:val="it-IT"/>
            </w:rPr>
            <w:t xml:space="preserve">, M. G., E. L. </w:t>
          </w:r>
          <w:proofErr w:type="spellStart"/>
          <w:r w:rsidRPr="00F36D67">
            <w:rPr>
              <w:lang w:val="it-IT"/>
            </w:rPr>
            <w:t>Hazen</w:t>
          </w:r>
          <w:proofErr w:type="spellEnd"/>
          <w:r w:rsidRPr="00F36D67">
            <w:rPr>
              <w:lang w:val="it-IT"/>
            </w:rPr>
            <w:t xml:space="preserve">, K. D. </w:t>
          </w:r>
          <w:proofErr w:type="spellStart"/>
          <w:r w:rsidRPr="00F36D67">
            <w:rPr>
              <w:lang w:val="it-IT"/>
            </w:rPr>
            <w:t>Zaba</w:t>
          </w:r>
          <w:proofErr w:type="spellEnd"/>
          <w:r w:rsidRPr="00F36D67">
            <w:rPr>
              <w:lang w:val="it-IT"/>
            </w:rPr>
            <w:t xml:space="preserve">, D. L. </w:t>
          </w:r>
          <w:proofErr w:type="spellStart"/>
          <w:r w:rsidRPr="00F36D67">
            <w:rPr>
              <w:lang w:val="it-IT"/>
            </w:rPr>
            <w:t>Rudnick</w:t>
          </w:r>
          <w:proofErr w:type="spellEnd"/>
          <w:r w:rsidRPr="00F36D67">
            <w:rPr>
              <w:lang w:val="it-IT"/>
            </w:rPr>
            <w:t xml:space="preserve">, C. A. Edwards, A. M. Moore, and S. J. </w:t>
          </w:r>
          <w:proofErr w:type="spellStart"/>
          <w:r w:rsidRPr="00F36D67">
            <w:rPr>
              <w:lang w:val="it-IT"/>
            </w:rPr>
            <w:t>Bograd</w:t>
          </w:r>
          <w:proofErr w:type="spellEnd"/>
          <w:r w:rsidRPr="00F36D67">
            <w:rPr>
              <w:lang w:val="it-IT"/>
            </w:rPr>
            <w:t xml:space="preserve">. </w:t>
          </w:r>
          <w:r>
            <w:t>2016. Impacts of the 2015–2016 El Niño on the California Current System: Early assessment and comparison to past events. Geophysical Research Letters 43(13):7072–7080.</w:t>
          </w:r>
        </w:p>
        <w:p w14:paraId="7072239E" w14:textId="77777777" w:rsidR="00F36D67" w:rsidRDefault="00F36D67">
          <w:pPr>
            <w:autoSpaceDE w:val="0"/>
            <w:autoSpaceDN w:val="0"/>
            <w:ind w:hanging="480"/>
            <w:divId w:val="391194642"/>
          </w:pPr>
          <w:r>
            <w:t xml:space="preserve">Morgan, C. A., B. R. Beckman, L. A. </w:t>
          </w:r>
          <w:proofErr w:type="spellStart"/>
          <w:r>
            <w:t>Weitkamp</w:t>
          </w:r>
          <w:proofErr w:type="spellEnd"/>
          <w:r>
            <w:t>, and K. L. Fresh. 2019. Recent ecosystem disturbance in the northern California Current. Fisheries 44(10):465–474.</w:t>
          </w:r>
        </w:p>
        <w:p w14:paraId="65CD5587" w14:textId="77777777" w:rsidR="00F36D67" w:rsidRDefault="00F36D67">
          <w:pPr>
            <w:autoSpaceDE w:val="0"/>
            <w:autoSpaceDN w:val="0"/>
            <w:ind w:hanging="480"/>
            <w:divId w:val="1208296852"/>
          </w:pPr>
          <w:r>
            <w:t>National Oceanic and Atmospheric Administration, U. S. F. G. 2019a. Climate Prediction Center. https://origin.cpc.ncep.noaa.gov/products/analysis_monitoring/ensostuff/ONI_v5.php.</w:t>
          </w:r>
        </w:p>
        <w:p w14:paraId="115717C1" w14:textId="77777777" w:rsidR="00F36D67" w:rsidRDefault="00F36D67">
          <w:pPr>
            <w:autoSpaceDE w:val="0"/>
            <w:autoSpaceDN w:val="0"/>
            <w:ind w:hanging="480"/>
            <w:divId w:val="830945245"/>
          </w:pPr>
          <w:r>
            <w:t>National Oceanic and Atmospheric Administration, U. S. F. G. 2019b. National Centers for Environmental Information.</w:t>
          </w:r>
        </w:p>
        <w:p w14:paraId="5536F651" w14:textId="77777777" w:rsidR="00F36D67" w:rsidRDefault="00F36D67">
          <w:pPr>
            <w:autoSpaceDE w:val="0"/>
            <w:autoSpaceDN w:val="0"/>
            <w:ind w:hanging="480"/>
            <w:divId w:val="630595542"/>
          </w:pPr>
          <w:r>
            <w:t xml:space="preserve">Orr, J. C., V. J. Fabry, O. </w:t>
          </w:r>
          <w:proofErr w:type="spellStart"/>
          <w:r>
            <w:t>Aumont</w:t>
          </w:r>
          <w:proofErr w:type="spellEnd"/>
          <w:r>
            <w:t xml:space="preserve">, L. Bopp, S. C. </w:t>
          </w:r>
          <w:proofErr w:type="spellStart"/>
          <w:r>
            <w:t>Doney</w:t>
          </w:r>
          <w:proofErr w:type="spellEnd"/>
          <w:r>
            <w:t xml:space="preserve">, R. A. Feely, A. </w:t>
          </w:r>
          <w:proofErr w:type="spellStart"/>
          <w:r>
            <w:t>Gnanadesikan</w:t>
          </w:r>
          <w:proofErr w:type="spellEnd"/>
          <w:r>
            <w:t xml:space="preserve">, N. Gruber, A. Ishida, F. </w:t>
          </w:r>
          <w:proofErr w:type="spellStart"/>
          <w:r>
            <w:t>Joos</w:t>
          </w:r>
          <w:proofErr w:type="spellEnd"/>
          <w:r>
            <w:t xml:space="preserve">, R. M. Key, K. Lindsay, E. Maier-Reimer, R. </w:t>
          </w:r>
          <w:proofErr w:type="spellStart"/>
          <w:r>
            <w:t>Matear</w:t>
          </w:r>
          <w:proofErr w:type="spellEnd"/>
          <w:r>
            <w:t xml:space="preserve">, P. </w:t>
          </w:r>
          <w:proofErr w:type="spellStart"/>
          <w:r>
            <w:t>Monfray</w:t>
          </w:r>
          <w:proofErr w:type="spellEnd"/>
          <w:r>
            <w:t xml:space="preserve">, A. </w:t>
          </w:r>
          <w:proofErr w:type="spellStart"/>
          <w:r>
            <w:t>Mouchet</w:t>
          </w:r>
          <w:proofErr w:type="spellEnd"/>
          <w:r>
            <w:t xml:space="preserve">, R. G. Najjar, G. K. Plattner, K. B. Rodgers, C. L. Sabine, J. L. Sarmiento, R. </w:t>
          </w:r>
          <w:proofErr w:type="spellStart"/>
          <w:r>
            <w:t>Schlitzer</w:t>
          </w:r>
          <w:proofErr w:type="spellEnd"/>
          <w:r>
            <w:t xml:space="preserve">, R. D. Slater, I. J. </w:t>
          </w:r>
          <w:proofErr w:type="spellStart"/>
          <w:r>
            <w:t>Totterdell</w:t>
          </w:r>
          <w:proofErr w:type="spellEnd"/>
          <w:r>
            <w:t xml:space="preserve">, M. F. </w:t>
          </w:r>
          <w:proofErr w:type="spellStart"/>
          <w:r>
            <w:t>Weirig</w:t>
          </w:r>
          <w:proofErr w:type="spellEnd"/>
          <w:r>
            <w:t xml:space="preserve">, Y. Yamanaka, and A. </w:t>
          </w:r>
          <w:proofErr w:type="spellStart"/>
          <w:r>
            <w:t>Yool</w:t>
          </w:r>
          <w:proofErr w:type="spellEnd"/>
          <w:r>
            <w:t xml:space="preserve">. 2005. </w:t>
          </w:r>
          <w:proofErr w:type="gramStart"/>
          <w:r>
            <w:t>Anthropogenic ocean</w:t>
          </w:r>
          <w:proofErr w:type="gramEnd"/>
          <w:r>
            <w:t xml:space="preserve"> acidification over the twenty-first century and its impact on calcifying organisms. Nature 437(7059):681–686.</w:t>
          </w:r>
        </w:p>
        <w:p w14:paraId="38946BE6" w14:textId="77777777" w:rsidR="00F36D67" w:rsidRDefault="00F36D67">
          <w:pPr>
            <w:autoSpaceDE w:val="0"/>
            <w:autoSpaceDN w:val="0"/>
            <w:ind w:hanging="480"/>
            <w:divId w:val="1848667462"/>
          </w:pPr>
          <w:r>
            <w:lastRenderedPageBreak/>
            <w:t xml:space="preserve">Peterson, W. T., J. L. Fisher, P. T. </w:t>
          </w:r>
          <w:proofErr w:type="spellStart"/>
          <w:r>
            <w:t>Strub</w:t>
          </w:r>
          <w:proofErr w:type="spellEnd"/>
          <w:r>
            <w:t xml:space="preserve">, X. N. Du, C. </w:t>
          </w:r>
          <w:proofErr w:type="spellStart"/>
          <w:r>
            <w:t>Risien</w:t>
          </w:r>
          <w:proofErr w:type="spellEnd"/>
          <w:r>
            <w:t>, J. Peterson, and C. T. Shaw. 2017. The pelagic ecosystem in the Northern California Current off Oregon during the 2014-2016 warm anomalies within the context of the past 20 years. Journal of Geophysical Research-Oceans 122(9):7267–7290.</w:t>
          </w:r>
        </w:p>
        <w:p w14:paraId="30FC34AA" w14:textId="77777777" w:rsidR="00F36D67" w:rsidRDefault="00F36D67">
          <w:pPr>
            <w:autoSpaceDE w:val="0"/>
            <w:autoSpaceDN w:val="0"/>
            <w:ind w:hanging="480"/>
            <w:divId w:val="796026149"/>
          </w:pPr>
          <w:r>
            <w:t>R Core Team. 2022. R: A language and environment for statistical computing. R Foundation for Statistical Computing, Vienna, Austria.</w:t>
          </w:r>
        </w:p>
        <w:p w14:paraId="567D3CFE" w14:textId="77777777" w:rsidR="00F36D67" w:rsidRDefault="00F36D67">
          <w:pPr>
            <w:autoSpaceDE w:val="0"/>
            <w:autoSpaceDN w:val="0"/>
            <w:ind w:hanging="480"/>
            <w:divId w:val="1365791183"/>
          </w:pPr>
          <w:proofErr w:type="spellStart"/>
          <w:r>
            <w:t>Rothlisberg</w:t>
          </w:r>
          <w:proofErr w:type="spellEnd"/>
          <w:r>
            <w:t xml:space="preserve">, P. C., and C. B. Miller. 1983. Factors Affecting the Distribution, Abundance, and Survival of </w:t>
          </w:r>
          <w:proofErr w:type="spellStart"/>
          <w:r>
            <w:t>Pandalus</w:t>
          </w:r>
          <w:proofErr w:type="spellEnd"/>
          <w:r>
            <w:t xml:space="preserve"> </w:t>
          </w:r>
          <w:proofErr w:type="spellStart"/>
          <w:r>
            <w:t>Jordani</w:t>
          </w:r>
          <w:proofErr w:type="spellEnd"/>
          <w:r>
            <w:t xml:space="preserve"> (Decapoda, </w:t>
          </w:r>
          <w:proofErr w:type="spellStart"/>
          <w:r>
            <w:t>Pandalidae</w:t>
          </w:r>
          <w:proofErr w:type="spellEnd"/>
          <w:r>
            <w:t>) Larvae off the Oregon Coast. Page FISHERY BULLETIN.</w:t>
          </w:r>
        </w:p>
        <w:p w14:paraId="1D99B0F2" w14:textId="77777777" w:rsidR="00F36D67" w:rsidRDefault="00F36D67">
          <w:pPr>
            <w:autoSpaceDE w:val="0"/>
            <w:autoSpaceDN w:val="0"/>
            <w:ind w:hanging="480"/>
            <w:divId w:val="222370812"/>
          </w:pPr>
          <w:r>
            <w:t xml:space="preserve">Ruckelshaus, M. H., M. McClure, and N. J. Mantua. 2007. Sound science: Synthesizing ecological and socioeconomic information about the Puget Sound ecosystem. Report prepared in cooperation with the Sound Science collaborate team. U.S. Dept. of Commerce, National Oceanic and </w:t>
          </w:r>
          <w:proofErr w:type="spellStart"/>
          <w:r>
            <w:t>Atmostpheric</w:t>
          </w:r>
          <w:proofErr w:type="spellEnd"/>
          <w:r>
            <w:t xml:space="preserve"> Administration (NMFS), Northwest Fisheries Science Center, Seattle, Washington.</w:t>
          </w:r>
        </w:p>
        <w:p w14:paraId="2C25F122" w14:textId="77777777" w:rsidR="00F36D67" w:rsidRDefault="00F36D67">
          <w:pPr>
            <w:autoSpaceDE w:val="0"/>
            <w:autoSpaceDN w:val="0"/>
            <w:ind w:hanging="480"/>
            <w:divId w:val="634717724"/>
          </w:pPr>
          <w:r>
            <w:t>Sakuma, K. M., J. C. Field, N. J. Mantua, S. Ralston, B. B. Marinovic, and C. N. Carrion. 2016. Anomalous epipelagic micronekton assemblage patterns in the neritic waters of the California Current in spring 2015 during a period of extreme ocean conditions. California Cooperative Oceanic Fisheries Investigations Reports 57:163–183.</w:t>
          </w:r>
        </w:p>
        <w:p w14:paraId="46A06830" w14:textId="77777777" w:rsidR="00F36D67" w:rsidRDefault="00F36D67">
          <w:pPr>
            <w:autoSpaceDE w:val="0"/>
            <w:autoSpaceDN w:val="0"/>
            <w:ind w:hanging="480"/>
            <w:divId w:val="1652909044"/>
          </w:pPr>
          <w:proofErr w:type="spellStart"/>
          <w:r>
            <w:t>Steinacher</w:t>
          </w:r>
          <w:proofErr w:type="spellEnd"/>
          <w:r>
            <w:t xml:space="preserve">, M., F. </w:t>
          </w:r>
          <w:proofErr w:type="spellStart"/>
          <w:r>
            <w:t>Joos</w:t>
          </w:r>
          <w:proofErr w:type="spellEnd"/>
          <w:r>
            <w:t xml:space="preserve">, T. L. </w:t>
          </w:r>
          <w:proofErr w:type="spellStart"/>
          <w:r>
            <w:t>Frolicher</w:t>
          </w:r>
          <w:proofErr w:type="spellEnd"/>
          <w:r>
            <w:t xml:space="preserve">, G. K. Plattner, and S. C. </w:t>
          </w:r>
          <w:proofErr w:type="spellStart"/>
          <w:r>
            <w:t>Doney</w:t>
          </w:r>
          <w:proofErr w:type="spellEnd"/>
          <w:r>
            <w:t xml:space="preserve">. 2009. </w:t>
          </w:r>
          <w:proofErr w:type="gramStart"/>
          <w:r>
            <w:t>Imminent ocean</w:t>
          </w:r>
          <w:proofErr w:type="gramEnd"/>
          <w:r>
            <w:t xml:space="preserve"> acidification in the Arctic projected with the NCAR global coupled carbon cycle-climate model. </w:t>
          </w:r>
          <w:proofErr w:type="spellStart"/>
          <w:r>
            <w:t>Biogeosciences</w:t>
          </w:r>
          <w:proofErr w:type="spellEnd"/>
          <w:r>
            <w:t xml:space="preserve"> 6(4):515–533.</w:t>
          </w:r>
        </w:p>
        <w:p w14:paraId="12C9D42E" w14:textId="77777777" w:rsidR="00F36D67" w:rsidRDefault="00F36D67">
          <w:pPr>
            <w:autoSpaceDE w:val="0"/>
            <w:autoSpaceDN w:val="0"/>
            <w:ind w:hanging="480"/>
            <w:divId w:val="1081677458"/>
          </w:pPr>
          <w:proofErr w:type="spellStart"/>
          <w:r>
            <w:t>Wargo</w:t>
          </w:r>
          <w:proofErr w:type="spellEnd"/>
          <w:r>
            <w:t>, L., and D. Ayres. 2016. 2016 Washington Pink Shrimp Fishery Newsletter.</w:t>
          </w:r>
        </w:p>
        <w:p w14:paraId="63DD9AE9" w14:textId="77777777" w:rsidR="00F36D67" w:rsidRDefault="00F36D67">
          <w:pPr>
            <w:autoSpaceDE w:val="0"/>
            <w:autoSpaceDN w:val="0"/>
            <w:ind w:hanging="480"/>
            <w:divId w:val="2112312061"/>
          </w:pPr>
          <w:proofErr w:type="spellStart"/>
          <w:r>
            <w:t>Wargo</w:t>
          </w:r>
          <w:proofErr w:type="spellEnd"/>
          <w:r>
            <w:t xml:space="preserve">, L., K. E. </w:t>
          </w:r>
          <w:proofErr w:type="spellStart"/>
          <w:r>
            <w:t>Ryding</w:t>
          </w:r>
          <w:proofErr w:type="spellEnd"/>
          <w:r>
            <w:t>, B. W. Speidel, and K. E. Hinton. 2016. State of Washington Pink Shrimp Fishery Shrimp Trawl Operations and Bycatch of Eulachon Smelt Fish and Wildlife Fish Program Fish Management Division.</w:t>
          </w:r>
        </w:p>
        <w:p w14:paraId="1E8D5D4F" w14:textId="478CD14F" w:rsidR="003F5BCC" w:rsidRDefault="00F36D67" w:rsidP="00900B96">
          <w:r>
            <w:t> </w:t>
          </w:r>
        </w:p>
      </w:sdtContent>
    </w:sdt>
    <w:p w14:paraId="5881F017" w14:textId="20A20EB9" w:rsidR="003F5BCC" w:rsidRPr="002A4AB8" w:rsidRDefault="00E7027C" w:rsidP="00900B96">
      <w:r>
        <w:rPr>
          <w:noProof/>
        </w:rPr>
        <w:lastRenderedPageBreak/>
        <w:drawing>
          <wp:inline distT="0" distB="0" distL="0" distR="0" wp14:anchorId="041B9A70" wp14:editId="688BD14B">
            <wp:extent cx="5943600" cy="5943600"/>
            <wp:effectExtent l="0" t="0" r="0" b="0"/>
            <wp:docPr id="2" name="Picture 2"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p&#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3ECC852" w14:textId="7F12BAB1" w:rsidR="001C56D3" w:rsidRDefault="00123A46" w:rsidP="007D67A2">
      <w:pPr>
        <w:spacing w:line="480" w:lineRule="auto"/>
      </w:pPr>
      <w:r w:rsidRPr="002A4AB8">
        <w:t xml:space="preserve">Figure 1. Map of Puget Sound </w:t>
      </w:r>
      <w:r w:rsidR="00177815">
        <w:t xml:space="preserve">with study area highlighted. </w:t>
      </w:r>
      <w:r w:rsidR="001C56D3">
        <w:br w:type="page"/>
      </w:r>
    </w:p>
    <w:p w14:paraId="6484CED0" w14:textId="12345BA9" w:rsidR="00C3037B" w:rsidRDefault="00862E1B" w:rsidP="00900B96">
      <w:pPr>
        <w:spacing w:line="480" w:lineRule="auto"/>
      </w:pPr>
      <w:commentRangeStart w:id="3"/>
      <w:r>
        <w:rPr>
          <w:noProof/>
        </w:rPr>
        <w:lastRenderedPageBreak/>
        <w:drawing>
          <wp:inline distT="0" distB="0" distL="0" distR="0" wp14:anchorId="7DAD1AE3" wp14:editId="54AF12B6">
            <wp:extent cx="5359400" cy="524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359400" cy="5245100"/>
                    </a:xfrm>
                    <a:prstGeom prst="rect">
                      <a:avLst/>
                    </a:prstGeom>
                  </pic:spPr>
                </pic:pic>
              </a:graphicData>
            </a:graphic>
          </wp:inline>
        </w:drawing>
      </w:r>
      <w:commentRangeEnd w:id="3"/>
      <w:r w:rsidR="001C56D3">
        <w:rPr>
          <w:rStyle w:val="CommentReference"/>
          <w:rFonts w:asciiTheme="minorHAnsi" w:eastAsiaTheme="minorHAnsi" w:hAnsiTheme="minorHAnsi" w:cstheme="minorBidi"/>
          <w:lang w:eastAsia="en-US"/>
        </w:rPr>
        <w:commentReference w:id="3"/>
      </w:r>
    </w:p>
    <w:p w14:paraId="7FEFDDB5" w14:textId="1BB5C7FD" w:rsidR="001C56D3" w:rsidRDefault="00C3037B" w:rsidP="007D67A2">
      <w:pPr>
        <w:spacing w:line="480" w:lineRule="auto"/>
      </w:pPr>
      <w:r>
        <w:t xml:space="preserve">Figure 2. Catch per unit effort (CPUE) </w:t>
      </w:r>
      <w:r w:rsidR="00F84836">
        <w:t xml:space="preserve">over time </w:t>
      </w:r>
      <w:r>
        <w:t>of the primary t</w:t>
      </w:r>
      <w:r w:rsidR="00F84836">
        <w:t>hree</w:t>
      </w:r>
      <w:r>
        <w:t xml:space="preserve"> </w:t>
      </w:r>
      <w:r w:rsidR="00F84836">
        <w:t>species</w:t>
      </w:r>
      <w:r>
        <w:t xml:space="preserve"> of shrimp found in Puget Sound trawls from 1999 to 2019.</w:t>
      </w:r>
      <w:r w:rsidR="001C56D3">
        <w:br w:type="page"/>
      </w:r>
    </w:p>
    <w:p w14:paraId="255FD280" w14:textId="0389EEE3" w:rsidR="0053092C" w:rsidRDefault="00C3037B" w:rsidP="00C13D23">
      <w:pPr>
        <w:spacing w:line="480" w:lineRule="auto"/>
      </w:pPr>
      <w:r>
        <w:lastRenderedPageBreak/>
        <w:t xml:space="preserve"> </w:t>
      </w:r>
      <w:commentRangeStart w:id="4"/>
      <w:r w:rsidR="002F4810">
        <w:rPr>
          <w:noProof/>
        </w:rPr>
        <w:drawing>
          <wp:inline distT="0" distB="0" distL="0" distR="0" wp14:anchorId="2F1CF3FE" wp14:editId="528D09D5">
            <wp:extent cx="5943600" cy="4721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943600" cy="4721860"/>
                    </a:xfrm>
                    <a:prstGeom prst="rect">
                      <a:avLst/>
                    </a:prstGeom>
                  </pic:spPr>
                </pic:pic>
              </a:graphicData>
            </a:graphic>
          </wp:inline>
        </w:drawing>
      </w:r>
      <w:commentRangeEnd w:id="4"/>
      <w:r w:rsidR="001C56D3">
        <w:rPr>
          <w:rStyle w:val="CommentReference"/>
          <w:rFonts w:asciiTheme="minorHAnsi" w:eastAsiaTheme="minorHAnsi" w:hAnsiTheme="minorHAnsi" w:cstheme="minorBidi"/>
          <w:lang w:eastAsia="en-US"/>
        </w:rPr>
        <w:commentReference w:id="4"/>
      </w:r>
    </w:p>
    <w:p w14:paraId="69FA401D" w14:textId="1DC5E35E" w:rsidR="001C56D3" w:rsidRDefault="00EA56B4" w:rsidP="007D67A2">
      <w:pPr>
        <w:spacing w:line="480" w:lineRule="auto"/>
      </w:pPr>
      <w:r>
        <w:t>Figure</w:t>
      </w:r>
      <w:r w:rsidR="00EE2DB0">
        <w:t xml:space="preserve"> </w:t>
      </w:r>
      <w:r w:rsidR="004567AF">
        <w:t>3</w:t>
      </w:r>
      <w:r>
        <w:t xml:space="preserve">. </w:t>
      </w:r>
      <w:r w:rsidR="001C56D3">
        <w:t xml:space="preserve">(A) </w:t>
      </w:r>
      <w:r w:rsidR="001804DD">
        <w:t xml:space="preserve">Time series of standardized </w:t>
      </w:r>
      <w:r w:rsidR="00001C95">
        <w:t xml:space="preserve">shrimp </w:t>
      </w:r>
      <w:r w:rsidR="001804DD">
        <w:t>log-CPUE (colored points) and the most parsimonious best fit model that contain</w:t>
      </w:r>
      <w:r w:rsidR="00DC2C1C">
        <w:t xml:space="preserve">ed only a bias term </w:t>
      </w:r>
      <w:r w:rsidR="001804DD">
        <w:t>to explain drivers of change over time (black line).</w:t>
      </w:r>
      <w:r w:rsidR="001C56D3">
        <w:t xml:space="preserve"> (B) Time series of standardized shrimp log-CPUE (colored points) and the best fit model that included the Pacific Decadal Oscillation and ONI as drivers of change over time (black line).</w:t>
      </w:r>
      <w:r w:rsidR="001C56D3">
        <w:br w:type="page"/>
      </w:r>
    </w:p>
    <w:p w14:paraId="72676C5B" w14:textId="1003758F" w:rsidR="0096452E" w:rsidRDefault="0096452E" w:rsidP="00900B96">
      <w:pPr>
        <w:spacing w:line="480" w:lineRule="auto"/>
      </w:pPr>
      <w:commentRangeStart w:id="5"/>
      <w:r>
        <w:lastRenderedPageBreak/>
        <w:t>Table 1</w:t>
      </w:r>
      <w:commentRangeEnd w:id="5"/>
      <w:r w:rsidR="001C56D3">
        <w:rPr>
          <w:rStyle w:val="CommentReference"/>
          <w:rFonts w:asciiTheme="minorHAnsi" w:eastAsiaTheme="minorHAnsi" w:hAnsiTheme="minorHAnsi" w:cstheme="minorBidi"/>
          <w:lang w:eastAsia="en-US"/>
        </w:rPr>
        <w:commentReference w:id="5"/>
      </w:r>
      <w:r>
        <w:t xml:space="preserve">. </w:t>
      </w:r>
      <w:r w:rsidR="00FF2A87">
        <w:t xml:space="preserve">Ranking of </w:t>
      </w:r>
      <w:r w:rsidR="00621802">
        <w:t xml:space="preserve">top </w:t>
      </w:r>
      <w:r w:rsidR="00FF2A87">
        <w:t xml:space="preserve">candidate models based upon </w:t>
      </w:r>
      <w:r w:rsidR="00DC2C1C">
        <w:t xml:space="preserve">delta </w:t>
      </w:r>
      <w:r w:rsidR="00FF2A87">
        <w:t>AICc</w:t>
      </w:r>
      <w:r w:rsidR="00DC2C1C">
        <w:t xml:space="preserve"> of &lt; 2.0</w:t>
      </w:r>
      <w:r w:rsidR="00FF2A87">
        <w:t xml:space="preserve">. The bias column indicates whether or not there was a bias term in the model, and if so, whether it was unique to each </w:t>
      </w:r>
      <w:proofErr w:type="gramStart"/>
      <w:r w:rsidR="00FF2A87">
        <w:t>genera</w:t>
      </w:r>
      <w:proofErr w:type="gramEnd"/>
      <w:r w:rsidR="00FF2A87">
        <w:t xml:space="preserve"> or shared between them. The state column indicates whether there </w:t>
      </w:r>
      <w:r w:rsidR="00BD20B8">
        <w:t>were t</w:t>
      </w:r>
      <w:r w:rsidR="00621802">
        <w:t>hree</w:t>
      </w:r>
      <w:r w:rsidR="00BD20B8">
        <w:t xml:space="preserve"> states unique to each </w:t>
      </w:r>
      <w:proofErr w:type="gramStart"/>
      <w:r w:rsidR="00BD20B8">
        <w:t>genera</w:t>
      </w:r>
      <w:proofErr w:type="gramEnd"/>
      <w:r w:rsidR="00BD20B8">
        <w:t xml:space="preserve"> or one common state. </w:t>
      </w:r>
    </w:p>
    <w:tbl>
      <w:tblPr>
        <w:tblW w:w="5827" w:type="dxa"/>
        <w:tblLook w:val="04A0" w:firstRow="1" w:lastRow="0" w:firstColumn="1" w:lastColumn="0" w:noHBand="0" w:noVBand="1"/>
      </w:tblPr>
      <w:tblGrid>
        <w:gridCol w:w="1300"/>
        <w:gridCol w:w="1850"/>
        <w:gridCol w:w="1417"/>
        <w:gridCol w:w="1260"/>
      </w:tblGrid>
      <w:tr w:rsidR="006C2D1C" w:rsidRPr="006C2D1C" w14:paraId="4FDF6316" w14:textId="77777777" w:rsidTr="006111FD">
        <w:trPr>
          <w:trHeight w:val="320"/>
        </w:trPr>
        <w:tc>
          <w:tcPr>
            <w:tcW w:w="1300" w:type="dxa"/>
            <w:tcBorders>
              <w:top w:val="single" w:sz="4" w:space="0" w:color="auto"/>
              <w:left w:val="nil"/>
              <w:bottom w:val="single" w:sz="4" w:space="0" w:color="auto"/>
              <w:right w:val="nil"/>
            </w:tcBorders>
            <w:shd w:val="clear" w:color="auto" w:fill="auto"/>
            <w:noWrap/>
            <w:vAlign w:val="bottom"/>
            <w:hideMark/>
          </w:tcPr>
          <w:p w14:paraId="39364CFC" w14:textId="2672F7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B</w:t>
            </w:r>
            <w:r w:rsidRPr="006C2D1C">
              <w:rPr>
                <w:rFonts w:ascii="Calibri" w:hAnsi="Calibri" w:cs="Calibri"/>
                <w:b/>
                <w:bCs/>
                <w:color w:val="000000"/>
                <w:lang w:eastAsia="en-US"/>
              </w:rPr>
              <w:t>ias</w:t>
            </w:r>
          </w:p>
        </w:tc>
        <w:tc>
          <w:tcPr>
            <w:tcW w:w="1850" w:type="dxa"/>
            <w:tcBorders>
              <w:top w:val="single" w:sz="4" w:space="0" w:color="auto"/>
              <w:left w:val="nil"/>
              <w:bottom w:val="single" w:sz="4" w:space="0" w:color="auto"/>
              <w:right w:val="nil"/>
            </w:tcBorders>
            <w:shd w:val="clear" w:color="auto" w:fill="auto"/>
            <w:noWrap/>
            <w:vAlign w:val="bottom"/>
            <w:hideMark/>
          </w:tcPr>
          <w:p w14:paraId="733427DA" w14:textId="23937033"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S</w:t>
            </w:r>
            <w:r w:rsidRPr="006C2D1C">
              <w:rPr>
                <w:rFonts w:ascii="Calibri" w:hAnsi="Calibri" w:cs="Calibri"/>
                <w:b/>
                <w:bCs/>
                <w:color w:val="000000"/>
                <w:lang w:eastAsia="en-US"/>
              </w:rPr>
              <w:t>tate</w:t>
            </w:r>
          </w:p>
        </w:tc>
        <w:tc>
          <w:tcPr>
            <w:tcW w:w="1417" w:type="dxa"/>
            <w:tcBorders>
              <w:top w:val="single" w:sz="4" w:space="0" w:color="auto"/>
              <w:left w:val="nil"/>
              <w:bottom w:val="single" w:sz="4" w:space="0" w:color="auto"/>
              <w:right w:val="nil"/>
            </w:tcBorders>
            <w:shd w:val="clear" w:color="auto" w:fill="auto"/>
            <w:noWrap/>
            <w:vAlign w:val="bottom"/>
            <w:hideMark/>
          </w:tcPr>
          <w:p w14:paraId="32E9BAE6" w14:textId="6A4426A6"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Covariate(s)</w:t>
            </w:r>
          </w:p>
        </w:tc>
        <w:tc>
          <w:tcPr>
            <w:tcW w:w="1260" w:type="dxa"/>
            <w:tcBorders>
              <w:top w:val="single" w:sz="4" w:space="0" w:color="auto"/>
              <w:left w:val="nil"/>
              <w:bottom w:val="single" w:sz="4" w:space="0" w:color="auto"/>
              <w:right w:val="nil"/>
            </w:tcBorders>
            <w:shd w:val="clear" w:color="auto" w:fill="auto"/>
            <w:noWrap/>
            <w:vAlign w:val="bottom"/>
            <w:hideMark/>
          </w:tcPr>
          <w:p w14:paraId="4BB3E830" w14:textId="538B8B24" w:rsidR="006C2D1C" w:rsidRPr="006C2D1C" w:rsidRDefault="00FF2A87" w:rsidP="006C2D1C">
            <w:pPr>
              <w:jc w:val="center"/>
              <w:rPr>
                <w:rFonts w:ascii="Calibri" w:hAnsi="Calibri" w:cs="Calibri"/>
                <w:b/>
                <w:bCs/>
                <w:color w:val="000000"/>
                <w:lang w:eastAsia="en-US"/>
              </w:rPr>
            </w:pPr>
            <w:r>
              <w:rPr>
                <w:rFonts w:ascii="Calibri" w:hAnsi="Calibri" w:cs="Calibri"/>
                <w:b/>
                <w:bCs/>
                <w:color w:val="000000"/>
                <w:lang w:eastAsia="en-US"/>
              </w:rPr>
              <w:t>Δ</w:t>
            </w:r>
            <w:r w:rsidR="006C2D1C" w:rsidRPr="006C2D1C">
              <w:rPr>
                <w:rFonts w:ascii="Calibri" w:hAnsi="Calibri" w:cs="Calibri"/>
                <w:b/>
                <w:bCs/>
                <w:color w:val="000000"/>
                <w:lang w:eastAsia="en-US"/>
              </w:rPr>
              <w:t>AIC</w:t>
            </w:r>
          </w:p>
        </w:tc>
      </w:tr>
      <w:tr w:rsidR="006C2D1C" w:rsidRPr="006C2D1C" w14:paraId="1DCF56FF"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47E9212D" w14:textId="55C0F553"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850" w:type="dxa"/>
            <w:tcBorders>
              <w:top w:val="nil"/>
              <w:left w:val="nil"/>
              <w:bottom w:val="single" w:sz="4" w:space="0" w:color="auto"/>
              <w:right w:val="nil"/>
            </w:tcBorders>
            <w:shd w:val="clear" w:color="auto" w:fill="auto"/>
            <w:noWrap/>
            <w:vAlign w:val="bottom"/>
            <w:hideMark/>
          </w:tcPr>
          <w:p w14:paraId="55AAA18D" w14:textId="01FDA184"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0E046EC6" w14:textId="5C0C626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260" w:type="dxa"/>
            <w:tcBorders>
              <w:top w:val="nil"/>
              <w:left w:val="nil"/>
              <w:bottom w:val="single" w:sz="4" w:space="0" w:color="auto"/>
              <w:right w:val="nil"/>
            </w:tcBorders>
            <w:shd w:val="clear" w:color="auto" w:fill="auto"/>
            <w:noWrap/>
            <w:vAlign w:val="bottom"/>
            <w:hideMark/>
          </w:tcPr>
          <w:p w14:paraId="5B1A5F85"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0</w:t>
            </w:r>
          </w:p>
        </w:tc>
      </w:tr>
      <w:tr w:rsidR="006C2D1C" w:rsidRPr="006C2D1C" w14:paraId="1DC33442" w14:textId="77777777" w:rsidTr="006111FD">
        <w:trPr>
          <w:trHeight w:val="320"/>
        </w:trPr>
        <w:tc>
          <w:tcPr>
            <w:tcW w:w="1300" w:type="dxa"/>
            <w:tcBorders>
              <w:top w:val="nil"/>
              <w:left w:val="nil"/>
              <w:bottom w:val="single" w:sz="4" w:space="0" w:color="auto"/>
              <w:right w:val="nil"/>
            </w:tcBorders>
            <w:shd w:val="clear" w:color="auto" w:fill="auto"/>
            <w:noWrap/>
            <w:vAlign w:val="bottom"/>
            <w:hideMark/>
          </w:tcPr>
          <w:p w14:paraId="36493AC5" w14:textId="14194892"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none</w:t>
            </w:r>
          </w:p>
        </w:tc>
        <w:tc>
          <w:tcPr>
            <w:tcW w:w="1850" w:type="dxa"/>
            <w:tcBorders>
              <w:top w:val="nil"/>
              <w:left w:val="nil"/>
              <w:bottom w:val="single" w:sz="4" w:space="0" w:color="auto"/>
              <w:right w:val="nil"/>
            </w:tcBorders>
            <w:shd w:val="clear" w:color="auto" w:fill="auto"/>
            <w:noWrap/>
            <w:vAlign w:val="bottom"/>
            <w:hideMark/>
          </w:tcPr>
          <w:p w14:paraId="32607202" w14:textId="0D26BC77" w:rsidR="006C2D1C" w:rsidRPr="006C2D1C" w:rsidRDefault="00621802" w:rsidP="006C2D1C">
            <w:pPr>
              <w:jc w:val="center"/>
              <w:rPr>
                <w:rFonts w:ascii="Calibri" w:hAnsi="Calibri" w:cs="Calibri"/>
                <w:color w:val="000000"/>
                <w:lang w:eastAsia="en-US"/>
              </w:rPr>
            </w:pPr>
            <w:r>
              <w:rPr>
                <w:rFonts w:ascii="Calibri" w:hAnsi="Calibri" w:cs="Calibri"/>
                <w:color w:val="000000"/>
                <w:lang w:eastAsia="en-US"/>
              </w:rPr>
              <w:t>shared</w:t>
            </w:r>
          </w:p>
        </w:tc>
        <w:tc>
          <w:tcPr>
            <w:tcW w:w="1417" w:type="dxa"/>
            <w:tcBorders>
              <w:top w:val="nil"/>
              <w:left w:val="nil"/>
              <w:bottom w:val="single" w:sz="4" w:space="0" w:color="auto"/>
              <w:right w:val="nil"/>
            </w:tcBorders>
            <w:shd w:val="clear" w:color="auto" w:fill="auto"/>
            <w:noWrap/>
            <w:vAlign w:val="bottom"/>
            <w:hideMark/>
          </w:tcPr>
          <w:p w14:paraId="3902736B" w14:textId="77777777" w:rsidR="006C2D1C" w:rsidRPr="006C2D1C" w:rsidRDefault="006C2D1C" w:rsidP="006C2D1C">
            <w:pPr>
              <w:jc w:val="center"/>
              <w:rPr>
                <w:rFonts w:ascii="Calibri" w:hAnsi="Calibri" w:cs="Calibri"/>
                <w:color w:val="000000"/>
                <w:lang w:eastAsia="en-US"/>
              </w:rPr>
            </w:pPr>
            <w:r w:rsidRPr="006C2D1C">
              <w:rPr>
                <w:rFonts w:ascii="Calibri" w:hAnsi="Calibri" w:cs="Calibri"/>
                <w:color w:val="000000"/>
                <w:lang w:eastAsia="en-US"/>
              </w:rPr>
              <w:t>PDO &amp; ONI</w:t>
            </w:r>
          </w:p>
        </w:tc>
        <w:tc>
          <w:tcPr>
            <w:tcW w:w="1260" w:type="dxa"/>
            <w:tcBorders>
              <w:top w:val="nil"/>
              <w:left w:val="nil"/>
              <w:bottom w:val="single" w:sz="4" w:space="0" w:color="auto"/>
              <w:right w:val="nil"/>
            </w:tcBorders>
            <w:shd w:val="clear" w:color="auto" w:fill="auto"/>
            <w:noWrap/>
            <w:vAlign w:val="bottom"/>
            <w:hideMark/>
          </w:tcPr>
          <w:p w14:paraId="2E12AEA8" w14:textId="1F9DBEAC" w:rsidR="006C2D1C" w:rsidRPr="006C2D1C" w:rsidRDefault="008E52B5" w:rsidP="006C2D1C">
            <w:pPr>
              <w:jc w:val="center"/>
              <w:rPr>
                <w:rFonts w:ascii="Calibri" w:hAnsi="Calibri" w:cs="Calibri"/>
                <w:color w:val="000000"/>
                <w:lang w:eastAsia="en-US"/>
              </w:rPr>
            </w:pPr>
            <w:r>
              <w:rPr>
                <w:rFonts w:ascii="Calibri" w:hAnsi="Calibri" w:cs="Calibri"/>
                <w:color w:val="000000"/>
                <w:lang w:eastAsia="en-US"/>
              </w:rPr>
              <w:t>1.1</w:t>
            </w:r>
          </w:p>
        </w:tc>
      </w:tr>
    </w:tbl>
    <w:p w14:paraId="4C3B0DFF" w14:textId="10BBF769" w:rsidR="007849A5" w:rsidRPr="002A4AB8" w:rsidRDefault="007849A5" w:rsidP="008E52B5">
      <w:pPr>
        <w:spacing w:line="480" w:lineRule="auto"/>
      </w:pPr>
    </w:p>
    <w:sectPr w:rsidR="007849A5" w:rsidRPr="002A4AB8" w:rsidSect="003F5BCC">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k Scheuerell" w:date="2022-11-09T10:07:00Z" w:initials="MS">
    <w:p w14:paraId="76E90265" w14:textId="73F84AF1" w:rsidR="0005239A" w:rsidRDefault="0005239A">
      <w:pPr>
        <w:pStyle w:val="CommentText"/>
      </w:pPr>
      <w:r>
        <w:rPr>
          <w:rStyle w:val="CommentReference"/>
        </w:rPr>
        <w:annotationRef/>
      </w:r>
      <w:r>
        <w:t xml:space="preserve">The methods now denote 3 groups/taxa, so it would seem these multivariate models would </w:t>
      </w:r>
      <w:r w:rsidR="001C56D3">
        <w:t xml:space="preserve">necessarily </w:t>
      </w:r>
      <w:r>
        <w:t xml:space="preserve">include </w:t>
      </w:r>
      <w:r w:rsidR="001C56D3">
        <w:t>3 states instead of 2.</w:t>
      </w:r>
    </w:p>
  </w:comment>
  <w:comment w:id="1" w:author="Mark Scheuerell" w:date="2022-11-09T10:15:00Z" w:initials="MS">
    <w:p w14:paraId="36AB787D" w14:textId="4CB06162" w:rsidR="00B05B14" w:rsidRDefault="00B05B14">
      <w:pPr>
        <w:pStyle w:val="CommentText"/>
      </w:pPr>
      <w:r>
        <w:rPr>
          <w:rStyle w:val="CommentReference"/>
        </w:rPr>
        <w:annotationRef/>
      </w:r>
      <w:r>
        <w:t>Not quite. The difference is 1.1, which would be considered negligible, but it’s not equal.</w:t>
      </w:r>
    </w:p>
  </w:comment>
  <w:comment w:id="2" w:author="Mark Scheuerell" w:date="2022-11-09T10:17:00Z" w:initials="MS">
    <w:p w14:paraId="526B1373" w14:textId="1606EDDD" w:rsidR="009766B5" w:rsidRDefault="009766B5">
      <w:pPr>
        <w:pStyle w:val="CommentText"/>
      </w:pPr>
      <w:r>
        <w:rPr>
          <w:rStyle w:val="CommentReference"/>
        </w:rPr>
        <w:annotationRef/>
      </w:r>
      <w:r>
        <w:t>It’s not clear from the results presented in the table or figure that the effects of the 2 covariates are opposing (one neg, one pos)</w:t>
      </w:r>
      <w:r w:rsidR="00ED26A4">
        <w:t>. We should really be reporting the parameter (slope) estimates and their uncertainty.</w:t>
      </w:r>
    </w:p>
  </w:comment>
  <w:comment w:id="3" w:author="Mark Scheuerell" w:date="2022-11-09T10:08:00Z" w:initials="MS">
    <w:p w14:paraId="54DCBB38" w14:textId="77777777" w:rsidR="001C56D3" w:rsidRDefault="001C56D3">
      <w:pPr>
        <w:pStyle w:val="CommentText"/>
      </w:pPr>
      <w:r>
        <w:rPr>
          <w:rStyle w:val="CommentReference"/>
        </w:rPr>
        <w:annotationRef/>
      </w:r>
      <w:r>
        <w:t>A few thoughts here:</w:t>
      </w:r>
    </w:p>
    <w:p w14:paraId="3AD5BCCC" w14:textId="77777777" w:rsidR="001C56D3" w:rsidRDefault="001C56D3" w:rsidP="001C56D3">
      <w:pPr>
        <w:pStyle w:val="CommentText"/>
        <w:numPr>
          <w:ilvl w:val="0"/>
          <w:numId w:val="3"/>
        </w:numPr>
      </w:pPr>
      <w:r>
        <w:t xml:space="preserve"> I would change the max value on the y-axis for Crangon to be much closer to its max rather than the 200+ necessary for spots and pinks</w:t>
      </w:r>
    </w:p>
    <w:p w14:paraId="60A44936" w14:textId="5D0CFFCE" w:rsidR="001C56D3" w:rsidRDefault="001C56D3" w:rsidP="001C56D3">
      <w:pPr>
        <w:pStyle w:val="CommentText"/>
        <w:numPr>
          <w:ilvl w:val="0"/>
          <w:numId w:val="3"/>
        </w:numPr>
      </w:pPr>
      <w:r>
        <w:t xml:space="preserve"> I would capitalize “Spot” and “Pink”</w:t>
      </w:r>
    </w:p>
  </w:comment>
  <w:comment w:id="4" w:author="Mark Scheuerell" w:date="2022-11-09T10:11:00Z" w:initials="MS">
    <w:p w14:paraId="274A1BAF" w14:textId="33035245" w:rsidR="001C56D3" w:rsidRDefault="001C56D3">
      <w:pPr>
        <w:pStyle w:val="CommentText"/>
      </w:pPr>
      <w:r>
        <w:rPr>
          <w:rStyle w:val="CommentReference"/>
        </w:rPr>
        <w:annotationRef/>
      </w:r>
      <w:r>
        <w:t>I would add an “A” and “B” to the 2 panels to distinguish them.</w:t>
      </w:r>
    </w:p>
  </w:comment>
  <w:comment w:id="5" w:author="Mark Scheuerell" w:date="2022-11-09T10:13:00Z" w:initials="MS">
    <w:p w14:paraId="26890035" w14:textId="44D42641" w:rsidR="001C56D3" w:rsidRDefault="001C56D3">
      <w:pPr>
        <w:pStyle w:val="CommentText"/>
      </w:pPr>
      <w:r>
        <w:rPr>
          <w:rStyle w:val="CommentReference"/>
        </w:rPr>
        <w:annotationRef/>
      </w:r>
      <w:r>
        <w:t>I’d suggest we add all of the models to this table, or not include the table at all and just report this info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E90265" w15:done="0"/>
  <w15:commentEx w15:paraId="36AB787D" w15:done="0"/>
  <w15:commentEx w15:paraId="526B1373" w15:done="0"/>
  <w15:commentEx w15:paraId="60A44936" w15:done="0"/>
  <w15:commentEx w15:paraId="274A1BAF" w15:done="0"/>
  <w15:commentEx w15:paraId="268900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5FA53" w16cex:dateUtc="2022-11-09T18:07:00Z"/>
  <w16cex:commentExtensible w16cex:durableId="2715FC4B" w16cex:dateUtc="2022-11-09T18:15:00Z"/>
  <w16cex:commentExtensible w16cex:durableId="2715FCAB" w16cex:dateUtc="2022-11-09T18:17:00Z"/>
  <w16cex:commentExtensible w16cex:durableId="2715FAB8" w16cex:dateUtc="2022-11-09T18:08:00Z"/>
  <w16cex:commentExtensible w16cex:durableId="2715FB67" w16cex:dateUtc="2022-11-09T18:11:00Z"/>
  <w16cex:commentExtensible w16cex:durableId="2715FBC3" w16cex:dateUtc="2022-11-09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E90265" w16cid:durableId="2715FA53"/>
  <w16cid:commentId w16cid:paraId="36AB787D" w16cid:durableId="2715FC4B"/>
  <w16cid:commentId w16cid:paraId="526B1373" w16cid:durableId="2715FCAB"/>
  <w16cid:commentId w16cid:paraId="60A44936" w16cid:durableId="2715FAB8"/>
  <w16cid:commentId w16cid:paraId="274A1BAF" w16cid:durableId="2715FB67"/>
  <w16cid:commentId w16cid:paraId="26890035" w16cid:durableId="2715FB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56D19"/>
    <w:multiLevelType w:val="hybridMultilevel"/>
    <w:tmpl w:val="642A3132"/>
    <w:lvl w:ilvl="0" w:tplc="7CE251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30D27"/>
    <w:multiLevelType w:val="multilevel"/>
    <w:tmpl w:val="6704A26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5E263477"/>
    <w:multiLevelType w:val="hybridMultilevel"/>
    <w:tmpl w:val="4D400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648134">
    <w:abstractNumId w:val="0"/>
  </w:num>
  <w:num w:numId="2" w16cid:durableId="463080978">
    <w:abstractNumId w:val="1"/>
  </w:num>
  <w:num w:numId="3" w16cid:durableId="15864508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Scheuerell">
    <w15:presenceInfo w15:providerId="AD" w15:userId="S::scheuerl@uw.edu::e5f041e9-888e-425f-b2ff-0ef18f5f5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62"/>
    <w:rsid w:val="00001C95"/>
    <w:rsid w:val="0000460B"/>
    <w:rsid w:val="00011E87"/>
    <w:rsid w:val="00032F78"/>
    <w:rsid w:val="00043AE4"/>
    <w:rsid w:val="000464D2"/>
    <w:rsid w:val="0004786B"/>
    <w:rsid w:val="00047AA7"/>
    <w:rsid w:val="00050803"/>
    <w:rsid w:val="0005239A"/>
    <w:rsid w:val="00055DDD"/>
    <w:rsid w:val="000613A6"/>
    <w:rsid w:val="00094CB5"/>
    <w:rsid w:val="000A01F6"/>
    <w:rsid w:val="000A45C6"/>
    <w:rsid w:val="000B71FB"/>
    <w:rsid w:val="000C6A6A"/>
    <w:rsid w:val="000D4FE0"/>
    <w:rsid w:val="000D55E1"/>
    <w:rsid w:val="000D68E4"/>
    <w:rsid w:val="000D6B92"/>
    <w:rsid w:val="000D711B"/>
    <w:rsid w:val="000E4754"/>
    <w:rsid w:val="00107E8E"/>
    <w:rsid w:val="00114FC4"/>
    <w:rsid w:val="00123A37"/>
    <w:rsid w:val="00123A46"/>
    <w:rsid w:val="00123D6D"/>
    <w:rsid w:val="00127414"/>
    <w:rsid w:val="001328B3"/>
    <w:rsid w:val="00134FB2"/>
    <w:rsid w:val="0013515D"/>
    <w:rsid w:val="0013655F"/>
    <w:rsid w:val="00137690"/>
    <w:rsid w:val="00142943"/>
    <w:rsid w:val="00160FEC"/>
    <w:rsid w:val="00167A6A"/>
    <w:rsid w:val="00177815"/>
    <w:rsid w:val="001804DD"/>
    <w:rsid w:val="00181BB2"/>
    <w:rsid w:val="00196189"/>
    <w:rsid w:val="001A2A77"/>
    <w:rsid w:val="001C121A"/>
    <w:rsid w:val="001C2708"/>
    <w:rsid w:val="001C2C80"/>
    <w:rsid w:val="001C56D3"/>
    <w:rsid w:val="001D2062"/>
    <w:rsid w:val="001D6B78"/>
    <w:rsid w:val="001E276D"/>
    <w:rsid w:val="001E40F3"/>
    <w:rsid w:val="001F3252"/>
    <w:rsid w:val="001F45EB"/>
    <w:rsid w:val="00204166"/>
    <w:rsid w:val="00220083"/>
    <w:rsid w:val="00220E30"/>
    <w:rsid w:val="002271B1"/>
    <w:rsid w:val="00241AA1"/>
    <w:rsid w:val="0024231C"/>
    <w:rsid w:val="0024435E"/>
    <w:rsid w:val="00246D0F"/>
    <w:rsid w:val="00250537"/>
    <w:rsid w:val="00256DA4"/>
    <w:rsid w:val="00266B78"/>
    <w:rsid w:val="00273973"/>
    <w:rsid w:val="00273B22"/>
    <w:rsid w:val="00281C44"/>
    <w:rsid w:val="00281EFD"/>
    <w:rsid w:val="002A2360"/>
    <w:rsid w:val="002A4AB8"/>
    <w:rsid w:val="002B0152"/>
    <w:rsid w:val="002B648D"/>
    <w:rsid w:val="002B7D64"/>
    <w:rsid w:val="002C4D56"/>
    <w:rsid w:val="002C6BA3"/>
    <w:rsid w:val="002D1B13"/>
    <w:rsid w:val="002D36AF"/>
    <w:rsid w:val="002D58C3"/>
    <w:rsid w:val="002D64AA"/>
    <w:rsid w:val="002E6709"/>
    <w:rsid w:val="002F4810"/>
    <w:rsid w:val="00307081"/>
    <w:rsid w:val="00316B78"/>
    <w:rsid w:val="00317C6E"/>
    <w:rsid w:val="00323DF1"/>
    <w:rsid w:val="00336624"/>
    <w:rsid w:val="00337102"/>
    <w:rsid w:val="00341549"/>
    <w:rsid w:val="00366773"/>
    <w:rsid w:val="0037302D"/>
    <w:rsid w:val="00390F59"/>
    <w:rsid w:val="0039169D"/>
    <w:rsid w:val="0039693C"/>
    <w:rsid w:val="003D7D9D"/>
    <w:rsid w:val="003F1A08"/>
    <w:rsid w:val="003F323B"/>
    <w:rsid w:val="003F5BCC"/>
    <w:rsid w:val="00401099"/>
    <w:rsid w:val="004016DC"/>
    <w:rsid w:val="004067D2"/>
    <w:rsid w:val="0041436E"/>
    <w:rsid w:val="0042465C"/>
    <w:rsid w:val="00440C0B"/>
    <w:rsid w:val="00441A16"/>
    <w:rsid w:val="00441C2D"/>
    <w:rsid w:val="00443D1A"/>
    <w:rsid w:val="00446BD7"/>
    <w:rsid w:val="004567AF"/>
    <w:rsid w:val="00465176"/>
    <w:rsid w:val="004723AC"/>
    <w:rsid w:val="0047678B"/>
    <w:rsid w:val="00490C0D"/>
    <w:rsid w:val="004A4A32"/>
    <w:rsid w:val="004A5C84"/>
    <w:rsid w:val="004C66DB"/>
    <w:rsid w:val="004C6C69"/>
    <w:rsid w:val="004C70B7"/>
    <w:rsid w:val="004D32CA"/>
    <w:rsid w:val="004D64A3"/>
    <w:rsid w:val="004E0C5D"/>
    <w:rsid w:val="004E1662"/>
    <w:rsid w:val="004E3064"/>
    <w:rsid w:val="004F429B"/>
    <w:rsid w:val="0053092C"/>
    <w:rsid w:val="00534C69"/>
    <w:rsid w:val="0055345A"/>
    <w:rsid w:val="00560261"/>
    <w:rsid w:val="00563251"/>
    <w:rsid w:val="00573AFA"/>
    <w:rsid w:val="005822F7"/>
    <w:rsid w:val="005A017F"/>
    <w:rsid w:val="005A08D0"/>
    <w:rsid w:val="005A725E"/>
    <w:rsid w:val="005A7690"/>
    <w:rsid w:val="005D6A59"/>
    <w:rsid w:val="005E3BAE"/>
    <w:rsid w:val="00602132"/>
    <w:rsid w:val="006111FD"/>
    <w:rsid w:val="006152A8"/>
    <w:rsid w:val="00617C0B"/>
    <w:rsid w:val="00621802"/>
    <w:rsid w:val="006227A1"/>
    <w:rsid w:val="0062441E"/>
    <w:rsid w:val="00626E32"/>
    <w:rsid w:val="0063156C"/>
    <w:rsid w:val="00635D5B"/>
    <w:rsid w:val="00642E62"/>
    <w:rsid w:val="006438FA"/>
    <w:rsid w:val="00652026"/>
    <w:rsid w:val="00653A6E"/>
    <w:rsid w:val="006600AA"/>
    <w:rsid w:val="00660C04"/>
    <w:rsid w:val="0067439B"/>
    <w:rsid w:val="00674732"/>
    <w:rsid w:val="00680E99"/>
    <w:rsid w:val="006822BB"/>
    <w:rsid w:val="00693DCA"/>
    <w:rsid w:val="00694280"/>
    <w:rsid w:val="006B11FC"/>
    <w:rsid w:val="006C2D1C"/>
    <w:rsid w:val="006D260C"/>
    <w:rsid w:val="006E2FF5"/>
    <w:rsid w:val="006E7B57"/>
    <w:rsid w:val="006F2B5F"/>
    <w:rsid w:val="00700FEE"/>
    <w:rsid w:val="00700FFA"/>
    <w:rsid w:val="00703C06"/>
    <w:rsid w:val="00713355"/>
    <w:rsid w:val="0073067C"/>
    <w:rsid w:val="00753FDD"/>
    <w:rsid w:val="007550E8"/>
    <w:rsid w:val="00763490"/>
    <w:rsid w:val="00764360"/>
    <w:rsid w:val="00766378"/>
    <w:rsid w:val="00776701"/>
    <w:rsid w:val="00777A67"/>
    <w:rsid w:val="007849A5"/>
    <w:rsid w:val="007961A4"/>
    <w:rsid w:val="007A7D3F"/>
    <w:rsid w:val="007B677A"/>
    <w:rsid w:val="007C1BE8"/>
    <w:rsid w:val="007D67A2"/>
    <w:rsid w:val="007E5AE3"/>
    <w:rsid w:val="007E7379"/>
    <w:rsid w:val="007F22B7"/>
    <w:rsid w:val="007F2581"/>
    <w:rsid w:val="007F7F49"/>
    <w:rsid w:val="008007DB"/>
    <w:rsid w:val="00800FDA"/>
    <w:rsid w:val="00803AB0"/>
    <w:rsid w:val="00804371"/>
    <w:rsid w:val="00822147"/>
    <w:rsid w:val="00836BB5"/>
    <w:rsid w:val="00853800"/>
    <w:rsid w:val="00856914"/>
    <w:rsid w:val="00857692"/>
    <w:rsid w:val="00862E1B"/>
    <w:rsid w:val="00863030"/>
    <w:rsid w:val="00864F81"/>
    <w:rsid w:val="0087249F"/>
    <w:rsid w:val="00875629"/>
    <w:rsid w:val="0088060B"/>
    <w:rsid w:val="00887F57"/>
    <w:rsid w:val="0089413B"/>
    <w:rsid w:val="008A07B7"/>
    <w:rsid w:val="008D2307"/>
    <w:rsid w:val="008D33B4"/>
    <w:rsid w:val="008E52B5"/>
    <w:rsid w:val="008E7823"/>
    <w:rsid w:val="00900B96"/>
    <w:rsid w:val="009267BB"/>
    <w:rsid w:val="009322E5"/>
    <w:rsid w:val="0093558F"/>
    <w:rsid w:val="0094278A"/>
    <w:rsid w:val="009460A5"/>
    <w:rsid w:val="00946840"/>
    <w:rsid w:val="00955E87"/>
    <w:rsid w:val="00962294"/>
    <w:rsid w:val="0096452E"/>
    <w:rsid w:val="00966D33"/>
    <w:rsid w:val="00971E93"/>
    <w:rsid w:val="00974CFC"/>
    <w:rsid w:val="009766B5"/>
    <w:rsid w:val="00985C31"/>
    <w:rsid w:val="0098733C"/>
    <w:rsid w:val="00993832"/>
    <w:rsid w:val="009A1ED0"/>
    <w:rsid w:val="009A3843"/>
    <w:rsid w:val="009A46AE"/>
    <w:rsid w:val="009A64AE"/>
    <w:rsid w:val="009B11EA"/>
    <w:rsid w:val="009B14A7"/>
    <w:rsid w:val="009B402F"/>
    <w:rsid w:val="009B4789"/>
    <w:rsid w:val="009B7FAC"/>
    <w:rsid w:val="009D5C6A"/>
    <w:rsid w:val="009E7D81"/>
    <w:rsid w:val="009F04F3"/>
    <w:rsid w:val="009F19C2"/>
    <w:rsid w:val="009F5BB2"/>
    <w:rsid w:val="00A034AE"/>
    <w:rsid w:val="00A078A5"/>
    <w:rsid w:val="00A1611E"/>
    <w:rsid w:val="00A2682F"/>
    <w:rsid w:val="00A53211"/>
    <w:rsid w:val="00A53EAD"/>
    <w:rsid w:val="00A56F63"/>
    <w:rsid w:val="00A66A62"/>
    <w:rsid w:val="00A70481"/>
    <w:rsid w:val="00A70800"/>
    <w:rsid w:val="00A76FE5"/>
    <w:rsid w:val="00A83159"/>
    <w:rsid w:val="00A84B78"/>
    <w:rsid w:val="00A93EB9"/>
    <w:rsid w:val="00AB22CC"/>
    <w:rsid w:val="00AC15FA"/>
    <w:rsid w:val="00AC29C4"/>
    <w:rsid w:val="00AC4FF9"/>
    <w:rsid w:val="00AC6441"/>
    <w:rsid w:val="00AD1155"/>
    <w:rsid w:val="00AD4011"/>
    <w:rsid w:val="00AE02E1"/>
    <w:rsid w:val="00AE1171"/>
    <w:rsid w:val="00AE1A25"/>
    <w:rsid w:val="00AE4457"/>
    <w:rsid w:val="00AE7DA1"/>
    <w:rsid w:val="00AF3073"/>
    <w:rsid w:val="00B043EC"/>
    <w:rsid w:val="00B05B14"/>
    <w:rsid w:val="00B14DAE"/>
    <w:rsid w:val="00B16307"/>
    <w:rsid w:val="00B20E89"/>
    <w:rsid w:val="00B47608"/>
    <w:rsid w:val="00B55F44"/>
    <w:rsid w:val="00B643BE"/>
    <w:rsid w:val="00BB1DE1"/>
    <w:rsid w:val="00BB4B26"/>
    <w:rsid w:val="00BB5FD9"/>
    <w:rsid w:val="00BB7EF1"/>
    <w:rsid w:val="00BC39D5"/>
    <w:rsid w:val="00BC761F"/>
    <w:rsid w:val="00BD20B8"/>
    <w:rsid w:val="00BE659B"/>
    <w:rsid w:val="00BF740B"/>
    <w:rsid w:val="00C0054B"/>
    <w:rsid w:val="00C1164B"/>
    <w:rsid w:val="00C11D82"/>
    <w:rsid w:val="00C13D23"/>
    <w:rsid w:val="00C14464"/>
    <w:rsid w:val="00C243E8"/>
    <w:rsid w:val="00C26268"/>
    <w:rsid w:val="00C277EB"/>
    <w:rsid w:val="00C3037B"/>
    <w:rsid w:val="00C479C5"/>
    <w:rsid w:val="00C53012"/>
    <w:rsid w:val="00C57D7F"/>
    <w:rsid w:val="00C762AB"/>
    <w:rsid w:val="00C76321"/>
    <w:rsid w:val="00CA4E9D"/>
    <w:rsid w:val="00CC03C1"/>
    <w:rsid w:val="00CD08CD"/>
    <w:rsid w:val="00CD7B73"/>
    <w:rsid w:val="00CE1438"/>
    <w:rsid w:val="00CF58F8"/>
    <w:rsid w:val="00D02989"/>
    <w:rsid w:val="00D16338"/>
    <w:rsid w:val="00D22C76"/>
    <w:rsid w:val="00D23285"/>
    <w:rsid w:val="00D26EB4"/>
    <w:rsid w:val="00D35ABC"/>
    <w:rsid w:val="00D448E3"/>
    <w:rsid w:val="00D5061D"/>
    <w:rsid w:val="00D52645"/>
    <w:rsid w:val="00D57134"/>
    <w:rsid w:val="00D8093D"/>
    <w:rsid w:val="00D8712F"/>
    <w:rsid w:val="00D87235"/>
    <w:rsid w:val="00D93C2D"/>
    <w:rsid w:val="00D9527F"/>
    <w:rsid w:val="00DA47FB"/>
    <w:rsid w:val="00DB00B3"/>
    <w:rsid w:val="00DB11AA"/>
    <w:rsid w:val="00DC2C1C"/>
    <w:rsid w:val="00DC34D6"/>
    <w:rsid w:val="00DC567D"/>
    <w:rsid w:val="00DC61DB"/>
    <w:rsid w:val="00DE3EF7"/>
    <w:rsid w:val="00DE4A63"/>
    <w:rsid w:val="00DF6BC1"/>
    <w:rsid w:val="00DF7BDD"/>
    <w:rsid w:val="00E0207A"/>
    <w:rsid w:val="00E0686F"/>
    <w:rsid w:val="00E0726A"/>
    <w:rsid w:val="00E1138B"/>
    <w:rsid w:val="00E31B0D"/>
    <w:rsid w:val="00E44EB0"/>
    <w:rsid w:val="00E61DD0"/>
    <w:rsid w:val="00E7022B"/>
    <w:rsid w:val="00E7027C"/>
    <w:rsid w:val="00E73FA4"/>
    <w:rsid w:val="00E8030C"/>
    <w:rsid w:val="00E8576D"/>
    <w:rsid w:val="00E93D5B"/>
    <w:rsid w:val="00E93FA1"/>
    <w:rsid w:val="00EA56B4"/>
    <w:rsid w:val="00EB07F0"/>
    <w:rsid w:val="00EB5330"/>
    <w:rsid w:val="00EB6383"/>
    <w:rsid w:val="00EB7D08"/>
    <w:rsid w:val="00ED1A69"/>
    <w:rsid w:val="00ED26A4"/>
    <w:rsid w:val="00ED5913"/>
    <w:rsid w:val="00ED67DB"/>
    <w:rsid w:val="00EE2DB0"/>
    <w:rsid w:val="00EE6B6F"/>
    <w:rsid w:val="00EF29A2"/>
    <w:rsid w:val="00F03F01"/>
    <w:rsid w:val="00F05AA0"/>
    <w:rsid w:val="00F10E7C"/>
    <w:rsid w:val="00F166D1"/>
    <w:rsid w:val="00F2647F"/>
    <w:rsid w:val="00F308FB"/>
    <w:rsid w:val="00F32377"/>
    <w:rsid w:val="00F36190"/>
    <w:rsid w:val="00F36D67"/>
    <w:rsid w:val="00F40368"/>
    <w:rsid w:val="00F42362"/>
    <w:rsid w:val="00F45939"/>
    <w:rsid w:val="00F5612D"/>
    <w:rsid w:val="00F632C4"/>
    <w:rsid w:val="00F6730E"/>
    <w:rsid w:val="00F7025A"/>
    <w:rsid w:val="00F7142C"/>
    <w:rsid w:val="00F84836"/>
    <w:rsid w:val="00FA0038"/>
    <w:rsid w:val="00FA3731"/>
    <w:rsid w:val="00FB4867"/>
    <w:rsid w:val="00FC3650"/>
    <w:rsid w:val="00FD19A9"/>
    <w:rsid w:val="00FD3064"/>
    <w:rsid w:val="00FD4EF8"/>
    <w:rsid w:val="00FD5579"/>
    <w:rsid w:val="00FD7791"/>
    <w:rsid w:val="00FF2A8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0432"/>
  <w15:chartTrackingRefBased/>
  <w15:docId w15:val="{D5F63585-D5BD-F048-A0BD-5CC77F602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6C"/>
    <w:rPr>
      <w:rFonts w:ascii="Times New Roman" w:eastAsia="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A2360"/>
    <w:pPr>
      <w:spacing w:after="160"/>
    </w:pPr>
    <w:rPr>
      <w:rFonts w:ascii="Calibri" w:eastAsiaTheme="minorHAnsi" w:hAnsi="Calibri" w:cs="Calibri"/>
      <w:noProof/>
      <w:sz w:val="22"/>
      <w:szCs w:val="22"/>
      <w:lang w:eastAsia="en-US"/>
    </w:rPr>
  </w:style>
  <w:style w:type="character" w:customStyle="1" w:styleId="EndNoteBibliographyChar">
    <w:name w:val="EndNote Bibliography Char"/>
    <w:basedOn w:val="DefaultParagraphFont"/>
    <w:link w:val="EndNoteBibliography"/>
    <w:rsid w:val="002A2360"/>
    <w:rPr>
      <w:rFonts w:ascii="Calibri" w:hAnsi="Calibri" w:cs="Calibri"/>
      <w:noProof/>
      <w:sz w:val="22"/>
      <w:szCs w:val="22"/>
    </w:rPr>
  </w:style>
  <w:style w:type="paragraph" w:styleId="ListParagraph">
    <w:name w:val="List Paragraph"/>
    <w:basedOn w:val="Normal"/>
    <w:uiPriority w:val="34"/>
    <w:qFormat/>
    <w:rsid w:val="00573AFA"/>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573AFA"/>
    <w:rPr>
      <w:sz w:val="18"/>
      <w:szCs w:val="18"/>
    </w:rPr>
  </w:style>
  <w:style w:type="character" w:customStyle="1" w:styleId="BalloonTextChar">
    <w:name w:val="Balloon Text Char"/>
    <w:basedOn w:val="DefaultParagraphFont"/>
    <w:link w:val="BalloonText"/>
    <w:uiPriority w:val="99"/>
    <w:semiHidden/>
    <w:rsid w:val="00573AFA"/>
    <w:rPr>
      <w:rFonts w:ascii="Times New Roman" w:hAnsi="Times New Roman" w:cs="Times New Roman"/>
      <w:sz w:val="18"/>
      <w:szCs w:val="18"/>
    </w:rPr>
  </w:style>
  <w:style w:type="character" w:styleId="Strong">
    <w:name w:val="Strong"/>
    <w:basedOn w:val="DefaultParagraphFont"/>
    <w:uiPriority w:val="22"/>
    <w:qFormat/>
    <w:rsid w:val="00CA4E9D"/>
    <w:rPr>
      <w:b/>
      <w:bCs/>
    </w:rPr>
  </w:style>
  <w:style w:type="character" w:styleId="CommentReference">
    <w:name w:val="annotation reference"/>
    <w:basedOn w:val="DefaultParagraphFont"/>
    <w:uiPriority w:val="99"/>
    <w:semiHidden/>
    <w:unhideWhenUsed/>
    <w:rsid w:val="002A4AB8"/>
    <w:rPr>
      <w:sz w:val="16"/>
      <w:szCs w:val="16"/>
    </w:rPr>
  </w:style>
  <w:style w:type="paragraph" w:styleId="CommentText">
    <w:name w:val="annotation text"/>
    <w:basedOn w:val="Normal"/>
    <w:link w:val="CommentTextChar"/>
    <w:uiPriority w:val="99"/>
    <w:semiHidden/>
    <w:unhideWhenUsed/>
    <w:rsid w:val="002A4AB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A4AB8"/>
    <w:rPr>
      <w:sz w:val="20"/>
      <w:szCs w:val="20"/>
    </w:rPr>
  </w:style>
  <w:style w:type="paragraph" w:styleId="CommentSubject">
    <w:name w:val="annotation subject"/>
    <w:basedOn w:val="CommentText"/>
    <w:next w:val="CommentText"/>
    <w:link w:val="CommentSubjectChar"/>
    <w:uiPriority w:val="99"/>
    <w:semiHidden/>
    <w:unhideWhenUsed/>
    <w:rsid w:val="002A4AB8"/>
    <w:rPr>
      <w:b/>
      <w:bCs/>
    </w:rPr>
  </w:style>
  <w:style w:type="character" w:customStyle="1" w:styleId="CommentSubjectChar">
    <w:name w:val="Comment Subject Char"/>
    <w:basedOn w:val="CommentTextChar"/>
    <w:link w:val="CommentSubject"/>
    <w:uiPriority w:val="99"/>
    <w:semiHidden/>
    <w:rsid w:val="002A4AB8"/>
    <w:rPr>
      <w:b/>
      <w:bCs/>
      <w:sz w:val="20"/>
      <w:szCs w:val="20"/>
    </w:rPr>
  </w:style>
  <w:style w:type="character" w:styleId="LineNumber">
    <w:name w:val="line number"/>
    <w:basedOn w:val="DefaultParagraphFont"/>
    <w:uiPriority w:val="99"/>
    <w:semiHidden/>
    <w:unhideWhenUsed/>
    <w:rsid w:val="003F5BCC"/>
  </w:style>
  <w:style w:type="character" w:styleId="Hyperlink">
    <w:name w:val="Hyperlink"/>
    <w:basedOn w:val="DefaultParagraphFont"/>
    <w:uiPriority w:val="99"/>
    <w:unhideWhenUsed/>
    <w:rsid w:val="007F2581"/>
    <w:rPr>
      <w:color w:val="0563C1" w:themeColor="hyperlink"/>
      <w:u w:val="single"/>
    </w:rPr>
  </w:style>
  <w:style w:type="character" w:customStyle="1" w:styleId="highlight">
    <w:name w:val="highlight"/>
    <w:basedOn w:val="DefaultParagraphFont"/>
    <w:rsid w:val="001C2C80"/>
  </w:style>
  <w:style w:type="paragraph" w:styleId="Revision">
    <w:name w:val="Revision"/>
    <w:hidden/>
    <w:uiPriority w:val="99"/>
    <w:semiHidden/>
    <w:rsid w:val="00281C44"/>
    <w:rPr>
      <w:rFonts w:ascii="Times New Roman" w:eastAsia="Times New Roman" w:hAnsi="Times New Roman" w:cs="Times New Roman"/>
      <w:lang w:eastAsia="zh-CN"/>
    </w:rPr>
  </w:style>
  <w:style w:type="character" w:styleId="PlaceholderText">
    <w:name w:val="Placeholder Text"/>
    <w:basedOn w:val="DefaultParagraphFont"/>
    <w:uiPriority w:val="99"/>
    <w:semiHidden/>
    <w:rsid w:val="007767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4775">
      <w:bodyDiv w:val="1"/>
      <w:marLeft w:val="0"/>
      <w:marRight w:val="0"/>
      <w:marTop w:val="0"/>
      <w:marBottom w:val="0"/>
      <w:divBdr>
        <w:top w:val="none" w:sz="0" w:space="0" w:color="auto"/>
        <w:left w:val="none" w:sz="0" w:space="0" w:color="auto"/>
        <w:bottom w:val="none" w:sz="0" w:space="0" w:color="auto"/>
        <w:right w:val="none" w:sz="0" w:space="0" w:color="auto"/>
      </w:divBdr>
    </w:div>
    <w:div w:id="84307245">
      <w:bodyDiv w:val="1"/>
      <w:marLeft w:val="0"/>
      <w:marRight w:val="0"/>
      <w:marTop w:val="0"/>
      <w:marBottom w:val="0"/>
      <w:divBdr>
        <w:top w:val="none" w:sz="0" w:space="0" w:color="auto"/>
        <w:left w:val="none" w:sz="0" w:space="0" w:color="auto"/>
        <w:bottom w:val="none" w:sz="0" w:space="0" w:color="auto"/>
        <w:right w:val="none" w:sz="0" w:space="0" w:color="auto"/>
      </w:divBdr>
    </w:div>
    <w:div w:id="220143754">
      <w:bodyDiv w:val="1"/>
      <w:marLeft w:val="0"/>
      <w:marRight w:val="0"/>
      <w:marTop w:val="0"/>
      <w:marBottom w:val="0"/>
      <w:divBdr>
        <w:top w:val="none" w:sz="0" w:space="0" w:color="auto"/>
        <w:left w:val="none" w:sz="0" w:space="0" w:color="auto"/>
        <w:bottom w:val="none" w:sz="0" w:space="0" w:color="auto"/>
        <w:right w:val="none" w:sz="0" w:space="0" w:color="auto"/>
      </w:divBdr>
    </w:div>
    <w:div w:id="230502373">
      <w:bodyDiv w:val="1"/>
      <w:marLeft w:val="0"/>
      <w:marRight w:val="0"/>
      <w:marTop w:val="0"/>
      <w:marBottom w:val="0"/>
      <w:divBdr>
        <w:top w:val="none" w:sz="0" w:space="0" w:color="auto"/>
        <w:left w:val="none" w:sz="0" w:space="0" w:color="auto"/>
        <w:bottom w:val="none" w:sz="0" w:space="0" w:color="auto"/>
        <w:right w:val="none" w:sz="0" w:space="0" w:color="auto"/>
      </w:divBdr>
      <w:divsChild>
        <w:div w:id="237788225">
          <w:marLeft w:val="480"/>
          <w:marRight w:val="0"/>
          <w:marTop w:val="0"/>
          <w:marBottom w:val="0"/>
          <w:divBdr>
            <w:top w:val="none" w:sz="0" w:space="0" w:color="auto"/>
            <w:left w:val="none" w:sz="0" w:space="0" w:color="auto"/>
            <w:bottom w:val="none" w:sz="0" w:space="0" w:color="auto"/>
            <w:right w:val="none" w:sz="0" w:space="0" w:color="auto"/>
          </w:divBdr>
        </w:div>
        <w:div w:id="1207906918">
          <w:marLeft w:val="480"/>
          <w:marRight w:val="0"/>
          <w:marTop w:val="0"/>
          <w:marBottom w:val="0"/>
          <w:divBdr>
            <w:top w:val="none" w:sz="0" w:space="0" w:color="auto"/>
            <w:left w:val="none" w:sz="0" w:space="0" w:color="auto"/>
            <w:bottom w:val="none" w:sz="0" w:space="0" w:color="auto"/>
            <w:right w:val="none" w:sz="0" w:space="0" w:color="auto"/>
          </w:divBdr>
        </w:div>
        <w:div w:id="228343899">
          <w:marLeft w:val="480"/>
          <w:marRight w:val="0"/>
          <w:marTop w:val="0"/>
          <w:marBottom w:val="0"/>
          <w:divBdr>
            <w:top w:val="none" w:sz="0" w:space="0" w:color="auto"/>
            <w:left w:val="none" w:sz="0" w:space="0" w:color="auto"/>
            <w:bottom w:val="none" w:sz="0" w:space="0" w:color="auto"/>
            <w:right w:val="none" w:sz="0" w:space="0" w:color="auto"/>
          </w:divBdr>
        </w:div>
        <w:div w:id="1900707636">
          <w:marLeft w:val="480"/>
          <w:marRight w:val="0"/>
          <w:marTop w:val="0"/>
          <w:marBottom w:val="0"/>
          <w:divBdr>
            <w:top w:val="none" w:sz="0" w:space="0" w:color="auto"/>
            <w:left w:val="none" w:sz="0" w:space="0" w:color="auto"/>
            <w:bottom w:val="none" w:sz="0" w:space="0" w:color="auto"/>
            <w:right w:val="none" w:sz="0" w:space="0" w:color="auto"/>
          </w:divBdr>
        </w:div>
        <w:div w:id="512232525">
          <w:marLeft w:val="480"/>
          <w:marRight w:val="0"/>
          <w:marTop w:val="0"/>
          <w:marBottom w:val="0"/>
          <w:divBdr>
            <w:top w:val="none" w:sz="0" w:space="0" w:color="auto"/>
            <w:left w:val="none" w:sz="0" w:space="0" w:color="auto"/>
            <w:bottom w:val="none" w:sz="0" w:space="0" w:color="auto"/>
            <w:right w:val="none" w:sz="0" w:space="0" w:color="auto"/>
          </w:divBdr>
        </w:div>
        <w:div w:id="2103137238">
          <w:marLeft w:val="480"/>
          <w:marRight w:val="0"/>
          <w:marTop w:val="0"/>
          <w:marBottom w:val="0"/>
          <w:divBdr>
            <w:top w:val="none" w:sz="0" w:space="0" w:color="auto"/>
            <w:left w:val="none" w:sz="0" w:space="0" w:color="auto"/>
            <w:bottom w:val="none" w:sz="0" w:space="0" w:color="auto"/>
            <w:right w:val="none" w:sz="0" w:space="0" w:color="auto"/>
          </w:divBdr>
        </w:div>
        <w:div w:id="1524905746">
          <w:marLeft w:val="480"/>
          <w:marRight w:val="0"/>
          <w:marTop w:val="0"/>
          <w:marBottom w:val="0"/>
          <w:divBdr>
            <w:top w:val="none" w:sz="0" w:space="0" w:color="auto"/>
            <w:left w:val="none" w:sz="0" w:space="0" w:color="auto"/>
            <w:bottom w:val="none" w:sz="0" w:space="0" w:color="auto"/>
            <w:right w:val="none" w:sz="0" w:space="0" w:color="auto"/>
          </w:divBdr>
        </w:div>
        <w:div w:id="1305546565">
          <w:marLeft w:val="480"/>
          <w:marRight w:val="0"/>
          <w:marTop w:val="0"/>
          <w:marBottom w:val="0"/>
          <w:divBdr>
            <w:top w:val="none" w:sz="0" w:space="0" w:color="auto"/>
            <w:left w:val="none" w:sz="0" w:space="0" w:color="auto"/>
            <w:bottom w:val="none" w:sz="0" w:space="0" w:color="auto"/>
            <w:right w:val="none" w:sz="0" w:space="0" w:color="auto"/>
          </w:divBdr>
        </w:div>
        <w:div w:id="1453986247">
          <w:marLeft w:val="480"/>
          <w:marRight w:val="0"/>
          <w:marTop w:val="0"/>
          <w:marBottom w:val="0"/>
          <w:divBdr>
            <w:top w:val="none" w:sz="0" w:space="0" w:color="auto"/>
            <w:left w:val="none" w:sz="0" w:space="0" w:color="auto"/>
            <w:bottom w:val="none" w:sz="0" w:space="0" w:color="auto"/>
            <w:right w:val="none" w:sz="0" w:space="0" w:color="auto"/>
          </w:divBdr>
        </w:div>
        <w:div w:id="417866043">
          <w:marLeft w:val="480"/>
          <w:marRight w:val="0"/>
          <w:marTop w:val="0"/>
          <w:marBottom w:val="0"/>
          <w:divBdr>
            <w:top w:val="none" w:sz="0" w:space="0" w:color="auto"/>
            <w:left w:val="none" w:sz="0" w:space="0" w:color="auto"/>
            <w:bottom w:val="none" w:sz="0" w:space="0" w:color="auto"/>
            <w:right w:val="none" w:sz="0" w:space="0" w:color="auto"/>
          </w:divBdr>
        </w:div>
        <w:div w:id="1924292260">
          <w:marLeft w:val="480"/>
          <w:marRight w:val="0"/>
          <w:marTop w:val="0"/>
          <w:marBottom w:val="0"/>
          <w:divBdr>
            <w:top w:val="none" w:sz="0" w:space="0" w:color="auto"/>
            <w:left w:val="none" w:sz="0" w:space="0" w:color="auto"/>
            <w:bottom w:val="none" w:sz="0" w:space="0" w:color="auto"/>
            <w:right w:val="none" w:sz="0" w:space="0" w:color="auto"/>
          </w:divBdr>
        </w:div>
        <w:div w:id="1627931856">
          <w:marLeft w:val="480"/>
          <w:marRight w:val="0"/>
          <w:marTop w:val="0"/>
          <w:marBottom w:val="0"/>
          <w:divBdr>
            <w:top w:val="none" w:sz="0" w:space="0" w:color="auto"/>
            <w:left w:val="none" w:sz="0" w:space="0" w:color="auto"/>
            <w:bottom w:val="none" w:sz="0" w:space="0" w:color="auto"/>
            <w:right w:val="none" w:sz="0" w:space="0" w:color="auto"/>
          </w:divBdr>
        </w:div>
        <w:div w:id="2040815528">
          <w:marLeft w:val="480"/>
          <w:marRight w:val="0"/>
          <w:marTop w:val="0"/>
          <w:marBottom w:val="0"/>
          <w:divBdr>
            <w:top w:val="none" w:sz="0" w:space="0" w:color="auto"/>
            <w:left w:val="none" w:sz="0" w:space="0" w:color="auto"/>
            <w:bottom w:val="none" w:sz="0" w:space="0" w:color="auto"/>
            <w:right w:val="none" w:sz="0" w:space="0" w:color="auto"/>
          </w:divBdr>
        </w:div>
        <w:div w:id="1539582597">
          <w:marLeft w:val="480"/>
          <w:marRight w:val="0"/>
          <w:marTop w:val="0"/>
          <w:marBottom w:val="0"/>
          <w:divBdr>
            <w:top w:val="none" w:sz="0" w:space="0" w:color="auto"/>
            <w:left w:val="none" w:sz="0" w:space="0" w:color="auto"/>
            <w:bottom w:val="none" w:sz="0" w:space="0" w:color="auto"/>
            <w:right w:val="none" w:sz="0" w:space="0" w:color="auto"/>
          </w:divBdr>
        </w:div>
        <w:div w:id="1193767437">
          <w:marLeft w:val="480"/>
          <w:marRight w:val="0"/>
          <w:marTop w:val="0"/>
          <w:marBottom w:val="0"/>
          <w:divBdr>
            <w:top w:val="none" w:sz="0" w:space="0" w:color="auto"/>
            <w:left w:val="none" w:sz="0" w:space="0" w:color="auto"/>
            <w:bottom w:val="none" w:sz="0" w:space="0" w:color="auto"/>
            <w:right w:val="none" w:sz="0" w:space="0" w:color="auto"/>
          </w:divBdr>
        </w:div>
        <w:div w:id="428161707">
          <w:marLeft w:val="480"/>
          <w:marRight w:val="0"/>
          <w:marTop w:val="0"/>
          <w:marBottom w:val="0"/>
          <w:divBdr>
            <w:top w:val="none" w:sz="0" w:space="0" w:color="auto"/>
            <w:left w:val="none" w:sz="0" w:space="0" w:color="auto"/>
            <w:bottom w:val="none" w:sz="0" w:space="0" w:color="auto"/>
            <w:right w:val="none" w:sz="0" w:space="0" w:color="auto"/>
          </w:divBdr>
        </w:div>
        <w:div w:id="951284742">
          <w:marLeft w:val="480"/>
          <w:marRight w:val="0"/>
          <w:marTop w:val="0"/>
          <w:marBottom w:val="0"/>
          <w:divBdr>
            <w:top w:val="none" w:sz="0" w:space="0" w:color="auto"/>
            <w:left w:val="none" w:sz="0" w:space="0" w:color="auto"/>
            <w:bottom w:val="none" w:sz="0" w:space="0" w:color="auto"/>
            <w:right w:val="none" w:sz="0" w:space="0" w:color="auto"/>
          </w:divBdr>
        </w:div>
        <w:div w:id="1018578453">
          <w:marLeft w:val="480"/>
          <w:marRight w:val="0"/>
          <w:marTop w:val="0"/>
          <w:marBottom w:val="0"/>
          <w:divBdr>
            <w:top w:val="none" w:sz="0" w:space="0" w:color="auto"/>
            <w:left w:val="none" w:sz="0" w:space="0" w:color="auto"/>
            <w:bottom w:val="none" w:sz="0" w:space="0" w:color="auto"/>
            <w:right w:val="none" w:sz="0" w:space="0" w:color="auto"/>
          </w:divBdr>
        </w:div>
        <w:div w:id="1046442260">
          <w:marLeft w:val="480"/>
          <w:marRight w:val="0"/>
          <w:marTop w:val="0"/>
          <w:marBottom w:val="0"/>
          <w:divBdr>
            <w:top w:val="none" w:sz="0" w:space="0" w:color="auto"/>
            <w:left w:val="none" w:sz="0" w:space="0" w:color="auto"/>
            <w:bottom w:val="none" w:sz="0" w:space="0" w:color="auto"/>
            <w:right w:val="none" w:sz="0" w:space="0" w:color="auto"/>
          </w:divBdr>
        </w:div>
        <w:div w:id="683173111">
          <w:marLeft w:val="480"/>
          <w:marRight w:val="0"/>
          <w:marTop w:val="0"/>
          <w:marBottom w:val="0"/>
          <w:divBdr>
            <w:top w:val="none" w:sz="0" w:space="0" w:color="auto"/>
            <w:left w:val="none" w:sz="0" w:space="0" w:color="auto"/>
            <w:bottom w:val="none" w:sz="0" w:space="0" w:color="auto"/>
            <w:right w:val="none" w:sz="0" w:space="0" w:color="auto"/>
          </w:divBdr>
        </w:div>
        <w:div w:id="2078701970">
          <w:marLeft w:val="480"/>
          <w:marRight w:val="0"/>
          <w:marTop w:val="0"/>
          <w:marBottom w:val="0"/>
          <w:divBdr>
            <w:top w:val="none" w:sz="0" w:space="0" w:color="auto"/>
            <w:left w:val="none" w:sz="0" w:space="0" w:color="auto"/>
            <w:bottom w:val="none" w:sz="0" w:space="0" w:color="auto"/>
            <w:right w:val="none" w:sz="0" w:space="0" w:color="auto"/>
          </w:divBdr>
        </w:div>
      </w:divsChild>
    </w:div>
    <w:div w:id="353117465">
      <w:bodyDiv w:val="1"/>
      <w:marLeft w:val="0"/>
      <w:marRight w:val="0"/>
      <w:marTop w:val="0"/>
      <w:marBottom w:val="0"/>
      <w:divBdr>
        <w:top w:val="none" w:sz="0" w:space="0" w:color="auto"/>
        <w:left w:val="none" w:sz="0" w:space="0" w:color="auto"/>
        <w:bottom w:val="none" w:sz="0" w:space="0" w:color="auto"/>
        <w:right w:val="none" w:sz="0" w:space="0" w:color="auto"/>
      </w:divBdr>
    </w:div>
    <w:div w:id="353531396">
      <w:bodyDiv w:val="1"/>
      <w:marLeft w:val="0"/>
      <w:marRight w:val="0"/>
      <w:marTop w:val="0"/>
      <w:marBottom w:val="0"/>
      <w:divBdr>
        <w:top w:val="none" w:sz="0" w:space="0" w:color="auto"/>
        <w:left w:val="none" w:sz="0" w:space="0" w:color="auto"/>
        <w:bottom w:val="none" w:sz="0" w:space="0" w:color="auto"/>
        <w:right w:val="none" w:sz="0" w:space="0" w:color="auto"/>
      </w:divBdr>
    </w:div>
    <w:div w:id="374276989">
      <w:bodyDiv w:val="1"/>
      <w:marLeft w:val="0"/>
      <w:marRight w:val="0"/>
      <w:marTop w:val="0"/>
      <w:marBottom w:val="0"/>
      <w:divBdr>
        <w:top w:val="none" w:sz="0" w:space="0" w:color="auto"/>
        <w:left w:val="none" w:sz="0" w:space="0" w:color="auto"/>
        <w:bottom w:val="none" w:sz="0" w:space="0" w:color="auto"/>
        <w:right w:val="none" w:sz="0" w:space="0" w:color="auto"/>
      </w:divBdr>
    </w:div>
    <w:div w:id="462818250">
      <w:bodyDiv w:val="1"/>
      <w:marLeft w:val="0"/>
      <w:marRight w:val="0"/>
      <w:marTop w:val="0"/>
      <w:marBottom w:val="0"/>
      <w:divBdr>
        <w:top w:val="none" w:sz="0" w:space="0" w:color="auto"/>
        <w:left w:val="none" w:sz="0" w:space="0" w:color="auto"/>
        <w:bottom w:val="none" w:sz="0" w:space="0" w:color="auto"/>
        <w:right w:val="none" w:sz="0" w:space="0" w:color="auto"/>
      </w:divBdr>
    </w:div>
    <w:div w:id="481236538">
      <w:bodyDiv w:val="1"/>
      <w:marLeft w:val="0"/>
      <w:marRight w:val="0"/>
      <w:marTop w:val="0"/>
      <w:marBottom w:val="0"/>
      <w:divBdr>
        <w:top w:val="none" w:sz="0" w:space="0" w:color="auto"/>
        <w:left w:val="none" w:sz="0" w:space="0" w:color="auto"/>
        <w:bottom w:val="none" w:sz="0" w:space="0" w:color="auto"/>
        <w:right w:val="none" w:sz="0" w:space="0" w:color="auto"/>
      </w:divBdr>
      <w:divsChild>
        <w:div w:id="1528566411">
          <w:marLeft w:val="480"/>
          <w:marRight w:val="0"/>
          <w:marTop w:val="0"/>
          <w:marBottom w:val="0"/>
          <w:divBdr>
            <w:top w:val="none" w:sz="0" w:space="0" w:color="auto"/>
            <w:left w:val="none" w:sz="0" w:space="0" w:color="auto"/>
            <w:bottom w:val="none" w:sz="0" w:space="0" w:color="auto"/>
            <w:right w:val="none" w:sz="0" w:space="0" w:color="auto"/>
          </w:divBdr>
        </w:div>
        <w:div w:id="1683896816">
          <w:marLeft w:val="480"/>
          <w:marRight w:val="0"/>
          <w:marTop w:val="0"/>
          <w:marBottom w:val="0"/>
          <w:divBdr>
            <w:top w:val="none" w:sz="0" w:space="0" w:color="auto"/>
            <w:left w:val="none" w:sz="0" w:space="0" w:color="auto"/>
            <w:bottom w:val="none" w:sz="0" w:space="0" w:color="auto"/>
            <w:right w:val="none" w:sz="0" w:space="0" w:color="auto"/>
          </w:divBdr>
        </w:div>
        <w:div w:id="1009673861">
          <w:marLeft w:val="480"/>
          <w:marRight w:val="0"/>
          <w:marTop w:val="0"/>
          <w:marBottom w:val="0"/>
          <w:divBdr>
            <w:top w:val="none" w:sz="0" w:space="0" w:color="auto"/>
            <w:left w:val="none" w:sz="0" w:space="0" w:color="auto"/>
            <w:bottom w:val="none" w:sz="0" w:space="0" w:color="auto"/>
            <w:right w:val="none" w:sz="0" w:space="0" w:color="auto"/>
          </w:divBdr>
        </w:div>
        <w:div w:id="763184268">
          <w:marLeft w:val="480"/>
          <w:marRight w:val="0"/>
          <w:marTop w:val="0"/>
          <w:marBottom w:val="0"/>
          <w:divBdr>
            <w:top w:val="none" w:sz="0" w:space="0" w:color="auto"/>
            <w:left w:val="none" w:sz="0" w:space="0" w:color="auto"/>
            <w:bottom w:val="none" w:sz="0" w:space="0" w:color="auto"/>
            <w:right w:val="none" w:sz="0" w:space="0" w:color="auto"/>
          </w:divBdr>
        </w:div>
        <w:div w:id="1225608063">
          <w:marLeft w:val="480"/>
          <w:marRight w:val="0"/>
          <w:marTop w:val="0"/>
          <w:marBottom w:val="0"/>
          <w:divBdr>
            <w:top w:val="none" w:sz="0" w:space="0" w:color="auto"/>
            <w:left w:val="none" w:sz="0" w:space="0" w:color="auto"/>
            <w:bottom w:val="none" w:sz="0" w:space="0" w:color="auto"/>
            <w:right w:val="none" w:sz="0" w:space="0" w:color="auto"/>
          </w:divBdr>
        </w:div>
        <w:div w:id="1746880586">
          <w:marLeft w:val="480"/>
          <w:marRight w:val="0"/>
          <w:marTop w:val="0"/>
          <w:marBottom w:val="0"/>
          <w:divBdr>
            <w:top w:val="none" w:sz="0" w:space="0" w:color="auto"/>
            <w:left w:val="none" w:sz="0" w:space="0" w:color="auto"/>
            <w:bottom w:val="none" w:sz="0" w:space="0" w:color="auto"/>
            <w:right w:val="none" w:sz="0" w:space="0" w:color="auto"/>
          </w:divBdr>
        </w:div>
        <w:div w:id="1555507382">
          <w:marLeft w:val="480"/>
          <w:marRight w:val="0"/>
          <w:marTop w:val="0"/>
          <w:marBottom w:val="0"/>
          <w:divBdr>
            <w:top w:val="none" w:sz="0" w:space="0" w:color="auto"/>
            <w:left w:val="none" w:sz="0" w:space="0" w:color="auto"/>
            <w:bottom w:val="none" w:sz="0" w:space="0" w:color="auto"/>
            <w:right w:val="none" w:sz="0" w:space="0" w:color="auto"/>
          </w:divBdr>
        </w:div>
        <w:div w:id="1884443100">
          <w:marLeft w:val="480"/>
          <w:marRight w:val="0"/>
          <w:marTop w:val="0"/>
          <w:marBottom w:val="0"/>
          <w:divBdr>
            <w:top w:val="none" w:sz="0" w:space="0" w:color="auto"/>
            <w:left w:val="none" w:sz="0" w:space="0" w:color="auto"/>
            <w:bottom w:val="none" w:sz="0" w:space="0" w:color="auto"/>
            <w:right w:val="none" w:sz="0" w:space="0" w:color="auto"/>
          </w:divBdr>
        </w:div>
        <w:div w:id="125122632">
          <w:marLeft w:val="480"/>
          <w:marRight w:val="0"/>
          <w:marTop w:val="0"/>
          <w:marBottom w:val="0"/>
          <w:divBdr>
            <w:top w:val="none" w:sz="0" w:space="0" w:color="auto"/>
            <w:left w:val="none" w:sz="0" w:space="0" w:color="auto"/>
            <w:bottom w:val="none" w:sz="0" w:space="0" w:color="auto"/>
            <w:right w:val="none" w:sz="0" w:space="0" w:color="auto"/>
          </w:divBdr>
        </w:div>
        <w:div w:id="1295985856">
          <w:marLeft w:val="480"/>
          <w:marRight w:val="0"/>
          <w:marTop w:val="0"/>
          <w:marBottom w:val="0"/>
          <w:divBdr>
            <w:top w:val="none" w:sz="0" w:space="0" w:color="auto"/>
            <w:left w:val="none" w:sz="0" w:space="0" w:color="auto"/>
            <w:bottom w:val="none" w:sz="0" w:space="0" w:color="auto"/>
            <w:right w:val="none" w:sz="0" w:space="0" w:color="auto"/>
          </w:divBdr>
        </w:div>
        <w:div w:id="1482845325">
          <w:marLeft w:val="480"/>
          <w:marRight w:val="0"/>
          <w:marTop w:val="0"/>
          <w:marBottom w:val="0"/>
          <w:divBdr>
            <w:top w:val="none" w:sz="0" w:space="0" w:color="auto"/>
            <w:left w:val="none" w:sz="0" w:space="0" w:color="auto"/>
            <w:bottom w:val="none" w:sz="0" w:space="0" w:color="auto"/>
            <w:right w:val="none" w:sz="0" w:space="0" w:color="auto"/>
          </w:divBdr>
        </w:div>
        <w:div w:id="242615524">
          <w:marLeft w:val="480"/>
          <w:marRight w:val="0"/>
          <w:marTop w:val="0"/>
          <w:marBottom w:val="0"/>
          <w:divBdr>
            <w:top w:val="none" w:sz="0" w:space="0" w:color="auto"/>
            <w:left w:val="none" w:sz="0" w:space="0" w:color="auto"/>
            <w:bottom w:val="none" w:sz="0" w:space="0" w:color="auto"/>
            <w:right w:val="none" w:sz="0" w:space="0" w:color="auto"/>
          </w:divBdr>
        </w:div>
        <w:div w:id="839999817">
          <w:marLeft w:val="480"/>
          <w:marRight w:val="0"/>
          <w:marTop w:val="0"/>
          <w:marBottom w:val="0"/>
          <w:divBdr>
            <w:top w:val="none" w:sz="0" w:space="0" w:color="auto"/>
            <w:left w:val="none" w:sz="0" w:space="0" w:color="auto"/>
            <w:bottom w:val="none" w:sz="0" w:space="0" w:color="auto"/>
            <w:right w:val="none" w:sz="0" w:space="0" w:color="auto"/>
          </w:divBdr>
        </w:div>
        <w:div w:id="1543128135">
          <w:marLeft w:val="480"/>
          <w:marRight w:val="0"/>
          <w:marTop w:val="0"/>
          <w:marBottom w:val="0"/>
          <w:divBdr>
            <w:top w:val="none" w:sz="0" w:space="0" w:color="auto"/>
            <w:left w:val="none" w:sz="0" w:space="0" w:color="auto"/>
            <w:bottom w:val="none" w:sz="0" w:space="0" w:color="auto"/>
            <w:right w:val="none" w:sz="0" w:space="0" w:color="auto"/>
          </w:divBdr>
        </w:div>
        <w:div w:id="1701588215">
          <w:marLeft w:val="480"/>
          <w:marRight w:val="0"/>
          <w:marTop w:val="0"/>
          <w:marBottom w:val="0"/>
          <w:divBdr>
            <w:top w:val="none" w:sz="0" w:space="0" w:color="auto"/>
            <w:left w:val="none" w:sz="0" w:space="0" w:color="auto"/>
            <w:bottom w:val="none" w:sz="0" w:space="0" w:color="auto"/>
            <w:right w:val="none" w:sz="0" w:space="0" w:color="auto"/>
          </w:divBdr>
        </w:div>
        <w:div w:id="463888886">
          <w:marLeft w:val="480"/>
          <w:marRight w:val="0"/>
          <w:marTop w:val="0"/>
          <w:marBottom w:val="0"/>
          <w:divBdr>
            <w:top w:val="none" w:sz="0" w:space="0" w:color="auto"/>
            <w:left w:val="none" w:sz="0" w:space="0" w:color="auto"/>
            <w:bottom w:val="none" w:sz="0" w:space="0" w:color="auto"/>
            <w:right w:val="none" w:sz="0" w:space="0" w:color="auto"/>
          </w:divBdr>
        </w:div>
        <w:div w:id="1060207507">
          <w:marLeft w:val="480"/>
          <w:marRight w:val="0"/>
          <w:marTop w:val="0"/>
          <w:marBottom w:val="0"/>
          <w:divBdr>
            <w:top w:val="none" w:sz="0" w:space="0" w:color="auto"/>
            <w:left w:val="none" w:sz="0" w:space="0" w:color="auto"/>
            <w:bottom w:val="none" w:sz="0" w:space="0" w:color="auto"/>
            <w:right w:val="none" w:sz="0" w:space="0" w:color="auto"/>
          </w:divBdr>
        </w:div>
        <w:div w:id="1431123478">
          <w:marLeft w:val="480"/>
          <w:marRight w:val="0"/>
          <w:marTop w:val="0"/>
          <w:marBottom w:val="0"/>
          <w:divBdr>
            <w:top w:val="none" w:sz="0" w:space="0" w:color="auto"/>
            <w:left w:val="none" w:sz="0" w:space="0" w:color="auto"/>
            <w:bottom w:val="none" w:sz="0" w:space="0" w:color="auto"/>
            <w:right w:val="none" w:sz="0" w:space="0" w:color="auto"/>
          </w:divBdr>
        </w:div>
        <w:div w:id="2051883472">
          <w:marLeft w:val="480"/>
          <w:marRight w:val="0"/>
          <w:marTop w:val="0"/>
          <w:marBottom w:val="0"/>
          <w:divBdr>
            <w:top w:val="none" w:sz="0" w:space="0" w:color="auto"/>
            <w:left w:val="none" w:sz="0" w:space="0" w:color="auto"/>
            <w:bottom w:val="none" w:sz="0" w:space="0" w:color="auto"/>
            <w:right w:val="none" w:sz="0" w:space="0" w:color="auto"/>
          </w:divBdr>
        </w:div>
        <w:div w:id="1581211623">
          <w:marLeft w:val="480"/>
          <w:marRight w:val="0"/>
          <w:marTop w:val="0"/>
          <w:marBottom w:val="0"/>
          <w:divBdr>
            <w:top w:val="none" w:sz="0" w:space="0" w:color="auto"/>
            <w:left w:val="none" w:sz="0" w:space="0" w:color="auto"/>
            <w:bottom w:val="none" w:sz="0" w:space="0" w:color="auto"/>
            <w:right w:val="none" w:sz="0" w:space="0" w:color="auto"/>
          </w:divBdr>
        </w:div>
        <w:div w:id="885407515">
          <w:marLeft w:val="480"/>
          <w:marRight w:val="0"/>
          <w:marTop w:val="0"/>
          <w:marBottom w:val="0"/>
          <w:divBdr>
            <w:top w:val="none" w:sz="0" w:space="0" w:color="auto"/>
            <w:left w:val="none" w:sz="0" w:space="0" w:color="auto"/>
            <w:bottom w:val="none" w:sz="0" w:space="0" w:color="auto"/>
            <w:right w:val="none" w:sz="0" w:space="0" w:color="auto"/>
          </w:divBdr>
        </w:div>
      </w:divsChild>
    </w:div>
    <w:div w:id="498694054">
      <w:bodyDiv w:val="1"/>
      <w:marLeft w:val="0"/>
      <w:marRight w:val="0"/>
      <w:marTop w:val="0"/>
      <w:marBottom w:val="0"/>
      <w:divBdr>
        <w:top w:val="none" w:sz="0" w:space="0" w:color="auto"/>
        <w:left w:val="none" w:sz="0" w:space="0" w:color="auto"/>
        <w:bottom w:val="none" w:sz="0" w:space="0" w:color="auto"/>
        <w:right w:val="none" w:sz="0" w:space="0" w:color="auto"/>
      </w:divBdr>
    </w:div>
    <w:div w:id="733510109">
      <w:bodyDiv w:val="1"/>
      <w:marLeft w:val="0"/>
      <w:marRight w:val="0"/>
      <w:marTop w:val="0"/>
      <w:marBottom w:val="0"/>
      <w:divBdr>
        <w:top w:val="none" w:sz="0" w:space="0" w:color="auto"/>
        <w:left w:val="none" w:sz="0" w:space="0" w:color="auto"/>
        <w:bottom w:val="none" w:sz="0" w:space="0" w:color="auto"/>
        <w:right w:val="none" w:sz="0" w:space="0" w:color="auto"/>
      </w:divBdr>
      <w:divsChild>
        <w:div w:id="1757751015">
          <w:marLeft w:val="480"/>
          <w:marRight w:val="0"/>
          <w:marTop w:val="0"/>
          <w:marBottom w:val="0"/>
          <w:divBdr>
            <w:top w:val="none" w:sz="0" w:space="0" w:color="auto"/>
            <w:left w:val="none" w:sz="0" w:space="0" w:color="auto"/>
            <w:bottom w:val="none" w:sz="0" w:space="0" w:color="auto"/>
            <w:right w:val="none" w:sz="0" w:space="0" w:color="auto"/>
          </w:divBdr>
        </w:div>
        <w:div w:id="238826804">
          <w:marLeft w:val="480"/>
          <w:marRight w:val="0"/>
          <w:marTop w:val="0"/>
          <w:marBottom w:val="0"/>
          <w:divBdr>
            <w:top w:val="none" w:sz="0" w:space="0" w:color="auto"/>
            <w:left w:val="none" w:sz="0" w:space="0" w:color="auto"/>
            <w:bottom w:val="none" w:sz="0" w:space="0" w:color="auto"/>
            <w:right w:val="none" w:sz="0" w:space="0" w:color="auto"/>
          </w:divBdr>
        </w:div>
        <w:div w:id="637614351">
          <w:marLeft w:val="480"/>
          <w:marRight w:val="0"/>
          <w:marTop w:val="0"/>
          <w:marBottom w:val="0"/>
          <w:divBdr>
            <w:top w:val="none" w:sz="0" w:space="0" w:color="auto"/>
            <w:left w:val="none" w:sz="0" w:space="0" w:color="auto"/>
            <w:bottom w:val="none" w:sz="0" w:space="0" w:color="auto"/>
            <w:right w:val="none" w:sz="0" w:space="0" w:color="auto"/>
          </w:divBdr>
        </w:div>
        <w:div w:id="85079658">
          <w:marLeft w:val="480"/>
          <w:marRight w:val="0"/>
          <w:marTop w:val="0"/>
          <w:marBottom w:val="0"/>
          <w:divBdr>
            <w:top w:val="none" w:sz="0" w:space="0" w:color="auto"/>
            <w:left w:val="none" w:sz="0" w:space="0" w:color="auto"/>
            <w:bottom w:val="none" w:sz="0" w:space="0" w:color="auto"/>
            <w:right w:val="none" w:sz="0" w:space="0" w:color="auto"/>
          </w:divBdr>
        </w:div>
        <w:div w:id="107436250">
          <w:marLeft w:val="480"/>
          <w:marRight w:val="0"/>
          <w:marTop w:val="0"/>
          <w:marBottom w:val="0"/>
          <w:divBdr>
            <w:top w:val="none" w:sz="0" w:space="0" w:color="auto"/>
            <w:left w:val="none" w:sz="0" w:space="0" w:color="auto"/>
            <w:bottom w:val="none" w:sz="0" w:space="0" w:color="auto"/>
            <w:right w:val="none" w:sz="0" w:space="0" w:color="auto"/>
          </w:divBdr>
        </w:div>
        <w:div w:id="1299458087">
          <w:marLeft w:val="480"/>
          <w:marRight w:val="0"/>
          <w:marTop w:val="0"/>
          <w:marBottom w:val="0"/>
          <w:divBdr>
            <w:top w:val="none" w:sz="0" w:space="0" w:color="auto"/>
            <w:left w:val="none" w:sz="0" w:space="0" w:color="auto"/>
            <w:bottom w:val="none" w:sz="0" w:space="0" w:color="auto"/>
            <w:right w:val="none" w:sz="0" w:space="0" w:color="auto"/>
          </w:divBdr>
        </w:div>
        <w:div w:id="2109232641">
          <w:marLeft w:val="480"/>
          <w:marRight w:val="0"/>
          <w:marTop w:val="0"/>
          <w:marBottom w:val="0"/>
          <w:divBdr>
            <w:top w:val="none" w:sz="0" w:space="0" w:color="auto"/>
            <w:left w:val="none" w:sz="0" w:space="0" w:color="auto"/>
            <w:bottom w:val="none" w:sz="0" w:space="0" w:color="auto"/>
            <w:right w:val="none" w:sz="0" w:space="0" w:color="auto"/>
          </w:divBdr>
        </w:div>
        <w:div w:id="2064592894">
          <w:marLeft w:val="480"/>
          <w:marRight w:val="0"/>
          <w:marTop w:val="0"/>
          <w:marBottom w:val="0"/>
          <w:divBdr>
            <w:top w:val="none" w:sz="0" w:space="0" w:color="auto"/>
            <w:left w:val="none" w:sz="0" w:space="0" w:color="auto"/>
            <w:bottom w:val="none" w:sz="0" w:space="0" w:color="auto"/>
            <w:right w:val="none" w:sz="0" w:space="0" w:color="auto"/>
          </w:divBdr>
        </w:div>
        <w:div w:id="959264058">
          <w:marLeft w:val="480"/>
          <w:marRight w:val="0"/>
          <w:marTop w:val="0"/>
          <w:marBottom w:val="0"/>
          <w:divBdr>
            <w:top w:val="none" w:sz="0" w:space="0" w:color="auto"/>
            <w:left w:val="none" w:sz="0" w:space="0" w:color="auto"/>
            <w:bottom w:val="none" w:sz="0" w:space="0" w:color="auto"/>
            <w:right w:val="none" w:sz="0" w:space="0" w:color="auto"/>
          </w:divBdr>
        </w:div>
        <w:div w:id="44987472">
          <w:marLeft w:val="480"/>
          <w:marRight w:val="0"/>
          <w:marTop w:val="0"/>
          <w:marBottom w:val="0"/>
          <w:divBdr>
            <w:top w:val="none" w:sz="0" w:space="0" w:color="auto"/>
            <w:left w:val="none" w:sz="0" w:space="0" w:color="auto"/>
            <w:bottom w:val="none" w:sz="0" w:space="0" w:color="auto"/>
            <w:right w:val="none" w:sz="0" w:space="0" w:color="auto"/>
          </w:divBdr>
        </w:div>
        <w:div w:id="1269921545">
          <w:marLeft w:val="480"/>
          <w:marRight w:val="0"/>
          <w:marTop w:val="0"/>
          <w:marBottom w:val="0"/>
          <w:divBdr>
            <w:top w:val="none" w:sz="0" w:space="0" w:color="auto"/>
            <w:left w:val="none" w:sz="0" w:space="0" w:color="auto"/>
            <w:bottom w:val="none" w:sz="0" w:space="0" w:color="auto"/>
            <w:right w:val="none" w:sz="0" w:space="0" w:color="auto"/>
          </w:divBdr>
        </w:div>
        <w:div w:id="1381320118">
          <w:marLeft w:val="480"/>
          <w:marRight w:val="0"/>
          <w:marTop w:val="0"/>
          <w:marBottom w:val="0"/>
          <w:divBdr>
            <w:top w:val="none" w:sz="0" w:space="0" w:color="auto"/>
            <w:left w:val="none" w:sz="0" w:space="0" w:color="auto"/>
            <w:bottom w:val="none" w:sz="0" w:space="0" w:color="auto"/>
            <w:right w:val="none" w:sz="0" w:space="0" w:color="auto"/>
          </w:divBdr>
        </w:div>
        <w:div w:id="2096856608">
          <w:marLeft w:val="480"/>
          <w:marRight w:val="0"/>
          <w:marTop w:val="0"/>
          <w:marBottom w:val="0"/>
          <w:divBdr>
            <w:top w:val="none" w:sz="0" w:space="0" w:color="auto"/>
            <w:left w:val="none" w:sz="0" w:space="0" w:color="auto"/>
            <w:bottom w:val="none" w:sz="0" w:space="0" w:color="auto"/>
            <w:right w:val="none" w:sz="0" w:space="0" w:color="auto"/>
          </w:divBdr>
        </w:div>
        <w:div w:id="1121680944">
          <w:marLeft w:val="480"/>
          <w:marRight w:val="0"/>
          <w:marTop w:val="0"/>
          <w:marBottom w:val="0"/>
          <w:divBdr>
            <w:top w:val="none" w:sz="0" w:space="0" w:color="auto"/>
            <w:left w:val="none" w:sz="0" w:space="0" w:color="auto"/>
            <w:bottom w:val="none" w:sz="0" w:space="0" w:color="auto"/>
            <w:right w:val="none" w:sz="0" w:space="0" w:color="auto"/>
          </w:divBdr>
        </w:div>
        <w:div w:id="375158978">
          <w:marLeft w:val="480"/>
          <w:marRight w:val="0"/>
          <w:marTop w:val="0"/>
          <w:marBottom w:val="0"/>
          <w:divBdr>
            <w:top w:val="none" w:sz="0" w:space="0" w:color="auto"/>
            <w:left w:val="none" w:sz="0" w:space="0" w:color="auto"/>
            <w:bottom w:val="none" w:sz="0" w:space="0" w:color="auto"/>
            <w:right w:val="none" w:sz="0" w:space="0" w:color="auto"/>
          </w:divBdr>
        </w:div>
        <w:div w:id="1181816212">
          <w:marLeft w:val="480"/>
          <w:marRight w:val="0"/>
          <w:marTop w:val="0"/>
          <w:marBottom w:val="0"/>
          <w:divBdr>
            <w:top w:val="none" w:sz="0" w:space="0" w:color="auto"/>
            <w:left w:val="none" w:sz="0" w:space="0" w:color="auto"/>
            <w:bottom w:val="none" w:sz="0" w:space="0" w:color="auto"/>
            <w:right w:val="none" w:sz="0" w:space="0" w:color="auto"/>
          </w:divBdr>
        </w:div>
        <w:div w:id="1794135427">
          <w:marLeft w:val="480"/>
          <w:marRight w:val="0"/>
          <w:marTop w:val="0"/>
          <w:marBottom w:val="0"/>
          <w:divBdr>
            <w:top w:val="none" w:sz="0" w:space="0" w:color="auto"/>
            <w:left w:val="none" w:sz="0" w:space="0" w:color="auto"/>
            <w:bottom w:val="none" w:sz="0" w:space="0" w:color="auto"/>
            <w:right w:val="none" w:sz="0" w:space="0" w:color="auto"/>
          </w:divBdr>
        </w:div>
        <w:div w:id="780760189">
          <w:marLeft w:val="480"/>
          <w:marRight w:val="0"/>
          <w:marTop w:val="0"/>
          <w:marBottom w:val="0"/>
          <w:divBdr>
            <w:top w:val="none" w:sz="0" w:space="0" w:color="auto"/>
            <w:left w:val="none" w:sz="0" w:space="0" w:color="auto"/>
            <w:bottom w:val="none" w:sz="0" w:space="0" w:color="auto"/>
            <w:right w:val="none" w:sz="0" w:space="0" w:color="auto"/>
          </w:divBdr>
        </w:div>
        <w:div w:id="28263022">
          <w:marLeft w:val="480"/>
          <w:marRight w:val="0"/>
          <w:marTop w:val="0"/>
          <w:marBottom w:val="0"/>
          <w:divBdr>
            <w:top w:val="none" w:sz="0" w:space="0" w:color="auto"/>
            <w:left w:val="none" w:sz="0" w:space="0" w:color="auto"/>
            <w:bottom w:val="none" w:sz="0" w:space="0" w:color="auto"/>
            <w:right w:val="none" w:sz="0" w:space="0" w:color="auto"/>
          </w:divBdr>
        </w:div>
        <w:div w:id="280110817">
          <w:marLeft w:val="480"/>
          <w:marRight w:val="0"/>
          <w:marTop w:val="0"/>
          <w:marBottom w:val="0"/>
          <w:divBdr>
            <w:top w:val="none" w:sz="0" w:space="0" w:color="auto"/>
            <w:left w:val="none" w:sz="0" w:space="0" w:color="auto"/>
            <w:bottom w:val="none" w:sz="0" w:space="0" w:color="auto"/>
            <w:right w:val="none" w:sz="0" w:space="0" w:color="auto"/>
          </w:divBdr>
        </w:div>
        <w:div w:id="196894254">
          <w:marLeft w:val="480"/>
          <w:marRight w:val="0"/>
          <w:marTop w:val="0"/>
          <w:marBottom w:val="0"/>
          <w:divBdr>
            <w:top w:val="none" w:sz="0" w:space="0" w:color="auto"/>
            <w:left w:val="none" w:sz="0" w:space="0" w:color="auto"/>
            <w:bottom w:val="none" w:sz="0" w:space="0" w:color="auto"/>
            <w:right w:val="none" w:sz="0" w:space="0" w:color="auto"/>
          </w:divBdr>
        </w:div>
      </w:divsChild>
    </w:div>
    <w:div w:id="799343389">
      <w:bodyDiv w:val="1"/>
      <w:marLeft w:val="0"/>
      <w:marRight w:val="0"/>
      <w:marTop w:val="0"/>
      <w:marBottom w:val="0"/>
      <w:divBdr>
        <w:top w:val="none" w:sz="0" w:space="0" w:color="auto"/>
        <w:left w:val="none" w:sz="0" w:space="0" w:color="auto"/>
        <w:bottom w:val="none" w:sz="0" w:space="0" w:color="auto"/>
        <w:right w:val="none" w:sz="0" w:space="0" w:color="auto"/>
      </w:divBdr>
      <w:divsChild>
        <w:div w:id="1501849373">
          <w:marLeft w:val="480"/>
          <w:marRight w:val="0"/>
          <w:marTop w:val="0"/>
          <w:marBottom w:val="0"/>
          <w:divBdr>
            <w:top w:val="none" w:sz="0" w:space="0" w:color="auto"/>
            <w:left w:val="none" w:sz="0" w:space="0" w:color="auto"/>
            <w:bottom w:val="none" w:sz="0" w:space="0" w:color="auto"/>
            <w:right w:val="none" w:sz="0" w:space="0" w:color="auto"/>
          </w:divBdr>
        </w:div>
        <w:div w:id="1659839521">
          <w:marLeft w:val="480"/>
          <w:marRight w:val="0"/>
          <w:marTop w:val="0"/>
          <w:marBottom w:val="0"/>
          <w:divBdr>
            <w:top w:val="none" w:sz="0" w:space="0" w:color="auto"/>
            <w:left w:val="none" w:sz="0" w:space="0" w:color="auto"/>
            <w:bottom w:val="none" w:sz="0" w:space="0" w:color="auto"/>
            <w:right w:val="none" w:sz="0" w:space="0" w:color="auto"/>
          </w:divBdr>
        </w:div>
        <w:div w:id="695159231">
          <w:marLeft w:val="480"/>
          <w:marRight w:val="0"/>
          <w:marTop w:val="0"/>
          <w:marBottom w:val="0"/>
          <w:divBdr>
            <w:top w:val="none" w:sz="0" w:space="0" w:color="auto"/>
            <w:left w:val="none" w:sz="0" w:space="0" w:color="auto"/>
            <w:bottom w:val="none" w:sz="0" w:space="0" w:color="auto"/>
            <w:right w:val="none" w:sz="0" w:space="0" w:color="auto"/>
          </w:divBdr>
        </w:div>
        <w:div w:id="1339425786">
          <w:marLeft w:val="480"/>
          <w:marRight w:val="0"/>
          <w:marTop w:val="0"/>
          <w:marBottom w:val="0"/>
          <w:divBdr>
            <w:top w:val="none" w:sz="0" w:space="0" w:color="auto"/>
            <w:left w:val="none" w:sz="0" w:space="0" w:color="auto"/>
            <w:bottom w:val="none" w:sz="0" w:space="0" w:color="auto"/>
            <w:right w:val="none" w:sz="0" w:space="0" w:color="auto"/>
          </w:divBdr>
        </w:div>
        <w:div w:id="529100779">
          <w:marLeft w:val="480"/>
          <w:marRight w:val="0"/>
          <w:marTop w:val="0"/>
          <w:marBottom w:val="0"/>
          <w:divBdr>
            <w:top w:val="none" w:sz="0" w:space="0" w:color="auto"/>
            <w:left w:val="none" w:sz="0" w:space="0" w:color="auto"/>
            <w:bottom w:val="none" w:sz="0" w:space="0" w:color="auto"/>
            <w:right w:val="none" w:sz="0" w:space="0" w:color="auto"/>
          </w:divBdr>
        </w:div>
        <w:div w:id="973603085">
          <w:marLeft w:val="480"/>
          <w:marRight w:val="0"/>
          <w:marTop w:val="0"/>
          <w:marBottom w:val="0"/>
          <w:divBdr>
            <w:top w:val="none" w:sz="0" w:space="0" w:color="auto"/>
            <w:left w:val="none" w:sz="0" w:space="0" w:color="auto"/>
            <w:bottom w:val="none" w:sz="0" w:space="0" w:color="auto"/>
            <w:right w:val="none" w:sz="0" w:space="0" w:color="auto"/>
          </w:divBdr>
        </w:div>
        <w:div w:id="1645231188">
          <w:marLeft w:val="480"/>
          <w:marRight w:val="0"/>
          <w:marTop w:val="0"/>
          <w:marBottom w:val="0"/>
          <w:divBdr>
            <w:top w:val="none" w:sz="0" w:space="0" w:color="auto"/>
            <w:left w:val="none" w:sz="0" w:space="0" w:color="auto"/>
            <w:bottom w:val="none" w:sz="0" w:space="0" w:color="auto"/>
            <w:right w:val="none" w:sz="0" w:space="0" w:color="auto"/>
          </w:divBdr>
        </w:div>
        <w:div w:id="89014559">
          <w:marLeft w:val="480"/>
          <w:marRight w:val="0"/>
          <w:marTop w:val="0"/>
          <w:marBottom w:val="0"/>
          <w:divBdr>
            <w:top w:val="none" w:sz="0" w:space="0" w:color="auto"/>
            <w:left w:val="none" w:sz="0" w:space="0" w:color="auto"/>
            <w:bottom w:val="none" w:sz="0" w:space="0" w:color="auto"/>
            <w:right w:val="none" w:sz="0" w:space="0" w:color="auto"/>
          </w:divBdr>
        </w:div>
        <w:div w:id="1252356897">
          <w:marLeft w:val="480"/>
          <w:marRight w:val="0"/>
          <w:marTop w:val="0"/>
          <w:marBottom w:val="0"/>
          <w:divBdr>
            <w:top w:val="none" w:sz="0" w:space="0" w:color="auto"/>
            <w:left w:val="none" w:sz="0" w:space="0" w:color="auto"/>
            <w:bottom w:val="none" w:sz="0" w:space="0" w:color="auto"/>
            <w:right w:val="none" w:sz="0" w:space="0" w:color="auto"/>
          </w:divBdr>
        </w:div>
        <w:div w:id="1370569291">
          <w:marLeft w:val="480"/>
          <w:marRight w:val="0"/>
          <w:marTop w:val="0"/>
          <w:marBottom w:val="0"/>
          <w:divBdr>
            <w:top w:val="none" w:sz="0" w:space="0" w:color="auto"/>
            <w:left w:val="none" w:sz="0" w:space="0" w:color="auto"/>
            <w:bottom w:val="none" w:sz="0" w:space="0" w:color="auto"/>
            <w:right w:val="none" w:sz="0" w:space="0" w:color="auto"/>
          </w:divBdr>
        </w:div>
        <w:div w:id="1918051921">
          <w:marLeft w:val="480"/>
          <w:marRight w:val="0"/>
          <w:marTop w:val="0"/>
          <w:marBottom w:val="0"/>
          <w:divBdr>
            <w:top w:val="none" w:sz="0" w:space="0" w:color="auto"/>
            <w:left w:val="none" w:sz="0" w:space="0" w:color="auto"/>
            <w:bottom w:val="none" w:sz="0" w:space="0" w:color="auto"/>
            <w:right w:val="none" w:sz="0" w:space="0" w:color="auto"/>
          </w:divBdr>
        </w:div>
        <w:div w:id="117840978">
          <w:marLeft w:val="480"/>
          <w:marRight w:val="0"/>
          <w:marTop w:val="0"/>
          <w:marBottom w:val="0"/>
          <w:divBdr>
            <w:top w:val="none" w:sz="0" w:space="0" w:color="auto"/>
            <w:left w:val="none" w:sz="0" w:space="0" w:color="auto"/>
            <w:bottom w:val="none" w:sz="0" w:space="0" w:color="auto"/>
            <w:right w:val="none" w:sz="0" w:space="0" w:color="auto"/>
          </w:divBdr>
        </w:div>
        <w:div w:id="2029915543">
          <w:marLeft w:val="480"/>
          <w:marRight w:val="0"/>
          <w:marTop w:val="0"/>
          <w:marBottom w:val="0"/>
          <w:divBdr>
            <w:top w:val="none" w:sz="0" w:space="0" w:color="auto"/>
            <w:left w:val="none" w:sz="0" w:space="0" w:color="auto"/>
            <w:bottom w:val="none" w:sz="0" w:space="0" w:color="auto"/>
            <w:right w:val="none" w:sz="0" w:space="0" w:color="auto"/>
          </w:divBdr>
        </w:div>
        <w:div w:id="1461335698">
          <w:marLeft w:val="480"/>
          <w:marRight w:val="0"/>
          <w:marTop w:val="0"/>
          <w:marBottom w:val="0"/>
          <w:divBdr>
            <w:top w:val="none" w:sz="0" w:space="0" w:color="auto"/>
            <w:left w:val="none" w:sz="0" w:space="0" w:color="auto"/>
            <w:bottom w:val="none" w:sz="0" w:space="0" w:color="auto"/>
            <w:right w:val="none" w:sz="0" w:space="0" w:color="auto"/>
          </w:divBdr>
        </w:div>
        <w:div w:id="591546204">
          <w:marLeft w:val="480"/>
          <w:marRight w:val="0"/>
          <w:marTop w:val="0"/>
          <w:marBottom w:val="0"/>
          <w:divBdr>
            <w:top w:val="none" w:sz="0" w:space="0" w:color="auto"/>
            <w:left w:val="none" w:sz="0" w:space="0" w:color="auto"/>
            <w:bottom w:val="none" w:sz="0" w:space="0" w:color="auto"/>
            <w:right w:val="none" w:sz="0" w:space="0" w:color="auto"/>
          </w:divBdr>
        </w:div>
        <w:div w:id="907153414">
          <w:marLeft w:val="480"/>
          <w:marRight w:val="0"/>
          <w:marTop w:val="0"/>
          <w:marBottom w:val="0"/>
          <w:divBdr>
            <w:top w:val="none" w:sz="0" w:space="0" w:color="auto"/>
            <w:left w:val="none" w:sz="0" w:space="0" w:color="auto"/>
            <w:bottom w:val="none" w:sz="0" w:space="0" w:color="auto"/>
            <w:right w:val="none" w:sz="0" w:space="0" w:color="auto"/>
          </w:divBdr>
        </w:div>
        <w:div w:id="1213231421">
          <w:marLeft w:val="480"/>
          <w:marRight w:val="0"/>
          <w:marTop w:val="0"/>
          <w:marBottom w:val="0"/>
          <w:divBdr>
            <w:top w:val="none" w:sz="0" w:space="0" w:color="auto"/>
            <w:left w:val="none" w:sz="0" w:space="0" w:color="auto"/>
            <w:bottom w:val="none" w:sz="0" w:space="0" w:color="auto"/>
            <w:right w:val="none" w:sz="0" w:space="0" w:color="auto"/>
          </w:divBdr>
        </w:div>
        <w:div w:id="1664695502">
          <w:marLeft w:val="480"/>
          <w:marRight w:val="0"/>
          <w:marTop w:val="0"/>
          <w:marBottom w:val="0"/>
          <w:divBdr>
            <w:top w:val="none" w:sz="0" w:space="0" w:color="auto"/>
            <w:left w:val="none" w:sz="0" w:space="0" w:color="auto"/>
            <w:bottom w:val="none" w:sz="0" w:space="0" w:color="auto"/>
            <w:right w:val="none" w:sz="0" w:space="0" w:color="auto"/>
          </w:divBdr>
        </w:div>
        <w:div w:id="1064986221">
          <w:marLeft w:val="480"/>
          <w:marRight w:val="0"/>
          <w:marTop w:val="0"/>
          <w:marBottom w:val="0"/>
          <w:divBdr>
            <w:top w:val="none" w:sz="0" w:space="0" w:color="auto"/>
            <w:left w:val="none" w:sz="0" w:space="0" w:color="auto"/>
            <w:bottom w:val="none" w:sz="0" w:space="0" w:color="auto"/>
            <w:right w:val="none" w:sz="0" w:space="0" w:color="auto"/>
          </w:divBdr>
        </w:div>
        <w:div w:id="76442846">
          <w:marLeft w:val="480"/>
          <w:marRight w:val="0"/>
          <w:marTop w:val="0"/>
          <w:marBottom w:val="0"/>
          <w:divBdr>
            <w:top w:val="none" w:sz="0" w:space="0" w:color="auto"/>
            <w:left w:val="none" w:sz="0" w:space="0" w:color="auto"/>
            <w:bottom w:val="none" w:sz="0" w:space="0" w:color="auto"/>
            <w:right w:val="none" w:sz="0" w:space="0" w:color="auto"/>
          </w:divBdr>
        </w:div>
        <w:div w:id="646669146">
          <w:marLeft w:val="480"/>
          <w:marRight w:val="0"/>
          <w:marTop w:val="0"/>
          <w:marBottom w:val="0"/>
          <w:divBdr>
            <w:top w:val="none" w:sz="0" w:space="0" w:color="auto"/>
            <w:left w:val="none" w:sz="0" w:space="0" w:color="auto"/>
            <w:bottom w:val="none" w:sz="0" w:space="0" w:color="auto"/>
            <w:right w:val="none" w:sz="0" w:space="0" w:color="auto"/>
          </w:divBdr>
        </w:div>
        <w:div w:id="681443589">
          <w:marLeft w:val="480"/>
          <w:marRight w:val="0"/>
          <w:marTop w:val="0"/>
          <w:marBottom w:val="0"/>
          <w:divBdr>
            <w:top w:val="none" w:sz="0" w:space="0" w:color="auto"/>
            <w:left w:val="none" w:sz="0" w:space="0" w:color="auto"/>
            <w:bottom w:val="none" w:sz="0" w:space="0" w:color="auto"/>
            <w:right w:val="none" w:sz="0" w:space="0" w:color="auto"/>
          </w:divBdr>
        </w:div>
      </w:divsChild>
    </w:div>
    <w:div w:id="972755158">
      <w:bodyDiv w:val="1"/>
      <w:marLeft w:val="0"/>
      <w:marRight w:val="0"/>
      <w:marTop w:val="0"/>
      <w:marBottom w:val="0"/>
      <w:divBdr>
        <w:top w:val="none" w:sz="0" w:space="0" w:color="auto"/>
        <w:left w:val="none" w:sz="0" w:space="0" w:color="auto"/>
        <w:bottom w:val="none" w:sz="0" w:space="0" w:color="auto"/>
        <w:right w:val="none" w:sz="0" w:space="0" w:color="auto"/>
      </w:divBdr>
      <w:divsChild>
        <w:div w:id="1575505461">
          <w:marLeft w:val="480"/>
          <w:marRight w:val="0"/>
          <w:marTop w:val="0"/>
          <w:marBottom w:val="0"/>
          <w:divBdr>
            <w:top w:val="none" w:sz="0" w:space="0" w:color="auto"/>
            <w:left w:val="none" w:sz="0" w:space="0" w:color="auto"/>
            <w:bottom w:val="none" w:sz="0" w:space="0" w:color="auto"/>
            <w:right w:val="none" w:sz="0" w:space="0" w:color="auto"/>
          </w:divBdr>
        </w:div>
        <w:div w:id="1490554815">
          <w:marLeft w:val="480"/>
          <w:marRight w:val="0"/>
          <w:marTop w:val="0"/>
          <w:marBottom w:val="0"/>
          <w:divBdr>
            <w:top w:val="none" w:sz="0" w:space="0" w:color="auto"/>
            <w:left w:val="none" w:sz="0" w:space="0" w:color="auto"/>
            <w:bottom w:val="none" w:sz="0" w:space="0" w:color="auto"/>
            <w:right w:val="none" w:sz="0" w:space="0" w:color="auto"/>
          </w:divBdr>
        </w:div>
        <w:div w:id="272328184">
          <w:marLeft w:val="480"/>
          <w:marRight w:val="0"/>
          <w:marTop w:val="0"/>
          <w:marBottom w:val="0"/>
          <w:divBdr>
            <w:top w:val="none" w:sz="0" w:space="0" w:color="auto"/>
            <w:left w:val="none" w:sz="0" w:space="0" w:color="auto"/>
            <w:bottom w:val="none" w:sz="0" w:space="0" w:color="auto"/>
            <w:right w:val="none" w:sz="0" w:space="0" w:color="auto"/>
          </w:divBdr>
        </w:div>
        <w:div w:id="258300021">
          <w:marLeft w:val="480"/>
          <w:marRight w:val="0"/>
          <w:marTop w:val="0"/>
          <w:marBottom w:val="0"/>
          <w:divBdr>
            <w:top w:val="none" w:sz="0" w:space="0" w:color="auto"/>
            <w:left w:val="none" w:sz="0" w:space="0" w:color="auto"/>
            <w:bottom w:val="none" w:sz="0" w:space="0" w:color="auto"/>
            <w:right w:val="none" w:sz="0" w:space="0" w:color="auto"/>
          </w:divBdr>
        </w:div>
        <w:div w:id="537814531">
          <w:marLeft w:val="480"/>
          <w:marRight w:val="0"/>
          <w:marTop w:val="0"/>
          <w:marBottom w:val="0"/>
          <w:divBdr>
            <w:top w:val="none" w:sz="0" w:space="0" w:color="auto"/>
            <w:left w:val="none" w:sz="0" w:space="0" w:color="auto"/>
            <w:bottom w:val="none" w:sz="0" w:space="0" w:color="auto"/>
            <w:right w:val="none" w:sz="0" w:space="0" w:color="auto"/>
          </w:divBdr>
        </w:div>
        <w:div w:id="688991708">
          <w:marLeft w:val="480"/>
          <w:marRight w:val="0"/>
          <w:marTop w:val="0"/>
          <w:marBottom w:val="0"/>
          <w:divBdr>
            <w:top w:val="none" w:sz="0" w:space="0" w:color="auto"/>
            <w:left w:val="none" w:sz="0" w:space="0" w:color="auto"/>
            <w:bottom w:val="none" w:sz="0" w:space="0" w:color="auto"/>
            <w:right w:val="none" w:sz="0" w:space="0" w:color="auto"/>
          </w:divBdr>
        </w:div>
        <w:div w:id="1429278721">
          <w:marLeft w:val="480"/>
          <w:marRight w:val="0"/>
          <w:marTop w:val="0"/>
          <w:marBottom w:val="0"/>
          <w:divBdr>
            <w:top w:val="none" w:sz="0" w:space="0" w:color="auto"/>
            <w:left w:val="none" w:sz="0" w:space="0" w:color="auto"/>
            <w:bottom w:val="none" w:sz="0" w:space="0" w:color="auto"/>
            <w:right w:val="none" w:sz="0" w:space="0" w:color="auto"/>
          </w:divBdr>
        </w:div>
        <w:div w:id="1980264144">
          <w:marLeft w:val="480"/>
          <w:marRight w:val="0"/>
          <w:marTop w:val="0"/>
          <w:marBottom w:val="0"/>
          <w:divBdr>
            <w:top w:val="none" w:sz="0" w:space="0" w:color="auto"/>
            <w:left w:val="none" w:sz="0" w:space="0" w:color="auto"/>
            <w:bottom w:val="none" w:sz="0" w:space="0" w:color="auto"/>
            <w:right w:val="none" w:sz="0" w:space="0" w:color="auto"/>
          </w:divBdr>
        </w:div>
        <w:div w:id="989358943">
          <w:marLeft w:val="480"/>
          <w:marRight w:val="0"/>
          <w:marTop w:val="0"/>
          <w:marBottom w:val="0"/>
          <w:divBdr>
            <w:top w:val="none" w:sz="0" w:space="0" w:color="auto"/>
            <w:left w:val="none" w:sz="0" w:space="0" w:color="auto"/>
            <w:bottom w:val="none" w:sz="0" w:space="0" w:color="auto"/>
            <w:right w:val="none" w:sz="0" w:space="0" w:color="auto"/>
          </w:divBdr>
        </w:div>
        <w:div w:id="977950409">
          <w:marLeft w:val="480"/>
          <w:marRight w:val="0"/>
          <w:marTop w:val="0"/>
          <w:marBottom w:val="0"/>
          <w:divBdr>
            <w:top w:val="none" w:sz="0" w:space="0" w:color="auto"/>
            <w:left w:val="none" w:sz="0" w:space="0" w:color="auto"/>
            <w:bottom w:val="none" w:sz="0" w:space="0" w:color="auto"/>
            <w:right w:val="none" w:sz="0" w:space="0" w:color="auto"/>
          </w:divBdr>
        </w:div>
        <w:div w:id="2040206047">
          <w:marLeft w:val="480"/>
          <w:marRight w:val="0"/>
          <w:marTop w:val="0"/>
          <w:marBottom w:val="0"/>
          <w:divBdr>
            <w:top w:val="none" w:sz="0" w:space="0" w:color="auto"/>
            <w:left w:val="none" w:sz="0" w:space="0" w:color="auto"/>
            <w:bottom w:val="none" w:sz="0" w:space="0" w:color="auto"/>
            <w:right w:val="none" w:sz="0" w:space="0" w:color="auto"/>
          </w:divBdr>
        </w:div>
        <w:div w:id="50272050">
          <w:marLeft w:val="480"/>
          <w:marRight w:val="0"/>
          <w:marTop w:val="0"/>
          <w:marBottom w:val="0"/>
          <w:divBdr>
            <w:top w:val="none" w:sz="0" w:space="0" w:color="auto"/>
            <w:left w:val="none" w:sz="0" w:space="0" w:color="auto"/>
            <w:bottom w:val="none" w:sz="0" w:space="0" w:color="auto"/>
            <w:right w:val="none" w:sz="0" w:space="0" w:color="auto"/>
          </w:divBdr>
        </w:div>
        <w:div w:id="1820683703">
          <w:marLeft w:val="480"/>
          <w:marRight w:val="0"/>
          <w:marTop w:val="0"/>
          <w:marBottom w:val="0"/>
          <w:divBdr>
            <w:top w:val="none" w:sz="0" w:space="0" w:color="auto"/>
            <w:left w:val="none" w:sz="0" w:space="0" w:color="auto"/>
            <w:bottom w:val="none" w:sz="0" w:space="0" w:color="auto"/>
            <w:right w:val="none" w:sz="0" w:space="0" w:color="auto"/>
          </w:divBdr>
        </w:div>
        <w:div w:id="608974010">
          <w:marLeft w:val="480"/>
          <w:marRight w:val="0"/>
          <w:marTop w:val="0"/>
          <w:marBottom w:val="0"/>
          <w:divBdr>
            <w:top w:val="none" w:sz="0" w:space="0" w:color="auto"/>
            <w:left w:val="none" w:sz="0" w:space="0" w:color="auto"/>
            <w:bottom w:val="none" w:sz="0" w:space="0" w:color="auto"/>
            <w:right w:val="none" w:sz="0" w:space="0" w:color="auto"/>
          </w:divBdr>
        </w:div>
        <w:div w:id="1568764609">
          <w:marLeft w:val="480"/>
          <w:marRight w:val="0"/>
          <w:marTop w:val="0"/>
          <w:marBottom w:val="0"/>
          <w:divBdr>
            <w:top w:val="none" w:sz="0" w:space="0" w:color="auto"/>
            <w:left w:val="none" w:sz="0" w:space="0" w:color="auto"/>
            <w:bottom w:val="none" w:sz="0" w:space="0" w:color="auto"/>
            <w:right w:val="none" w:sz="0" w:space="0" w:color="auto"/>
          </w:divBdr>
        </w:div>
        <w:div w:id="85855634">
          <w:marLeft w:val="480"/>
          <w:marRight w:val="0"/>
          <w:marTop w:val="0"/>
          <w:marBottom w:val="0"/>
          <w:divBdr>
            <w:top w:val="none" w:sz="0" w:space="0" w:color="auto"/>
            <w:left w:val="none" w:sz="0" w:space="0" w:color="auto"/>
            <w:bottom w:val="none" w:sz="0" w:space="0" w:color="auto"/>
            <w:right w:val="none" w:sz="0" w:space="0" w:color="auto"/>
          </w:divBdr>
        </w:div>
        <w:div w:id="438109549">
          <w:marLeft w:val="480"/>
          <w:marRight w:val="0"/>
          <w:marTop w:val="0"/>
          <w:marBottom w:val="0"/>
          <w:divBdr>
            <w:top w:val="none" w:sz="0" w:space="0" w:color="auto"/>
            <w:left w:val="none" w:sz="0" w:space="0" w:color="auto"/>
            <w:bottom w:val="none" w:sz="0" w:space="0" w:color="auto"/>
            <w:right w:val="none" w:sz="0" w:space="0" w:color="auto"/>
          </w:divBdr>
        </w:div>
        <w:div w:id="1120032389">
          <w:marLeft w:val="480"/>
          <w:marRight w:val="0"/>
          <w:marTop w:val="0"/>
          <w:marBottom w:val="0"/>
          <w:divBdr>
            <w:top w:val="none" w:sz="0" w:space="0" w:color="auto"/>
            <w:left w:val="none" w:sz="0" w:space="0" w:color="auto"/>
            <w:bottom w:val="none" w:sz="0" w:space="0" w:color="auto"/>
            <w:right w:val="none" w:sz="0" w:space="0" w:color="auto"/>
          </w:divBdr>
        </w:div>
        <w:div w:id="1320160466">
          <w:marLeft w:val="480"/>
          <w:marRight w:val="0"/>
          <w:marTop w:val="0"/>
          <w:marBottom w:val="0"/>
          <w:divBdr>
            <w:top w:val="none" w:sz="0" w:space="0" w:color="auto"/>
            <w:left w:val="none" w:sz="0" w:space="0" w:color="auto"/>
            <w:bottom w:val="none" w:sz="0" w:space="0" w:color="auto"/>
            <w:right w:val="none" w:sz="0" w:space="0" w:color="auto"/>
          </w:divBdr>
        </w:div>
        <w:div w:id="1887715982">
          <w:marLeft w:val="480"/>
          <w:marRight w:val="0"/>
          <w:marTop w:val="0"/>
          <w:marBottom w:val="0"/>
          <w:divBdr>
            <w:top w:val="none" w:sz="0" w:space="0" w:color="auto"/>
            <w:left w:val="none" w:sz="0" w:space="0" w:color="auto"/>
            <w:bottom w:val="none" w:sz="0" w:space="0" w:color="auto"/>
            <w:right w:val="none" w:sz="0" w:space="0" w:color="auto"/>
          </w:divBdr>
        </w:div>
        <w:div w:id="1762600542">
          <w:marLeft w:val="480"/>
          <w:marRight w:val="0"/>
          <w:marTop w:val="0"/>
          <w:marBottom w:val="0"/>
          <w:divBdr>
            <w:top w:val="none" w:sz="0" w:space="0" w:color="auto"/>
            <w:left w:val="none" w:sz="0" w:space="0" w:color="auto"/>
            <w:bottom w:val="none" w:sz="0" w:space="0" w:color="auto"/>
            <w:right w:val="none" w:sz="0" w:space="0" w:color="auto"/>
          </w:divBdr>
        </w:div>
        <w:div w:id="114713608">
          <w:marLeft w:val="480"/>
          <w:marRight w:val="0"/>
          <w:marTop w:val="0"/>
          <w:marBottom w:val="0"/>
          <w:divBdr>
            <w:top w:val="none" w:sz="0" w:space="0" w:color="auto"/>
            <w:left w:val="none" w:sz="0" w:space="0" w:color="auto"/>
            <w:bottom w:val="none" w:sz="0" w:space="0" w:color="auto"/>
            <w:right w:val="none" w:sz="0" w:space="0" w:color="auto"/>
          </w:divBdr>
        </w:div>
      </w:divsChild>
    </w:div>
    <w:div w:id="1098719138">
      <w:bodyDiv w:val="1"/>
      <w:marLeft w:val="0"/>
      <w:marRight w:val="0"/>
      <w:marTop w:val="0"/>
      <w:marBottom w:val="0"/>
      <w:divBdr>
        <w:top w:val="none" w:sz="0" w:space="0" w:color="auto"/>
        <w:left w:val="none" w:sz="0" w:space="0" w:color="auto"/>
        <w:bottom w:val="none" w:sz="0" w:space="0" w:color="auto"/>
        <w:right w:val="none" w:sz="0" w:space="0" w:color="auto"/>
      </w:divBdr>
    </w:div>
    <w:div w:id="1366635494">
      <w:bodyDiv w:val="1"/>
      <w:marLeft w:val="0"/>
      <w:marRight w:val="0"/>
      <w:marTop w:val="0"/>
      <w:marBottom w:val="0"/>
      <w:divBdr>
        <w:top w:val="none" w:sz="0" w:space="0" w:color="auto"/>
        <w:left w:val="none" w:sz="0" w:space="0" w:color="auto"/>
        <w:bottom w:val="none" w:sz="0" w:space="0" w:color="auto"/>
        <w:right w:val="none" w:sz="0" w:space="0" w:color="auto"/>
      </w:divBdr>
    </w:div>
    <w:div w:id="1412922745">
      <w:bodyDiv w:val="1"/>
      <w:marLeft w:val="0"/>
      <w:marRight w:val="0"/>
      <w:marTop w:val="0"/>
      <w:marBottom w:val="0"/>
      <w:divBdr>
        <w:top w:val="none" w:sz="0" w:space="0" w:color="auto"/>
        <w:left w:val="none" w:sz="0" w:space="0" w:color="auto"/>
        <w:bottom w:val="none" w:sz="0" w:space="0" w:color="auto"/>
        <w:right w:val="none" w:sz="0" w:space="0" w:color="auto"/>
      </w:divBdr>
    </w:div>
    <w:div w:id="1460492315">
      <w:bodyDiv w:val="1"/>
      <w:marLeft w:val="0"/>
      <w:marRight w:val="0"/>
      <w:marTop w:val="0"/>
      <w:marBottom w:val="0"/>
      <w:divBdr>
        <w:top w:val="none" w:sz="0" w:space="0" w:color="auto"/>
        <w:left w:val="none" w:sz="0" w:space="0" w:color="auto"/>
        <w:bottom w:val="none" w:sz="0" w:space="0" w:color="auto"/>
        <w:right w:val="none" w:sz="0" w:space="0" w:color="auto"/>
      </w:divBdr>
      <w:divsChild>
        <w:div w:id="1773745786">
          <w:marLeft w:val="480"/>
          <w:marRight w:val="0"/>
          <w:marTop w:val="0"/>
          <w:marBottom w:val="0"/>
          <w:divBdr>
            <w:top w:val="none" w:sz="0" w:space="0" w:color="auto"/>
            <w:left w:val="none" w:sz="0" w:space="0" w:color="auto"/>
            <w:bottom w:val="none" w:sz="0" w:space="0" w:color="auto"/>
            <w:right w:val="none" w:sz="0" w:space="0" w:color="auto"/>
          </w:divBdr>
        </w:div>
        <w:div w:id="283730868">
          <w:marLeft w:val="480"/>
          <w:marRight w:val="0"/>
          <w:marTop w:val="0"/>
          <w:marBottom w:val="0"/>
          <w:divBdr>
            <w:top w:val="none" w:sz="0" w:space="0" w:color="auto"/>
            <w:left w:val="none" w:sz="0" w:space="0" w:color="auto"/>
            <w:bottom w:val="none" w:sz="0" w:space="0" w:color="auto"/>
            <w:right w:val="none" w:sz="0" w:space="0" w:color="auto"/>
          </w:divBdr>
        </w:div>
        <w:div w:id="94327113">
          <w:marLeft w:val="480"/>
          <w:marRight w:val="0"/>
          <w:marTop w:val="0"/>
          <w:marBottom w:val="0"/>
          <w:divBdr>
            <w:top w:val="none" w:sz="0" w:space="0" w:color="auto"/>
            <w:left w:val="none" w:sz="0" w:space="0" w:color="auto"/>
            <w:bottom w:val="none" w:sz="0" w:space="0" w:color="auto"/>
            <w:right w:val="none" w:sz="0" w:space="0" w:color="auto"/>
          </w:divBdr>
        </w:div>
        <w:div w:id="2141652139">
          <w:marLeft w:val="480"/>
          <w:marRight w:val="0"/>
          <w:marTop w:val="0"/>
          <w:marBottom w:val="0"/>
          <w:divBdr>
            <w:top w:val="none" w:sz="0" w:space="0" w:color="auto"/>
            <w:left w:val="none" w:sz="0" w:space="0" w:color="auto"/>
            <w:bottom w:val="none" w:sz="0" w:space="0" w:color="auto"/>
            <w:right w:val="none" w:sz="0" w:space="0" w:color="auto"/>
          </w:divBdr>
        </w:div>
        <w:div w:id="714935378">
          <w:marLeft w:val="480"/>
          <w:marRight w:val="0"/>
          <w:marTop w:val="0"/>
          <w:marBottom w:val="0"/>
          <w:divBdr>
            <w:top w:val="none" w:sz="0" w:space="0" w:color="auto"/>
            <w:left w:val="none" w:sz="0" w:space="0" w:color="auto"/>
            <w:bottom w:val="none" w:sz="0" w:space="0" w:color="auto"/>
            <w:right w:val="none" w:sz="0" w:space="0" w:color="auto"/>
          </w:divBdr>
        </w:div>
        <w:div w:id="1113019666">
          <w:marLeft w:val="480"/>
          <w:marRight w:val="0"/>
          <w:marTop w:val="0"/>
          <w:marBottom w:val="0"/>
          <w:divBdr>
            <w:top w:val="none" w:sz="0" w:space="0" w:color="auto"/>
            <w:left w:val="none" w:sz="0" w:space="0" w:color="auto"/>
            <w:bottom w:val="none" w:sz="0" w:space="0" w:color="auto"/>
            <w:right w:val="none" w:sz="0" w:space="0" w:color="auto"/>
          </w:divBdr>
        </w:div>
        <w:div w:id="866910530">
          <w:marLeft w:val="480"/>
          <w:marRight w:val="0"/>
          <w:marTop w:val="0"/>
          <w:marBottom w:val="0"/>
          <w:divBdr>
            <w:top w:val="none" w:sz="0" w:space="0" w:color="auto"/>
            <w:left w:val="none" w:sz="0" w:space="0" w:color="auto"/>
            <w:bottom w:val="none" w:sz="0" w:space="0" w:color="auto"/>
            <w:right w:val="none" w:sz="0" w:space="0" w:color="auto"/>
          </w:divBdr>
        </w:div>
        <w:div w:id="1209757164">
          <w:marLeft w:val="480"/>
          <w:marRight w:val="0"/>
          <w:marTop w:val="0"/>
          <w:marBottom w:val="0"/>
          <w:divBdr>
            <w:top w:val="none" w:sz="0" w:space="0" w:color="auto"/>
            <w:left w:val="none" w:sz="0" w:space="0" w:color="auto"/>
            <w:bottom w:val="none" w:sz="0" w:space="0" w:color="auto"/>
            <w:right w:val="none" w:sz="0" w:space="0" w:color="auto"/>
          </w:divBdr>
        </w:div>
        <w:div w:id="325087798">
          <w:marLeft w:val="480"/>
          <w:marRight w:val="0"/>
          <w:marTop w:val="0"/>
          <w:marBottom w:val="0"/>
          <w:divBdr>
            <w:top w:val="none" w:sz="0" w:space="0" w:color="auto"/>
            <w:left w:val="none" w:sz="0" w:space="0" w:color="auto"/>
            <w:bottom w:val="none" w:sz="0" w:space="0" w:color="auto"/>
            <w:right w:val="none" w:sz="0" w:space="0" w:color="auto"/>
          </w:divBdr>
        </w:div>
        <w:div w:id="744839231">
          <w:marLeft w:val="480"/>
          <w:marRight w:val="0"/>
          <w:marTop w:val="0"/>
          <w:marBottom w:val="0"/>
          <w:divBdr>
            <w:top w:val="none" w:sz="0" w:space="0" w:color="auto"/>
            <w:left w:val="none" w:sz="0" w:space="0" w:color="auto"/>
            <w:bottom w:val="none" w:sz="0" w:space="0" w:color="auto"/>
            <w:right w:val="none" w:sz="0" w:space="0" w:color="auto"/>
          </w:divBdr>
        </w:div>
        <w:div w:id="71782793">
          <w:marLeft w:val="480"/>
          <w:marRight w:val="0"/>
          <w:marTop w:val="0"/>
          <w:marBottom w:val="0"/>
          <w:divBdr>
            <w:top w:val="none" w:sz="0" w:space="0" w:color="auto"/>
            <w:left w:val="none" w:sz="0" w:space="0" w:color="auto"/>
            <w:bottom w:val="none" w:sz="0" w:space="0" w:color="auto"/>
            <w:right w:val="none" w:sz="0" w:space="0" w:color="auto"/>
          </w:divBdr>
        </w:div>
        <w:div w:id="391194642">
          <w:marLeft w:val="480"/>
          <w:marRight w:val="0"/>
          <w:marTop w:val="0"/>
          <w:marBottom w:val="0"/>
          <w:divBdr>
            <w:top w:val="none" w:sz="0" w:space="0" w:color="auto"/>
            <w:left w:val="none" w:sz="0" w:space="0" w:color="auto"/>
            <w:bottom w:val="none" w:sz="0" w:space="0" w:color="auto"/>
            <w:right w:val="none" w:sz="0" w:space="0" w:color="auto"/>
          </w:divBdr>
        </w:div>
        <w:div w:id="1208296852">
          <w:marLeft w:val="480"/>
          <w:marRight w:val="0"/>
          <w:marTop w:val="0"/>
          <w:marBottom w:val="0"/>
          <w:divBdr>
            <w:top w:val="none" w:sz="0" w:space="0" w:color="auto"/>
            <w:left w:val="none" w:sz="0" w:space="0" w:color="auto"/>
            <w:bottom w:val="none" w:sz="0" w:space="0" w:color="auto"/>
            <w:right w:val="none" w:sz="0" w:space="0" w:color="auto"/>
          </w:divBdr>
        </w:div>
        <w:div w:id="830945245">
          <w:marLeft w:val="480"/>
          <w:marRight w:val="0"/>
          <w:marTop w:val="0"/>
          <w:marBottom w:val="0"/>
          <w:divBdr>
            <w:top w:val="none" w:sz="0" w:space="0" w:color="auto"/>
            <w:left w:val="none" w:sz="0" w:space="0" w:color="auto"/>
            <w:bottom w:val="none" w:sz="0" w:space="0" w:color="auto"/>
            <w:right w:val="none" w:sz="0" w:space="0" w:color="auto"/>
          </w:divBdr>
        </w:div>
        <w:div w:id="630595542">
          <w:marLeft w:val="480"/>
          <w:marRight w:val="0"/>
          <w:marTop w:val="0"/>
          <w:marBottom w:val="0"/>
          <w:divBdr>
            <w:top w:val="none" w:sz="0" w:space="0" w:color="auto"/>
            <w:left w:val="none" w:sz="0" w:space="0" w:color="auto"/>
            <w:bottom w:val="none" w:sz="0" w:space="0" w:color="auto"/>
            <w:right w:val="none" w:sz="0" w:space="0" w:color="auto"/>
          </w:divBdr>
        </w:div>
        <w:div w:id="1848667462">
          <w:marLeft w:val="480"/>
          <w:marRight w:val="0"/>
          <w:marTop w:val="0"/>
          <w:marBottom w:val="0"/>
          <w:divBdr>
            <w:top w:val="none" w:sz="0" w:space="0" w:color="auto"/>
            <w:left w:val="none" w:sz="0" w:space="0" w:color="auto"/>
            <w:bottom w:val="none" w:sz="0" w:space="0" w:color="auto"/>
            <w:right w:val="none" w:sz="0" w:space="0" w:color="auto"/>
          </w:divBdr>
        </w:div>
        <w:div w:id="796026149">
          <w:marLeft w:val="480"/>
          <w:marRight w:val="0"/>
          <w:marTop w:val="0"/>
          <w:marBottom w:val="0"/>
          <w:divBdr>
            <w:top w:val="none" w:sz="0" w:space="0" w:color="auto"/>
            <w:left w:val="none" w:sz="0" w:space="0" w:color="auto"/>
            <w:bottom w:val="none" w:sz="0" w:space="0" w:color="auto"/>
            <w:right w:val="none" w:sz="0" w:space="0" w:color="auto"/>
          </w:divBdr>
        </w:div>
        <w:div w:id="1365791183">
          <w:marLeft w:val="480"/>
          <w:marRight w:val="0"/>
          <w:marTop w:val="0"/>
          <w:marBottom w:val="0"/>
          <w:divBdr>
            <w:top w:val="none" w:sz="0" w:space="0" w:color="auto"/>
            <w:left w:val="none" w:sz="0" w:space="0" w:color="auto"/>
            <w:bottom w:val="none" w:sz="0" w:space="0" w:color="auto"/>
            <w:right w:val="none" w:sz="0" w:space="0" w:color="auto"/>
          </w:divBdr>
        </w:div>
        <w:div w:id="222370812">
          <w:marLeft w:val="480"/>
          <w:marRight w:val="0"/>
          <w:marTop w:val="0"/>
          <w:marBottom w:val="0"/>
          <w:divBdr>
            <w:top w:val="none" w:sz="0" w:space="0" w:color="auto"/>
            <w:left w:val="none" w:sz="0" w:space="0" w:color="auto"/>
            <w:bottom w:val="none" w:sz="0" w:space="0" w:color="auto"/>
            <w:right w:val="none" w:sz="0" w:space="0" w:color="auto"/>
          </w:divBdr>
        </w:div>
        <w:div w:id="634717724">
          <w:marLeft w:val="480"/>
          <w:marRight w:val="0"/>
          <w:marTop w:val="0"/>
          <w:marBottom w:val="0"/>
          <w:divBdr>
            <w:top w:val="none" w:sz="0" w:space="0" w:color="auto"/>
            <w:left w:val="none" w:sz="0" w:space="0" w:color="auto"/>
            <w:bottom w:val="none" w:sz="0" w:space="0" w:color="auto"/>
            <w:right w:val="none" w:sz="0" w:space="0" w:color="auto"/>
          </w:divBdr>
        </w:div>
        <w:div w:id="1652909044">
          <w:marLeft w:val="480"/>
          <w:marRight w:val="0"/>
          <w:marTop w:val="0"/>
          <w:marBottom w:val="0"/>
          <w:divBdr>
            <w:top w:val="none" w:sz="0" w:space="0" w:color="auto"/>
            <w:left w:val="none" w:sz="0" w:space="0" w:color="auto"/>
            <w:bottom w:val="none" w:sz="0" w:space="0" w:color="auto"/>
            <w:right w:val="none" w:sz="0" w:space="0" w:color="auto"/>
          </w:divBdr>
        </w:div>
        <w:div w:id="1081677458">
          <w:marLeft w:val="480"/>
          <w:marRight w:val="0"/>
          <w:marTop w:val="0"/>
          <w:marBottom w:val="0"/>
          <w:divBdr>
            <w:top w:val="none" w:sz="0" w:space="0" w:color="auto"/>
            <w:left w:val="none" w:sz="0" w:space="0" w:color="auto"/>
            <w:bottom w:val="none" w:sz="0" w:space="0" w:color="auto"/>
            <w:right w:val="none" w:sz="0" w:space="0" w:color="auto"/>
          </w:divBdr>
        </w:div>
        <w:div w:id="2112312061">
          <w:marLeft w:val="480"/>
          <w:marRight w:val="0"/>
          <w:marTop w:val="0"/>
          <w:marBottom w:val="0"/>
          <w:divBdr>
            <w:top w:val="none" w:sz="0" w:space="0" w:color="auto"/>
            <w:left w:val="none" w:sz="0" w:space="0" w:color="auto"/>
            <w:bottom w:val="none" w:sz="0" w:space="0" w:color="auto"/>
            <w:right w:val="none" w:sz="0" w:space="0" w:color="auto"/>
          </w:divBdr>
        </w:div>
      </w:divsChild>
    </w:div>
    <w:div w:id="1519081205">
      <w:bodyDiv w:val="1"/>
      <w:marLeft w:val="0"/>
      <w:marRight w:val="0"/>
      <w:marTop w:val="0"/>
      <w:marBottom w:val="0"/>
      <w:divBdr>
        <w:top w:val="none" w:sz="0" w:space="0" w:color="auto"/>
        <w:left w:val="none" w:sz="0" w:space="0" w:color="auto"/>
        <w:bottom w:val="none" w:sz="0" w:space="0" w:color="auto"/>
        <w:right w:val="none" w:sz="0" w:space="0" w:color="auto"/>
      </w:divBdr>
    </w:div>
    <w:div w:id="1577129372">
      <w:bodyDiv w:val="1"/>
      <w:marLeft w:val="0"/>
      <w:marRight w:val="0"/>
      <w:marTop w:val="0"/>
      <w:marBottom w:val="0"/>
      <w:divBdr>
        <w:top w:val="none" w:sz="0" w:space="0" w:color="auto"/>
        <w:left w:val="none" w:sz="0" w:space="0" w:color="auto"/>
        <w:bottom w:val="none" w:sz="0" w:space="0" w:color="auto"/>
        <w:right w:val="none" w:sz="0" w:space="0" w:color="auto"/>
      </w:divBdr>
    </w:div>
    <w:div w:id="1617247107">
      <w:bodyDiv w:val="1"/>
      <w:marLeft w:val="0"/>
      <w:marRight w:val="0"/>
      <w:marTop w:val="0"/>
      <w:marBottom w:val="0"/>
      <w:divBdr>
        <w:top w:val="none" w:sz="0" w:space="0" w:color="auto"/>
        <w:left w:val="none" w:sz="0" w:space="0" w:color="auto"/>
        <w:bottom w:val="none" w:sz="0" w:space="0" w:color="auto"/>
        <w:right w:val="none" w:sz="0" w:space="0" w:color="auto"/>
      </w:divBdr>
    </w:div>
    <w:div w:id="1757969188">
      <w:bodyDiv w:val="1"/>
      <w:marLeft w:val="0"/>
      <w:marRight w:val="0"/>
      <w:marTop w:val="0"/>
      <w:marBottom w:val="0"/>
      <w:divBdr>
        <w:top w:val="none" w:sz="0" w:space="0" w:color="auto"/>
        <w:left w:val="none" w:sz="0" w:space="0" w:color="auto"/>
        <w:bottom w:val="none" w:sz="0" w:space="0" w:color="auto"/>
        <w:right w:val="none" w:sz="0" w:space="0" w:color="auto"/>
      </w:divBdr>
    </w:div>
    <w:div w:id="1922906354">
      <w:bodyDiv w:val="1"/>
      <w:marLeft w:val="0"/>
      <w:marRight w:val="0"/>
      <w:marTop w:val="0"/>
      <w:marBottom w:val="0"/>
      <w:divBdr>
        <w:top w:val="none" w:sz="0" w:space="0" w:color="auto"/>
        <w:left w:val="none" w:sz="0" w:space="0" w:color="auto"/>
        <w:bottom w:val="none" w:sz="0" w:space="0" w:color="auto"/>
        <w:right w:val="none" w:sz="0" w:space="0" w:color="auto"/>
      </w:divBdr>
    </w:div>
    <w:div w:id="2003000029">
      <w:bodyDiv w:val="1"/>
      <w:marLeft w:val="0"/>
      <w:marRight w:val="0"/>
      <w:marTop w:val="0"/>
      <w:marBottom w:val="0"/>
      <w:divBdr>
        <w:top w:val="none" w:sz="0" w:space="0" w:color="auto"/>
        <w:left w:val="none" w:sz="0" w:space="0" w:color="auto"/>
        <w:bottom w:val="none" w:sz="0" w:space="0" w:color="auto"/>
        <w:right w:val="none" w:sz="0" w:space="0" w:color="auto"/>
      </w:divBdr>
      <w:divsChild>
        <w:div w:id="533930613">
          <w:marLeft w:val="480"/>
          <w:marRight w:val="0"/>
          <w:marTop w:val="0"/>
          <w:marBottom w:val="0"/>
          <w:divBdr>
            <w:top w:val="none" w:sz="0" w:space="0" w:color="auto"/>
            <w:left w:val="none" w:sz="0" w:space="0" w:color="auto"/>
            <w:bottom w:val="none" w:sz="0" w:space="0" w:color="auto"/>
            <w:right w:val="none" w:sz="0" w:space="0" w:color="auto"/>
          </w:divBdr>
        </w:div>
        <w:div w:id="2074039712">
          <w:marLeft w:val="480"/>
          <w:marRight w:val="0"/>
          <w:marTop w:val="0"/>
          <w:marBottom w:val="0"/>
          <w:divBdr>
            <w:top w:val="none" w:sz="0" w:space="0" w:color="auto"/>
            <w:left w:val="none" w:sz="0" w:space="0" w:color="auto"/>
            <w:bottom w:val="none" w:sz="0" w:space="0" w:color="auto"/>
            <w:right w:val="none" w:sz="0" w:space="0" w:color="auto"/>
          </w:divBdr>
        </w:div>
        <w:div w:id="217713967">
          <w:marLeft w:val="480"/>
          <w:marRight w:val="0"/>
          <w:marTop w:val="0"/>
          <w:marBottom w:val="0"/>
          <w:divBdr>
            <w:top w:val="none" w:sz="0" w:space="0" w:color="auto"/>
            <w:left w:val="none" w:sz="0" w:space="0" w:color="auto"/>
            <w:bottom w:val="none" w:sz="0" w:space="0" w:color="auto"/>
            <w:right w:val="none" w:sz="0" w:space="0" w:color="auto"/>
          </w:divBdr>
        </w:div>
        <w:div w:id="1157956164">
          <w:marLeft w:val="480"/>
          <w:marRight w:val="0"/>
          <w:marTop w:val="0"/>
          <w:marBottom w:val="0"/>
          <w:divBdr>
            <w:top w:val="none" w:sz="0" w:space="0" w:color="auto"/>
            <w:left w:val="none" w:sz="0" w:space="0" w:color="auto"/>
            <w:bottom w:val="none" w:sz="0" w:space="0" w:color="auto"/>
            <w:right w:val="none" w:sz="0" w:space="0" w:color="auto"/>
          </w:divBdr>
        </w:div>
        <w:div w:id="52631313">
          <w:marLeft w:val="480"/>
          <w:marRight w:val="0"/>
          <w:marTop w:val="0"/>
          <w:marBottom w:val="0"/>
          <w:divBdr>
            <w:top w:val="none" w:sz="0" w:space="0" w:color="auto"/>
            <w:left w:val="none" w:sz="0" w:space="0" w:color="auto"/>
            <w:bottom w:val="none" w:sz="0" w:space="0" w:color="auto"/>
            <w:right w:val="none" w:sz="0" w:space="0" w:color="auto"/>
          </w:divBdr>
        </w:div>
        <w:div w:id="1899432658">
          <w:marLeft w:val="480"/>
          <w:marRight w:val="0"/>
          <w:marTop w:val="0"/>
          <w:marBottom w:val="0"/>
          <w:divBdr>
            <w:top w:val="none" w:sz="0" w:space="0" w:color="auto"/>
            <w:left w:val="none" w:sz="0" w:space="0" w:color="auto"/>
            <w:bottom w:val="none" w:sz="0" w:space="0" w:color="auto"/>
            <w:right w:val="none" w:sz="0" w:space="0" w:color="auto"/>
          </w:divBdr>
        </w:div>
        <w:div w:id="323825681">
          <w:marLeft w:val="480"/>
          <w:marRight w:val="0"/>
          <w:marTop w:val="0"/>
          <w:marBottom w:val="0"/>
          <w:divBdr>
            <w:top w:val="none" w:sz="0" w:space="0" w:color="auto"/>
            <w:left w:val="none" w:sz="0" w:space="0" w:color="auto"/>
            <w:bottom w:val="none" w:sz="0" w:space="0" w:color="auto"/>
            <w:right w:val="none" w:sz="0" w:space="0" w:color="auto"/>
          </w:divBdr>
        </w:div>
        <w:div w:id="592012926">
          <w:marLeft w:val="480"/>
          <w:marRight w:val="0"/>
          <w:marTop w:val="0"/>
          <w:marBottom w:val="0"/>
          <w:divBdr>
            <w:top w:val="none" w:sz="0" w:space="0" w:color="auto"/>
            <w:left w:val="none" w:sz="0" w:space="0" w:color="auto"/>
            <w:bottom w:val="none" w:sz="0" w:space="0" w:color="auto"/>
            <w:right w:val="none" w:sz="0" w:space="0" w:color="auto"/>
          </w:divBdr>
        </w:div>
        <w:div w:id="567153095">
          <w:marLeft w:val="480"/>
          <w:marRight w:val="0"/>
          <w:marTop w:val="0"/>
          <w:marBottom w:val="0"/>
          <w:divBdr>
            <w:top w:val="none" w:sz="0" w:space="0" w:color="auto"/>
            <w:left w:val="none" w:sz="0" w:space="0" w:color="auto"/>
            <w:bottom w:val="none" w:sz="0" w:space="0" w:color="auto"/>
            <w:right w:val="none" w:sz="0" w:space="0" w:color="auto"/>
          </w:divBdr>
        </w:div>
        <w:div w:id="360008821">
          <w:marLeft w:val="480"/>
          <w:marRight w:val="0"/>
          <w:marTop w:val="0"/>
          <w:marBottom w:val="0"/>
          <w:divBdr>
            <w:top w:val="none" w:sz="0" w:space="0" w:color="auto"/>
            <w:left w:val="none" w:sz="0" w:space="0" w:color="auto"/>
            <w:bottom w:val="none" w:sz="0" w:space="0" w:color="auto"/>
            <w:right w:val="none" w:sz="0" w:space="0" w:color="auto"/>
          </w:divBdr>
        </w:div>
        <w:div w:id="890850263">
          <w:marLeft w:val="480"/>
          <w:marRight w:val="0"/>
          <w:marTop w:val="0"/>
          <w:marBottom w:val="0"/>
          <w:divBdr>
            <w:top w:val="none" w:sz="0" w:space="0" w:color="auto"/>
            <w:left w:val="none" w:sz="0" w:space="0" w:color="auto"/>
            <w:bottom w:val="none" w:sz="0" w:space="0" w:color="auto"/>
            <w:right w:val="none" w:sz="0" w:space="0" w:color="auto"/>
          </w:divBdr>
        </w:div>
        <w:div w:id="247277666">
          <w:marLeft w:val="480"/>
          <w:marRight w:val="0"/>
          <w:marTop w:val="0"/>
          <w:marBottom w:val="0"/>
          <w:divBdr>
            <w:top w:val="none" w:sz="0" w:space="0" w:color="auto"/>
            <w:left w:val="none" w:sz="0" w:space="0" w:color="auto"/>
            <w:bottom w:val="none" w:sz="0" w:space="0" w:color="auto"/>
            <w:right w:val="none" w:sz="0" w:space="0" w:color="auto"/>
          </w:divBdr>
        </w:div>
        <w:div w:id="1360163037">
          <w:marLeft w:val="480"/>
          <w:marRight w:val="0"/>
          <w:marTop w:val="0"/>
          <w:marBottom w:val="0"/>
          <w:divBdr>
            <w:top w:val="none" w:sz="0" w:space="0" w:color="auto"/>
            <w:left w:val="none" w:sz="0" w:space="0" w:color="auto"/>
            <w:bottom w:val="none" w:sz="0" w:space="0" w:color="auto"/>
            <w:right w:val="none" w:sz="0" w:space="0" w:color="auto"/>
          </w:divBdr>
        </w:div>
        <w:div w:id="69696616">
          <w:marLeft w:val="480"/>
          <w:marRight w:val="0"/>
          <w:marTop w:val="0"/>
          <w:marBottom w:val="0"/>
          <w:divBdr>
            <w:top w:val="none" w:sz="0" w:space="0" w:color="auto"/>
            <w:left w:val="none" w:sz="0" w:space="0" w:color="auto"/>
            <w:bottom w:val="none" w:sz="0" w:space="0" w:color="auto"/>
            <w:right w:val="none" w:sz="0" w:space="0" w:color="auto"/>
          </w:divBdr>
        </w:div>
        <w:div w:id="1633243578">
          <w:marLeft w:val="480"/>
          <w:marRight w:val="0"/>
          <w:marTop w:val="0"/>
          <w:marBottom w:val="0"/>
          <w:divBdr>
            <w:top w:val="none" w:sz="0" w:space="0" w:color="auto"/>
            <w:left w:val="none" w:sz="0" w:space="0" w:color="auto"/>
            <w:bottom w:val="none" w:sz="0" w:space="0" w:color="auto"/>
            <w:right w:val="none" w:sz="0" w:space="0" w:color="auto"/>
          </w:divBdr>
        </w:div>
        <w:div w:id="1605503625">
          <w:marLeft w:val="480"/>
          <w:marRight w:val="0"/>
          <w:marTop w:val="0"/>
          <w:marBottom w:val="0"/>
          <w:divBdr>
            <w:top w:val="none" w:sz="0" w:space="0" w:color="auto"/>
            <w:left w:val="none" w:sz="0" w:space="0" w:color="auto"/>
            <w:bottom w:val="none" w:sz="0" w:space="0" w:color="auto"/>
            <w:right w:val="none" w:sz="0" w:space="0" w:color="auto"/>
          </w:divBdr>
        </w:div>
        <w:div w:id="1097361631">
          <w:marLeft w:val="480"/>
          <w:marRight w:val="0"/>
          <w:marTop w:val="0"/>
          <w:marBottom w:val="0"/>
          <w:divBdr>
            <w:top w:val="none" w:sz="0" w:space="0" w:color="auto"/>
            <w:left w:val="none" w:sz="0" w:space="0" w:color="auto"/>
            <w:bottom w:val="none" w:sz="0" w:space="0" w:color="auto"/>
            <w:right w:val="none" w:sz="0" w:space="0" w:color="auto"/>
          </w:divBdr>
        </w:div>
        <w:div w:id="1818834437">
          <w:marLeft w:val="480"/>
          <w:marRight w:val="0"/>
          <w:marTop w:val="0"/>
          <w:marBottom w:val="0"/>
          <w:divBdr>
            <w:top w:val="none" w:sz="0" w:space="0" w:color="auto"/>
            <w:left w:val="none" w:sz="0" w:space="0" w:color="auto"/>
            <w:bottom w:val="none" w:sz="0" w:space="0" w:color="auto"/>
            <w:right w:val="none" w:sz="0" w:space="0" w:color="auto"/>
          </w:divBdr>
        </w:div>
        <w:div w:id="146436612">
          <w:marLeft w:val="480"/>
          <w:marRight w:val="0"/>
          <w:marTop w:val="0"/>
          <w:marBottom w:val="0"/>
          <w:divBdr>
            <w:top w:val="none" w:sz="0" w:space="0" w:color="auto"/>
            <w:left w:val="none" w:sz="0" w:space="0" w:color="auto"/>
            <w:bottom w:val="none" w:sz="0" w:space="0" w:color="auto"/>
            <w:right w:val="none" w:sz="0" w:space="0" w:color="auto"/>
          </w:divBdr>
        </w:div>
        <w:div w:id="916674147">
          <w:marLeft w:val="480"/>
          <w:marRight w:val="0"/>
          <w:marTop w:val="0"/>
          <w:marBottom w:val="0"/>
          <w:divBdr>
            <w:top w:val="none" w:sz="0" w:space="0" w:color="auto"/>
            <w:left w:val="none" w:sz="0" w:space="0" w:color="auto"/>
            <w:bottom w:val="none" w:sz="0" w:space="0" w:color="auto"/>
            <w:right w:val="none" w:sz="0" w:space="0" w:color="auto"/>
          </w:divBdr>
        </w:div>
        <w:div w:id="949049783">
          <w:marLeft w:val="480"/>
          <w:marRight w:val="0"/>
          <w:marTop w:val="0"/>
          <w:marBottom w:val="0"/>
          <w:divBdr>
            <w:top w:val="none" w:sz="0" w:space="0" w:color="auto"/>
            <w:left w:val="none" w:sz="0" w:space="0" w:color="auto"/>
            <w:bottom w:val="none" w:sz="0" w:space="0" w:color="auto"/>
            <w:right w:val="none" w:sz="0" w:space="0" w:color="auto"/>
          </w:divBdr>
        </w:div>
      </w:divsChild>
    </w:div>
    <w:div w:id="2024627272">
      <w:bodyDiv w:val="1"/>
      <w:marLeft w:val="0"/>
      <w:marRight w:val="0"/>
      <w:marTop w:val="0"/>
      <w:marBottom w:val="0"/>
      <w:divBdr>
        <w:top w:val="none" w:sz="0" w:space="0" w:color="auto"/>
        <w:left w:val="none" w:sz="0" w:space="0" w:color="auto"/>
        <w:bottom w:val="none" w:sz="0" w:space="0" w:color="auto"/>
        <w:right w:val="none" w:sz="0" w:space="0" w:color="auto"/>
      </w:divBdr>
      <w:divsChild>
        <w:div w:id="1979262911">
          <w:marLeft w:val="480"/>
          <w:marRight w:val="0"/>
          <w:marTop w:val="0"/>
          <w:marBottom w:val="0"/>
          <w:divBdr>
            <w:top w:val="none" w:sz="0" w:space="0" w:color="auto"/>
            <w:left w:val="none" w:sz="0" w:space="0" w:color="auto"/>
            <w:bottom w:val="none" w:sz="0" w:space="0" w:color="auto"/>
            <w:right w:val="none" w:sz="0" w:space="0" w:color="auto"/>
          </w:divBdr>
        </w:div>
        <w:div w:id="1636325608">
          <w:marLeft w:val="480"/>
          <w:marRight w:val="0"/>
          <w:marTop w:val="0"/>
          <w:marBottom w:val="0"/>
          <w:divBdr>
            <w:top w:val="none" w:sz="0" w:space="0" w:color="auto"/>
            <w:left w:val="none" w:sz="0" w:space="0" w:color="auto"/>
            <w:bottom w:val="none" w:sz="0" w:space="0" w:color="auto"/>
            <w:right w:val="none" w:sz="0" w:space="0" w:color="auto"/>
          </w:divBdr>
        </w:div>
        <w:div w:id="1750350877">
          <w:marLeft w:val="480"/>
          <w:marRight w:val="0"/>
          <w:marTop w:val="0"/>
          <w:marBottom w:val="0"/>
          <w:divBdr>
            <w:top w:val="none" w:sz="0" w:space="0" w:color="auto"/>
            <w:left w:val="none" w:sz="0" w:space="0" w:color="auto"/>
            <w:bottom w:val="none" w:sz="0" w:space="0" w:color="auto"/>
            <w:right w:val="none" w:sz="0" w:space="0" w:color="auto"/>
          </w:divBdr>
        </w:div>
        <w:div w:id="946615710">
          <w:marLeft w:val="480"/>
          <w:marRight w:val="0"/>
          <w:marTop w:val="0"/>
          <w:marBottom w:val="0"/>
          <w:divBdr>
            <w:top w:val="none" w:sz="0" w:space="0" w:color="auto"/>
            <w:left w:val="none" w:sz="0" w:space="0" w:color="auto"/>
            <w:bottom w:val="none" w:sz="0" w:space="0" w:color="auto"/>
            <w:right w:val="none" w:sz="0" w:space="0" w:color="auto"/>
          </w:divBdr>
        </w:div>
        <w:div w:id="138301716">
          <w:marLeft w:val="480"/>
          <w:marRight w:val="0"/>
          <w:marTop w:val="0"/>
          <w:marBottom w:val="0"/>
          <w:divBdr>
            <w:top w:val="none" w:sz="0" w:space="0" w:color="auto"/>
            <w:left w:val="none" w:sz="0" w:space="0" w:color="auto"/>
            <w:bottom w:val="none" w:sz="0" w:space="0" w:color="auto"/>
            <w:right w:val="none" w:sz="0" w:space="0" w:color="auto"/>
          </w:divBdr>
        </w:div>
        <w:div w:id="307906818">
          <w:marLeft w:val="480"/>
          <w:marRight w:val="0"/>
          <w:marTop w:val="0"/>
          <w:marBottom w:val="0"/>
          <w:divBdr>
            <w:top w:val="none" w:sz="0" w:space="0" w:color="auto"/>
            <w:left w:val="none" w:sz="0" w:space="0" w:color="auto"/>
            <w:bottom w:val="none" w:sz="0" w:space="0" w:color="auto"/>
            <w:right w:val="none" w:sz="0" w:space="0" w:color="auto"/>
          </w:divBdr>
        </w:div>
        <w:div w:id="1927687148">
          <w:marLeft w:val="480"/>
          <w:marRight w:val="0"/>
          <w:marTop w:val="0"/>
          <w:marBottom w:val="0"/>
          <w:divBdr>
            <w:top w:val="none" w:sz="0" w:space="0" w:color="auto"/>
            <w:left w:val="none" w:sz="0" w:space="0" w:color="auto"/>
            <w:bottom w:val="none" w:sz="0" w:space="0" w:color="auto"/>
            <w:right w:val="none" w:sz="0" w:space="0" w:color="auto"/>
          </w:divBdr>
        </w:div>
        <w:div w:id="302122397">
          <w:marLeft w:val="480"/>
          <w:marRight w:val="0"/>
          <w:marTop w:val="0"/>
          <w:marBottom w:val="0"/>
          <w:divBdr>
            <w:top w:val="none" w:sz="0" w:space="0" w:color="auto"/>
            <w:left w:val="none" w:sz="0" w:space="0" w:color="auto"/>
            <w:bottom w:val="none" w:sz="0" w:space="0" w:color="auto"/>
            <w:right w:val="none" w:sz="0" w:space="0" w:color="auto"/>
          </w:divBdr>
        </w:div>
        <w:div w:id="1909876591">
          <w:marLeft w:val="480"/>
          <w:marRight w:val="0"/>
          <w:marTop w:val="0"/>
          <w:marBottom w:val="0"/>
          <w:divBdr>
            <w:top w:val="none" w:sz="0" w:space="0" w:color="auto"/>
            <w:left w:val="none" w:sz="0" w:space="0" w:color="auto"/>
            <w:bottom w:val="none" w:sz="0" w:space="0" w:color="auto"/>
            <w:right w:val="none" w:sz="0" w:space="0" w:color="auto"/>
          </w:divBdr>
        </w:div>
        <w:div w:id="759716482">
          <w:marLeft w:val="480"/>
          <w:marRight w:val="0"/>
          <w:marTop w:val="0"/>
          <w:marBottom w:val="0"/>
          <w:divBdr>
            <w:top w:val="none" w:sz="0" w:space="0" w:color="auto"/>
            <w:left w:val="none" w:sz="0" w:space="0" w:color="auto"/>
            <w:bottom w:val="none" w:sz="0" w:space="0" w:color="auto"/>
            <w:right w:val="none" w:sz="0" w:space="0" w:color="auto"/>
          </w:divBdr>
        </w:div>
        <w:div w:id="1527525925">
          <w:marLeft w:val="480"/>
          <w:marRight w:val="0"/>
          <w:marTop w:val="0"/>
          <w:marBottom w:val="0"/>
          <w:divBdr>
            <w:top w:val="none" w:sz="0" w:space="0" w:color="auto"/>
            <w:left w:val="none" w:sz="0" w:space="0" w:color="auto"/>
            <w:bottom w:val="none" w:sz="0" w:space="0" w:color="auto"/>
            <w:right w:val="none" w:sz="0" w:space="0" w:color="auto"/>
          </w:divBdr>
        </w:div>
        <w:div w:id="1522746233">
          <w:marLeft w:val="480"/>
          <w:marRight w:val="0"/>
          <w:marTop w:val="0"/>
          <w:marBottom w:val="0"/>
          <w:divBdr>
            <w:top w:val="none" w:sz="0" w:space="0" w:color="auto"/>
            <w:left w:val="none" w:sz="0" w:space="0" w:color="auto"/>
            <w:bottom w:val="none" w:sz="0" w:space="0" w:color="auto"/>
            <w:right w:val="none" w:sz="0" w:space="0" w:color="auto"/>
          </w:divBdr>
        </w:div>
        <w:div w:id="142939487">
          <w:marLeft w:val="480"/>
          <w:marRight w:val="0"/>
          <w:marTop w:val="0"/>
          <w:marBottom w:val="0"/>
          <w:divBdr>
            <w:top w:val="none" w:sz="0" w:space="0" w:color="auto"/>
            <w:left w:val="none" w:sz="0" w:space="0" w:color="auto"/>
            <w:bottom w:val="none" w:sz="0" w:space="0" w:color="auto"/>
            <w:right w:val="none" w:sz="0" w:space="0" w:color="auto"/>
          </w:divBdr>
        </w:div>
        <w:div w:id="1633513331">
          <w:marLeft w:val="480"/>
          <w:marRight w:val="0"/>
          <w:marTop w:val="0"/>
          <w:marBottom w:val="0"/>
          <w:divBdr>
            <w:top w:val="none" w:sz="0" w:space="0" w:color="auto"/>
            <w:left w:val="none" w:sz="0" w:space="0" w:color="auto"/>
            <w:bottom w:val="none" w:sz="0" w:space="0" w:color="auto"/>
            <w:right w:val="none" w:sz="0" w:space="0" w:color="auto"/>
          </w:divBdr>
        </w:div>
        <w:div w:id="1034308550">
          <w:marLeft w:val="480"/>
          <w:marRight w:val="0"/>
          <w:marTop w:val="0"/>
          <w:marBottom w:val="0"/>
          <w:divBdr>
            <w:top w:val="none" w:sz="0" w:space="0" w:color="auto"/>
            <w:left w:val="none" w:sz="0" w:space="0" w:color="auto"/>
            <w:bottom w:val="none" w:sz="0" w:space="0" w:color="auto"/>
            <w:right w:val="none" w:sz="0" w:space="0" w:color="auto"/>
          </w:divBdr>
        </w:div>
        <w:div w:id="29258345">
          <w:marLeft w:val="480"/>
          <w:marRight w:val="0"/>
          <w:marTop w:val="0"/>
          <w:marBottom w:val="0"/>
          <w:divBdr>
            <w:top w:val="none" w:sz="0" w:space="0" w:color="auto"/>
            <w:left w:val="none" w:sz="0" w:space="0" w:color="auto"/>
            <w:bottom w:val="none" w:sz="0" w:space="0" w:color="auto"/>
            <w:right w:val="none" w:sz="0" w:space="0" w:color="auto"/>
          </w:divBdr>
        </w:div>
        <w:div w:id="1179155752">
          <w:marLeft w:val="480"/>
          <w:marRight w:val="0"/>
          <w:marTop w:val="0"/>
          <w:marBottom w:val="0"/>
          <w:divBdr>
            <w:top w:val="none" w:sz="0" w:space="0" w:color="auto"/>
            <w:left w:val="none" w:sz="0" w:space="0" w:color="auto"/>
            <w:bottom w:val="none" w:sz="0" w:space="0" w:color="auto"/>
            <w:right w:val="none" w:sz="0" w:space="0" w:color="auto"/>
          </w:divBdr>
        </w:div>
        <w:div w:id="168646797">
          <w:marLeft w:val="480"/>
          <w:marRight w:val="0"/>
          <w:marTop w:val="0"/>
          <w:marBottom w:val="0"/>
          <w:divBdr>
            <w:top w:val="none" w:sz="0" w:space="0" w:color="auto"/>
            <w:left w:val="none" w:sz="0" w:space="0" w:color="auto"/>
            <w:bottom w:val="none" w:sz="0" w:space="0" w:color="auto"/>
            <w:right w:val="none" w:sz="0" w:space="0" w:color="auto"/>
          </w:divBdr>
        </w:div>
        <w:div w:id="1231038777">
          <w:marLeft w:val="480"/>
          <w:marRight w:val="0"/>
          <w:marTop w:val="0"/>
          <w:marBottom w:val="0"/>
          <w:divBdr>
            <w:top w:val="none" w:sz="0" w:space="0" w:color="auto"/>
            <w:left w:val="none" w:sz="0" w:space="0" w:color="auto"/>
            <w:bottom w:val="none" w:sz="0" w:space="0" w:color="auto"/>
            <w:right w:val="none" w:sz="0" w:space="0" w:color="auto"/>
          </w:divBdr>
        </w:div>
        <w:div w:id="2127264890">
          <w:marLeft w:val="480"/>
          <w:marRight w:val="0"/>
          <w:marTop w:val="0"/>
          <w:marBottom w:val="0"/>
          <w:divBdr>
            <w:top w:val="none" w:sz="0" w:space="0" w:color="auto"/>
            <w:left w:val="none" w:sz="0" w:space="0" w:color="auto"/>
            <w:bottom w:val="none" w:sz="0" w:space="0" w:color="auto"/>
            <w:right w:val="none" w:sz="0" w:space="0" w:color="auto"/>
          </w:divBdr>
        </w:div>
        <w:div w:id="85466421">
          <w:marLeft w:val="480"/>
          <w:marRight w:val="0"/>
          <w:marTop w:val="0"/>
          <w:marBottom w:val="0"/>
          <w:divBdr>
            <w:top w:val="none" w:sz="0" w:space="0" w:color="auto"/>
            <w:left w:val="none" w:sz="0" w:space="0" w:color="auto"/>
            <w:bottom w:val="none" w:sz="0" w:space="0" w:color="auto"/>
            <w:right w:val="none" w:sz="0" w:space="0" w:color="auto"/>
          </w:divBdr>
        </w:div>
      </w:divsChild>
    </w:div>
    <w:div w:id="2143187462">
      <w:bodyDiv w:val="1"/>
      <w:marLeft w:val="0"/>
      <w:marRight w:val="0"/>
      <w:marTop w:val="0"/>
      <w:marBottom w:val="0"/>
      <w:divBdr>
        <w:top w:val="none" w:sz="0" w:space="0" w:color="auto"/>
        <w:left w:val="none" w:sz="0" w:space="0" w:color="auto"/>
        <w:bottom w:val="none" w:sz="0" w:space="0" w:color="auto"/>
        <w:right w:val="none" w:sz="0" w:space="0" w:color="auto"/>
      </w:divBdr>
      <w:divsChild>
        <w:div w:id="1880818379">
          <w:marLeft w:val="480"/>
          <w:marRight w:val="0"/>
          <w:marTop w:val="0"/>
          <w:marBottom w:val="0"/>
          <w:divBdr>
            <w:top w:val="none" w:sz="0" w:space="0" w:color="auto"/>
            <w:left w:val="none" w:sz="0" w:space="0" w:color="auto"/>
            <w:bottom w:val="none" w:sz="0" w:space="0" w:color="auto"/>
            <w:right w:val="none" w:sz="0" w:space="0" w:color="auto"/>
          </w:divBdr>
        </w:div>
        <w:div w:id="811211093">
          <w:marLeft w:val="480"/>
          <w:marRight w:val="0"/>
          <w:marTop w:val="0"/>
          <w:marBottom w:val="0"/>
          <w:divBdr>
            <w:top w:val="none" w:sz="0" w:space="0" w:color="auto"/>
            <w:left w:val="none" w:sz="0" w:space="0" w:color="auto"/>
            <w:bottom w:val="none" w:sz="0" w:space="0" w:color="auto"/>
            <w:right w:val="none" w:sz="0" w:space="0" w:color="auto"/>
          </w:divBdr>
        </w:div>
        <w:div w:id="1674330916">
          <w:marLeft w:val="480"/>
          <w:marRight w:val="0"/>
          <w:marTop w:val="0"/>
          <w:marBottom w:val="0"/>
          <w:divBdr>
            <w:top w:val="none" w:sz="0" w:space="0" w:color="auto"/>
            <w:left w:val="none" w:sz="0" w:space="0" w:color="auto"/>
            <w:bottom w:val="none" w:sz="0" w:space="0" w:color="auto"/>
            <w:right w:val="none" w:sz="0" w:space="0" w:color="auto"/>
          </w:divBdr>
        </w:div>
        <w:div w:id="1764909551">
          <w:marLeft w:val="480"/>
          <w:marRight w:val="0"/>
          <w:marTop w:val="0"/>
          <w:marBottom w:val="0"/>
          <w:divBdr>
            <w:top w:val="none" w:sz="0" w:space="0" w:color="auto"/>
            <w:left w:val="none" w:sz="0" w:space="0" w:color="auto"/>
            <w:bottom w:val="none" w:sz="0" w:space="0" w:color="auto"/>
            <w:right w:val="none" w:sz="0" w:space="0" w:color="auto"/>
          </w:divBdr>
        </w:div>
        <w:div w:id="623004650">
          <w:marLeft w:val="480"/>
          <w:marRight w:val="0"/>
          <w:marTop w:val="0"/>
          <w:marBottom w:val="0"/>
          <w:divBdr>
            <w:top w:val="none" w:sz="0" w:space="0" w:color="auto"/>
            <w:left w:val="none" w:sz="0" w:space="0" w:color="auto"/>
            <w:bottom w:val="none" w:sz="0" w:space="0" w:color="auto"/>
            <w:right w:val="none" w:sz="0" w:space="0" w:color="auto"/>
          </w:divBdr>
        </w:div>
        <w:div w:id="1611858079">
          <w:marLeft w:val="480"/>
          <w:marRight w:val="0"/>
          <w:marTop w:val="0"/>
          <w:marBottom w:val="0"/>
          <w:divBdr>
            <w:top w:val="none" w:sz="0" w:space="0" w:color="auto"/>
            <w:left w:val="none" w:sz="0" w:space="0" w:color="auto"/>
            <w:bottom w:val="none" w:sz="0" w:space="0" w:color="auto"/>
            <w:right w:val="none" w:sz="0" w:space="0" w:color="auto"/>
          </w:divBdr>
        </w:div>
        <w:div w:id="1361667123">
          <w:marLeft w:val="480"/>
          <w:marRight w:val="0"/>
          <w:marTop w:val="0"/>
          <w:marBottom w:val="0"/>
          <w:divBdr>
            <w:top w:val="none" w:sz="0" w:space="0" w:color="auto"/>
            <w:left w:val="none" w:sz="0" w:space="0" w:color="auto"/>
            <w:bottom w:val="none" w:sz="0" w:space="0" w:color="auto"/>
            <w:right w:val="none" w:sz="0" w:space="0" w:color="auto"/>
          </w:divBdr>
        </w:div>
        <w:div w:id="349333147">
          <w:marLeft w:val="480"/>
          <w:marRight w:val="0"/>
          <w:marTop w:val="0"/>
          <w:marBottom w:val="0"/>
          <w:divBdr>
            <w:top w:val="none" w:sz="0" w:space="0" w:color="auto"/>
            <w:left w:val="none" w:sz="0" w:space="0" w:color="auto"/>
            <w:bottom w:val="none" w:sz="0" w:space="0" w:color="auto"/>
            <w:right w:val="none" w:sz="0" w:space="0" w:color="auto"/>
          </w:divBdr>
        </w:div>
        <w:div w:id="2026979760">
          <w:marLeft w:val="480"/>
          <w:marRight w:val="0"/>
          <w:marTop w:val="0"/>
          <w:marBottom w:val="0"/>
          <w:divBdr>
            <w:top w:val="none" w:sz="0" w:space="0" w:color="auto"/>
            <w:left w:val="none" w:sz="0" w:space="0" w:color="auto"/>
            <w:bottom w:val="none" w:sz="0" w:space="0" w:color="auto"/>
            <w:right w:val="none" w:sz="0" w:space="0" w:color="auto"/>
          </w:divBdr>
        </w:div>
        <w:div w:id="556357148">
          <w:marLeft w:val="480"/>
          <w:marRight w:val="0"/>
          <w:marTop w:val="0"/>
          <w:marBottom w:val="0"/>
          <w:divBdr>
            <w:top w:val="none" w:sz="0" w:space="0" w:color="auto"/>
            <w:left w:val="none" w:sz="0" w:space="0" w:color="auto"/>
            <w:bottom w:val="none" w:sz="0" w:space="0" w:color="auto"/>
            <w:right w:val="none" w:sz="0" w:space="0" w:color="auto"/>
          </w:divBdr>
        </w:div>
        <w:div w:id="87700965">
          <w:marLeft w:val="480"/>
          <w:marRight w:val="0"/>
          <w:marTop w:val="0"/>
          <w:marBottom w:val="0"/>
          <w:divBdr>
            <w:top w:val="none" w:sz="0" w:space="0" w:color="auto"/>
            <w:left w:val="none" w:sz="0" w:space="0" w:color="auto"/>
            <w:bottom w:val="none" w:sz="0" w:space="0" w:color="auto"/>
            <w:right w:val="none" w:sz="0" w:space="0" w:color="auto"/>
          </w:divBdr>
        </w:div>
        <w:div w:id="534536843">
          <w:marLeft w:val="480"/>
          <w:marRight w:val="0"/>
          <w:marTop w:val="0"/>
          <w:marBottom w:val="0"/>
          <w:divBdr>
            <w:top w:val="none" w:sz="0" w:space="0" w:color="auto"/>
            <w:left w:val="none" w:sz="0" w:space="0" w:color="auto"/>
            <w:bottom w:val="none" w:sz="0" w:space="0" w:color="auto"/>
            <w:right w:val="none" w:sz="0" w:space="0" w:color="auto"/>
          </w:divBdr>
        </w:div>
        <w:div w:id="36129941">
          <w:marLeft w:val="480"/>
          <w:marRight w:val="0"/>
          <w:marTop w:val="0"/>
          <w:marBottom w:val="0"/>
          <w:divBdr>
            <w:top w:val="none" w:sz="0" w:space="0" w:color="auto"/>
            <w:left w:val="none" w:sz="0" w:space="0" w:color="auto"/>
            <w:bottom w:val="none" w:sz="0" w:space="0" w:color="auto"/>
            <w:right w:val="none" w:sz="0" w:space="0" w:color="auto"/>
          </w:divBdr>
        </w:div>
        <w:div w:id="33702833">
          <w:marLeft w:val="480"/>
          <w:marRight w:val="0"/>
          <w:marTop w:val="0"/>
          <w:marBottom w:val="0"/>
          <w:divBdr>
            <w:top w:val="none" w:sz="0" w:space="0" w:color="auto"/>
            <w:left w:val="none" w:sz="0" w:space="0" w:color="auto"/>
            <w:bottom w:val="none" w:sz="0" w:space="0" w:color="auto"/>
            <w:right w:val="none" w:sz="0" w:space="0" w:color="auto"/>
          </w:divBdr>
        </w:div>
        <w:div w:id="1899391381">
          <w:marLeft w:val="480"/>
          <w:marRight w:val="0"/>
          <w:marTop w:val="0"/>
          <w:marBottom w:val="0"/>
          <w:divBdr>
            <w:top w:val="none" w:sz="0" w:space="0" w:color="auto"/>
            <w:left w:val="none" w:sz="0" w:space="0" w:color="auto"/>
            <w:bottom w:val="none" w:sz="0" w:space="0" w:color="auto"/>
            <w:right w:val="none" w:sz="0" w:space="0" w:color="auto"/>
          </w:divBdr>
        </w:div>
        <w:div w:id="860704479">
          <w:marLeft w:val="480"/>
          <w:marRight w:val="0"/>
          <w:marTop w:val="0"/>
          <w:marBottom w:val="0"/>
          <w:divBdr>
            <w:top w:val="none" w:sz="0" w:space="0" w:color="auto"/>
            <w:left w:val="none" w:sz="0" w:space="0" w:color="auto"/>
            <w:bottom w:val="none" w:sz="0" w:space="0" w:color="auto"/>
            <w:right w:val="none" w:sz="0" w:space="0" w:color="auto"/>
          </w:divBdr>
        </w:div>
        <w:div w:id="1892227111">
          <w:marLeft w:val="480"/>
          <w:marRight w:val="0"/>
          <w:marTop w:val="0"/>
          <w:marBottom w:val="0"/>
          <w:divBdr>
            <w:top w:val="none" w:sz="0" w:space="0" w:color="auto"/>
            <w:left w:val="none" w:sz="0" w:space="0" w:color="auto"/>
            <w:bottom w:val="none" w:sz="0" w:space="0" w:color="auto"/>
            <w:right w:val="none" w:sz="0" w:space="0" w:color="auto"/>
          </w:divBdr>
        </w:div>
        <w:div w:id="328950293">
          <w:marLeft w:val="480"/>
          <w:marRight w:val="0"/>
          <w:marTop w:val="0"/>
          <w:marBottom w:val="0"/>
          <w:divBdr>
            <w:top w:val="none" w:sz="0" w:space="0" w:color="auto"/>
            <w:left w:val="none" w:sz="0" w:space="0" w:color="auto"/>
            <w:bottom w:val="none" w:sz="0" w:space="0" w:color="auto"/>
            <w:right w:val="none" w:sz="0" w:space="0" w:color="auto"/>
          </w:divBdr>
        </w:div>
        <w:div w:id="1879971716">
          <w:marLeft w:val="480"/>
          <w:marRight w:val="0"/>
          <w:marTop w:val="0"/>
          <w:marBottom w:val="0"/>
          <w:divBdr>
            <w:top w:val="none" w:sz="0" w:space="0" w:color="auto"/>
            <w:left w:val="none" w:sz="0" w:space="0" w:color="auto"/>
            <w:bottom w:val="none" w:sz="0" w:space="0" w:color="auto"/>
            <w:right w:val="none" w:sz="0" w:space="0" w:color="auto"/>
          </w:divBdr>
        </w:div>
        <w:div w:id="657271475">
          <w:marLeft w:val="480"/>
          <w:marRight w:val="0"/>
          <w:marTop w:val="0"/>
          <w:marBottom w:val="0"/>
          <w:divBdr>
            <w:top w:val="none" w:sz="0" w:space="0" w:color="auto"/>
            <w:left w:val="none" w:sz="0" w:space="0" w:color="auto"/>
            <w:bottom w:val="none" w:sz="0" w:space="0" w:color="auto"/>
            <w:right w:val="none" w:sz="0" w:space="0" w:color="auto"/>
          </w:divBdr>
        </w:div>
        <w:div w:id="874972190">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C2CADBC-6C58-C648-ABDE-3C520EFBB2F8}"/>
      </w:docPartPr>
      <w:docPartBody>
        <w:p w:rsidR="003A5337" w:rsidRDefault="002E3A53">
          <w:r w:rsidRPr="00F52989">
            <w:rPr>
              <w:rStyle w:val="PlaceholderText"/>
            </w:rPr>
            <w:t>Click or tap here to enter text.</w:t>
          </w:r>
        </w:p>
      </w:docPartBody>
    </w:docPart>
    <w:docPart>
      <w:docPartPr>
        <w:name w:val="C8E6179E5F38ED4B86161F4FF2CD64CB"/>
        <w:category>
          <w:name w:val="General"/>
          <w:gallery w:val="placeholder"/>
        </w:category>
        <w:types>
          <w:type w:val="bbPlcHdr"/>
        </w:types>
        <w:behaviors>
          <w:behavior w:val="content"/>
        </w:behaviors>
        <w:guid w:val="{243484FF-5C8D-EB4B-A16F-C05C28094737}"/>
      </w:docPartPr>
      <w:docPartBody>
        <w:p w:rsidR="001731A9" w:rsidRDefault="00F04C16" w:rsidP="00F04C16">
          <w:pPr>
            <w:pStyle w:val="C8E6179E5F38ED4B86161F4FF2CD64CB"/>
          </w:pPr>
          <w:r w:rsidRPr="00F52989">
            <w:rPr>
              <w:rStyle w:val="PlaceholderText"/>
            </w:rPr>
            <w:t>Click or tap here to enter text.</w:t>
          </w:r>
        </w:p>
      </w:docPartBody>
    </w:docPart>
    <w:docPart>
      <w:docPartPr>
        <w:name w:val="D8635C981BEF524DBB1800DBAA46218D"/>
        <w:category>
          <w:name w:val="General"/>
          <w:gallery w:val="placeholder"/>
        </w:category>
        <w:types>
          <w:type w:val="bbPlcHdr"/>
        </w:types>
        <w:behaviors>
          <w:behavior w:val="content"/>
        </w:behaviors>
        <w:guid w:val="{DDA6573B-E703-5343-8D2D-0FF343E1B70A}"/>
      </w:docPartPr>
      <w:docPartBody>
        <w:p w:rsidR="001731A9" w:rsidRDefault="00F04C16" w:rsidP="00F04C16">
          <w:pPr>
            <w:pStyle w:val="D8635C981BEF524DBB1800DBAA46218D"/>
          </w:pPr>
          <w:r w:rsidRPr="00F529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A53"/>
    <w:rsid w:val="00090817"/>
    <w:rsid w:val="001731A9"/>
    <w:rsid w:val="002E3A53"/>
    <w:rsid w:val="003052E2"/>
    <w:rsid w:val="003A5337"/>
    <w:rsid w:val="00570199"/>
    <w:rsid w:val="00635340"/>
    <w:rsid w:val="00922088"/>
    <w:rsid w:val="00A3695C"/>
    <w:rsid w:val="00A95CF4"/>
    <w:rsid w:val="00C548F6"/>
    <w:rsid w:val="00CC1405"/>
    <w:rsid w:val="00CE4DCC"/>
    <w:rsid w:val="00E04F57"/>
    <w:rsid w:val="00EE68CC"/>
    <w:rsid w:val="00F04C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4C16"/>
    <w:rPr>
      <w:color w:val="808080"/>
    </w:rPr>
  </w:style>
  <w:style w:type="paragraph" w:customStyle="1" w:styleId="C8E6179E5F38ED4B86161F4FF2CD64CB">
    <w:name w:val="C8E6179E5F38ED4B86161F4FF2CD64CB"/>
    <w:rsid w:val="00F04C16"/>
    <w:rPr>
      <w:lang w:eastAsia="en-US"/>
    </w:rPr>
  </w:style>
  <w:style w:type="paragraph" w:customStyle="1" w:styleId="D8635C981BEF524DBB1800DBAA46218D">
    <w:name w:val="D8635C981BEF524DBB1800DBAA46218D"/>
    <w:rsid w:val="00F04C16"/>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C74053-BD89-7D4F-BA49-60BEA762DC5C}">
  <we:reference id="wa104382081" version="1.46.0.0" store="en-US" storeType="OMEX"/>
  <we:alternateReferences>
    <we:reference id="wa104382081" version="1.46.0.0" store="" storeType="OMEX"/>
  </we:alternateReferences>
  <we:properties>
    <we:property name="MENDELEY_CITATIONS" value="[{&quot;citationID&quot;:&quot;MENDELEY_CITATION_608110f6-ed9b-4190-9014-83fee3fe96ea&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NjA4MTEwZjYtZWQ5Yi00MTkwLTkwMTQtODNmZWUzZmU5NmVh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85fa8ef1-1c45-437d-aa49-7258dfd1c132&quot;,&quot;properties&quot;:{&quot;noteIndex&quot;:0},&quot;isEdited&quot;:false,&quot;manualOverride&quot;:{&quot;isManuallyOverridden&quot;:false,&quot;citeprocText&quot;:&quot;(Wargo et al. 2016; Groth and Hannah 2018)&quot;,&quot;manualOverrideText&quot;:&quot;&quot;},&quot;citationTag&quot;:&quot;MENDELEY_CITATION_v3_eyJjaXRhdGlvbklEIjoiTUVOREVMRVlfQ0lUQVRJT05fODVmYThlZjEtMWM0NS00MzdkLWFhNDktNzI1OGRmZDFjMTMyIiwicHJvcGVydGllcyI6eyJub3RlSW5kZXgiOjB9LCJpc0VkaXRlZCI6ZmFsc2UsIm1hbnVhbE92ZXJyaWRlIjp7ImlzTWFudWFsbHlPdmVycmlkZGVuIjpmYWxzZSwiY2l0ZXByb2NUZXh0IjoiKFdhcmdv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a1474906-a2ff-4bf6-a5fa-3c083bc68973&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YTE0NzQ5MDYtYTJmZi00YmY2LWE1ZmEtM2MwODNiYzY4OTcz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b3f81d69-3a96-4ffc-ba83-d2617a60f1c1&quot;,&quot;properties&quot;:{&quot;noteIndex&quot;:0},&quot;isEdited&quot;:false,&quot;manualOverride&quot;:{&quot;isManuallyOverridden&quot;:false,&quot;citeprocText&quot;:&quot;(Wargo and Ayres 2016)&quot;,&quot;manualOverrideText&quot;:&quot;&quot;},&quot;citationTag&quot;:&quot;MENDELEY_CITATION_v3_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&quot;,&quot;citationItems&quot;:[{&quot;id&quot;:&quot;d687eea4-61d6-329d-b9b6-9caecc22e2cd&quot;,&quot;itemData&quot;:{&quot;type&quot;:&quot;report&quot;,&quot;id&quot;:&quot;d687eea4-61d6-329d-b9b6-9caecc22e2cd&quot;,&quot;title&quot;:&quot;2016 Washington Pink Shrimp Fishery Newsletter&quot;,&quot;author&quot;:[{&quot;family&quot;:&quot;Wargo&quot;,&quot;given&quot;:&quot;Lorna&quot;,&quot;parse-names&quot;:false,&quot;dropping-particle&quot;:&quot;&quot;,&quot;non-dropping-particle&quot;:&quot;&quot;},{&quot;family&quot;:&quot;Ayres&quot;,&quot;given&quot;:&quot;Dan&quot;,&quot;parse-names&quot;:false,&quot;dropping-particle&quot;:&quot;&quot;,&quot;non-dropping-particle&quot;:&quot;&quot;}],&quot;URL&quot;:&quot;http://wdfw.wa.gov/fishing/commercial/shrimp/&quot;,&quot;issued&quot;:{&quot;date-parts&quot;:[[2016]]},&quot;abstract&quot;:&quot;This newsletter provides a summary of the Washington commercial pink shrimp (Pandalus jordani) trawl fishery for the 2015 season and information for the 2016 season of interest to industry participants. For additional fishery information go to: http://wdfw.wa.gov/fishing/commercial/shrimp/&quot;,&quot;container-title-short&quot;:&quot;&quot;},&quot;isTemporary&quot;:false}]},{&quot;citationID&quot;:&quot;MENDELEY_CITATION_1ff34fc0-29f2-46ba-8779-45865db56432&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MWZmMzRmYzAtMjlmMi00NmJhLTg3NzktNDU4NjVkYjU2NDMy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8ef2d994-7216-46ea-bf16-b8d0cd71315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GVmMmQ5OTQtNzIxNi00NmVhLWJmMTYtYjhkMGNkNzEzMTV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20b722e6-aebb-4ea7-92c2-2ccc3f346ca6&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jBiNzIyZTYtYWViYi00ZWE3LTkyYzItMmNjYzNmMzQ2Y2E2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80da328f-be07-44d9-a05d-4ffdb5e62c6f&quot;,&quot;properties&quot;:{&quot;noteIndex&quot;:0},&quot;isEdited&quot;:false,&quot;manualOverride&quot;:{&quot;isManuallyOverridden&quot;:false,&quot;citeprocText&quot;:&quot;(Morgan et al. 2019)&quot;,&quot;manualOverrideText&quot;:&quot;&quot;},&quot;citationTag&quot;:&quot;MENDELEY_CITATION_v3_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&quot;,&quot;citationItems&quot;:[{&quot;id&quot;:&quot;fa24bda2-3a35-3f2f-8bea-b34fcdc182b6&quot;,&quot;itemData&quot;:{&quot;type&quot;:&quot;article-journal&quot;,&quot;id&quot;:&quot;fa24bda2-3a35-3f2f-8bea-b34fcdc182b6&quot;,&quot;title&quot;:&quot;Recent ecosystem disturbance in the northern California Current&quot;,&quot;author&quot;:[{&quot;family&quot;:&quot;Morgan&quot;,&quot;given&quot;:&quot;C A&quot;,&quot;parse-names&quot;:false,&quot;dropping-particle&quot;:&quot;&quot;,&quot;non-dropping-particle&quot;:&quot;&quot;},{&quot;family&quot;:&quot;Beckman&quot;,&quot;given&quot;:&quot;B R&quot;,&quot;parse-names&quot;:false,&quot;dropping-particle&quot;:&quot;&quot;,&quot;non-dropping-particle&quot;:&quot;&quot;},{&quot;family&quot;:&quot;Weitkamp&quot;,&quot;given&quot;:&quot;L A&quot;,&quot;parse-names&quot;:false,&quot;dropping-particle&quot;:&quot;&quot;,&quot;non-dropping-particle&quot;:&quot;&quot;},{&quot;family&quot;:&quot;Fresh&quot;,&quot;given&quot;:&quot;K L&quot;,&quot;parse-names&quot;:false,&quot;dropping-particle&quot;:&quot;&quot;,&quot;non-dropping-particle&quot;:&quot;&quot;}],&quot;container-title&quot;:&quot;Fisheries&quot;,&quot;container-title-short&quot;:&quot;Fisheries (Bethesda)&quot;,&quot;DOI&quot;:&quot;10.1002/fsh.10273&quot;,&quot;ISBN&quot;:&quot;0363-2415&quot;,&quot;issued&quot;:{&quot;date-parts&quot;:[[2019]]},&quot;page&quot;:&quot;465-474&quot;,&quot;language&quot;:&quot;English&quot;,&quot;abstract&quot;:&quot;An extended marine heat wave occurred across the North Pacific during 2014-2016, including the formation of the warm \&quot;Blob\&quot; followed by a strong El Nino in 2016. Coincident with this marine heat wave, we documented unprecedented biological changes in plankton and nekton in the Northern California Current (NCC) within pelagic surveys conducted over 20 years (1998-2017). The recent warm period was dominated by warmwater gelatinous invertebrates and fishes, some of which were previously either extremely rare or absent. Mixing of organisms originating from more southern or western regions with those previously present in the NCC may have resulted in novel and unpredictable trophic interactions that produced some of the observed changes in relative abundance. Continued long-term monitoring is needed to determine whether this is a temporary ecosystem disturbance or a fundamental change in the very productive NCC upwelling region.&quot;,&quot;issue&quot;:&quot;10&quot;,&quot;volume&quot;:&quot;44&quot;},&quot;isTemporary&quot;:false}]},{&quot;citationID&quot;:&quot;MENDELEY_CITATION_ee71f497-0377-4e28-9d65-a8c3f3520c2f&quot;,&quot;properties&quot;:{&quot;noteIndex&quot;:0},&quot;isEdited&quot;:false,&quot;manualOverride&quot;:{&quot;isManuallyOverridden&quot;:false,&quot;citeprocText&quot;:&quot;(Wargo et al. 2016)&quot;,&quot;manualOverrideText&quot;:&quot;&quot;},&quot;citationTag&quot;:&quot;MENDELEY_CITATION_v3_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&quot;,&quot;citationItems&quot;:[{&quot;id&quot;:&quot;7dfcc95f-b3a1-3da3-9265-e17b2dba21e6&quot;,&quot;itemData&quot;:{&quot;type&quot;:&quot;report&quot;,&quot;id&quot;:&quot;7dfcc95f-b3a1-3da3-9265-e17b2dba21e6&quot;,&quot;title&quot;:&quot;State of Washington Pink Shrimp Fishery Shrimp Trawl Operations and Bycatch of Eulachon Smelt Fish and Wildlife Fish Program Fish Management Division&quot;,&quot;author&quot;:[{&quot;family&quot;:&quot;Wargo&quot;,&quot;given&quot;:&quot;Lorna&quot;,&quot;parse-names&quot;:false,&quot;dropping-particle&quot;:&quot;&quot;,&quot;non-dropping-particle&quot;:&quot;&quot;},{&quot;family&quot;:&quot;Ryding&quot;,&quot;given&quot;:&quot;Kristen E&quot;,&quot;parse-names&quot;:false,&quot;dropping-particle&quot;:&quot;&quot;,&quot;non-dropping-particle&quot;:&quot;&quot;},{&quot;family&quot;:&quot;Speidel&quot;,&quot;given&quot;:&quot;Brad W&quot;,&quot;parse-names&quot;:false,&quot;dropping-particle&quot;:&quot;&quot;,&quot;non-dropping-particle&quot;:&quot;&quot;},{&quot;family&quot;:&quot;Hinton&quot;,&quot;given&quot;:&quot;Kristen E&quot;,&quot;parse-names&quot;:false,&quot;dropping-particle&quot;:&quot;&quot;,&quot;non-dropping-particle&quot;:&quot;&quot;}],&quot;issued&quot;:{&quot;date-parts&quot;:[[2016]]},&quot;container-title-short&quot;:&quot;&quot;},&quot;isTemporary&quot;:false}]},{&quot;citationID&quot;:&quot;MENDELEY_CITATION_00578aaf-e820-43b7-b33d-db576f52e226&quot;,&quot;properties&quot;:{&quot;noteIndex&quot;:0},&quot;isEdited&quot;:false,&quot;manualOverride&quot;:{&quot;isManuallyOverridden&quot;:false,&quot;citeprocText&quot;:&quot;(Ruckelshaus et al. 2007)&quot;,&quot;manualOverrideText&quot;:&quot;&quot;},&quot;citationTag&quot;:&quot;MENDELEY_CITATION_v3_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&quot;,&quot;citationItems&quot;:[{&quot;id&quot;:&quot;94b0d509-f360-3963-a124-31fed47fa5c9&quot;,&quot;itemData&quot;:{&quot;type&quot;:&quot;report&quot;,&quot;id&quot;:&quot;94b0d509-f360-3963-a124-31fed47fa5c9&quot;,&quot;title&quot;:&quot;Sound science: Synthesizing ecological and socioeconomic information about the Puget Sound ecosystem&quot;,&quot;author&quot;:[{&quot;family&quot;:&quot;Ruckelshaus&quot;,&quot;given&quot;:&quot;M H&quot;,&quot;parse-names&quot;:false,&quot;dropping-particle&quot;:&quot;&quot;,&quot;non-dropping-particle&quot;:&quot;&quot;},{&quot;family&quot;:&quot;McClure&quot;,&quot;given&quot;:&quot;M&quot;,&quot;parse-names&quot;:false,&quot;dropping-particle&quot;:&quot;&quot;,&quot;non-dropping-particle&quot;:&quot;&quot;},{&quot;family&quot;:&quot;Mantua&quot;,&quot;given&quot;:&quot;N J&quot;,&quot;parse-names&quot;:false,&quot;dropping-particle&quot;:&quot;&quot;,&quot;non-dropping-particle&quot;:&quot;&quot;}],&quot;issued&quot;:{&quot;date-parts&quot;:[[2007]]},&quot;publisher&quot;:&quot; Report prepared in cooperation with the Sound Science collaborate team. U.S. Dept. of Commerce, National Oceanic and Atmostpheric Administration (NMFS), Northwest Fisheries Science Center, Seattle, Washington.&quot;,&quot;container-title-short&quot;:&quot;&quot;},&quot;isTemporary&quot;:false}]},{&quot;citationID&quot;:&quot;MENDELEY_CITATION_7fa9f50e-741f-4338-95d1-9efe719aed46&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N2ZhOWY1MGUtNzQxZi00MzM4LTk1ZDEtOWVmZTcxOWFlZDQ2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76f05654-9b70-40f9-9e5a-0808792d8a82&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NzZmMDU2NTQtOWI3MC00MGY5LTllNWEtMDgwODc5MmQ4YTgy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1efdb717-ab8f-41ae-9b68-067a694486fb&quot;,&quot;properties&quot;:{&quot;noteIndex&quot;:0},&quot;isEdited&quot;:false,&quot;manualOverride&quot;:{&quot;isManuallyOverridden&quot;:false,&quot;citeprocText&quot;:&quot;(Holmes et al. 2020)&quot;,&quot;manualOverrideText&quot;:&quot;&quot;},&quot;citationTag&quot;:&quot;MENDELEY_CITATION_v3_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&quot;,&quot;citationItems&quot;:[{&quot;id&quot;:&quot;0dbad513-2e8b-3318-8b69-30a60a416b7e&quot;,&quot;itemData&quot;:{&quot;type&quot;:&quot;article&quot;,&quot;id&quot;:&quot;0dbad513-2e8b-3318-8b69-30a60a416b7e&quot;,&quot;title&quot;:&quot;MARSS: Multivariate Autoregressive State-Space Modeling&quot;,&quot;author&quot;:[{&quot;family&quot;:&quot;Holmes&quot;,&quot;given&quot;:&quot;Elizabeth Eli&quot;,&quot;parse-names&quot;:false,&quot;dropping-particle&quot;:&quot;&quot;,&quot;non-dropping-particle&quot;:&quot;&quot;},{&quot;family&quot;:&quot;Ward, Eric&quot;,&quot;given&quot;:&quot;J&quot;,&quot;parse-names&quot;:false,&quot;dropping-particle&quot;:&quot;&quot;,&quot;non-dropping-particle&quot;:&quot;&quot;},{&quot;family&quot;:&quot;Scheuerell&quot;,&quot;given&quot;:&quot;Mark D&quot;,&quot;parse-names&quot;:false,&quot;dropping-particle&quot;:&quot;&quot;,&quot;non-dropping-particle&quot;:&quot;&quot;},{&quot;family&quot;:&quot;Wills&quot;,&quot;given&quot;:&quot;Kellie&quot;,&quot;parse-names&quot;:false,&quot;dropping-particle&quot;:&quot;&quot;,&quot;non-dropping-particle&quot;:&quot;&quot;}],&quot;number&quot;:&quot;3.11.3&quot;,&quot;URL&quot;:&quot;https://cran.r-project.org/web/packages/MARSS/index.html&quot;,&quot;issued&quot;:{&quot;date-parts&quot;:[[2020]]},&quot;container-title-short&quot;:&quot;&quot;},&quot;isTemporary&quot;:false}]},{&quot;citationID&quot;:&quot;MENDELEY_CITATION_51cbdda5-3bb3-467e-b6f7-6edce8008dad&quot;,&quot;properties&quot;:{&quot;noteIndex&quot;:0},&quot;isEdited&quot;:false,&quot;manualOverride&quot;:{&quot;isManuallyOverridden&quot;:true,&quot;citeprocText&quot;:&quot;(R Core Team 2022)&quot;,&quot;manualOverrideText&quot;:&quot;(R Core Team 2022). &quot;},&quot;citationTag&quot;:&quot;MENDELEY_CITATION_v3_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&quot;,&quot;citationItems&quot;:[{&quot;id&quot;:&quot;e9ce53c6-7295-3505-a6ab-2b2060a4b750&quot;,&quot;itemData&quot;:{&quot;type&quot;:&quot;article&quot;,&quot;id&quot;:&quot;e9ce53c6-7295-3505-a6ab-2b2060a4b750&quot;,&quot;title&quot;:&quot;R: A language and environment for statistical computing&quot;,&quot;author&quot;:[{&quot;family&quot;:&quot;R Core Team&quot;,&quot;given&quot;:&quot;&quot;,&quot;parse-names&quot;:false,&quot;dropping-particle&quot;:&quot;&quot;,&quot;non-dropping-particle&quot;:&quot;&quot;}],&quot;number&quot;:&quot;4.2.1&quot;,&quot;URL&quot;:&quot;https://www.r-project.org/&quot;,&quot;issued&quot;:{&quot;date-parts&quot;:[[2022]]},&quot;publisher-place&quot;:&quot;Vienna, Austria&quot;,&quot;publisher&quot;:&quot;R Foundation for Statistical Computing&quot;,&quot;container-title-short&quot;:&quot;&quot;},&quot;isTemporary&quot;:false}]},{&quot;citationID&quot;:&quot;MENDELEY_CITATION_8b863a7f-b7b9-4d1e-8a93-2aeaf3cc6923&quot;,&quot;properties&quot;:{&quot;noteIndex&quot;:0},&quot;isEdited&quot;:false,&quot;manualOverride&quot;:{&quot;isManuallyOverridden&quot;:false,&quot;citeprocText&quot;:&quot;(Sakuma et al. 2016; Peterson et al. 2017; Brodeur et al. 2019)&quot;,&quot;manualOverrideText&quot;:&quot;&quot;},&quot;citationTag&quot;:&quot;MENDELEY_CITATION_v3_eyJjaXRhdGlvbklEIjoiTUVOREVMRVlfQ0lUQVRJT05fOGI4NjNhN2YtYjdiOS00ZDFlLThhOTMtMmFlYWYzY2M2OTIzIiwicHJvcGVydGllcyI6eyJub3RlSW5kZXgiOjB9LCJpc0VkaXRlZCI6ZmFsc2UsIm1hbnVhbE92ZXJyaWRlIjp7ImlzTWFudWFsbHlPdmVycmlkZGVuIjpmYWxzZSwiY2l0ZXByb2NUZXh0IjoiKFNha3VtYSBldCBhbC4gMjAxNjsgUGV0ZXJzb24gZXQgYWwuIDIwMTc7I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XX0=&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citationID&quot;:&quot;MENDELEY_CITATION_e000b6a6-5dde-47eb-b6be-7961324753c6&quot;,&quot;properties&quot;:{&quot;noteIndex&quot;:0},&quot;isEdited&quot;:false,&quot;manualOverride&quot;:{&quot;isManuallyOverridden&quot;:false,&quot;citeprocText&quot;:&quot;(Sakuma et al. 2016; Brodeur et al. 2019)&quot;,&quot;manualOverrideText&quot;:&quot;&quot;},&quot;citationTag&quot;:&quot;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&quot;,&quot;citationItems&quot;:[{&quot;id&quot;:&quot;929d8f86-46ae-3587-af6e-67866f20a67c&quot;,&quot;itemData&quot;:{&quot;type&quot;:&quot;article-journal&quot;,&quot;id&quot;:&quot;929d8f86-46ae-3587-af6e-67866f20a67c&quot;,&quot;title&quot;:&quot;Anomalous epipelagic micronekton assemblage patterns in the neritic waters of the California Current in spring 2015 during a period of extreme ocean conditions&quot;,&quot;author&quot;:[{&quot;family&quot;:&quot;Sakuma&quot;,&quot;given&quot;:&quot;K M&quot;,&quot;parse-names&quot;:false,&quot;dropping-particle&quot;:&quot;&quot;,&quot;non-dropping-particle&quot;:&quot;&quot;},{&quot;family&quot;:&quot;Field&quot;,&quot;given&quot;:&quot;J C&quot;,&quot;parse-names&quot;:false,&quot;dropping-particle&quot;:&quot;&quot;,&quot;non-dropping-particle&quot;:&quot;&quot;},{&quot;family&quot;:&quot;Mantua&quot;,&quot;given&quot;:&quot;N J&quot;,&quot;parse-names&quot;:false,&quot;dropping-particle&quot;:&quot;&quot;,&quot;non-dropping-particle&quot;:&quot;&quot;},{&quot;family&quot;:&quot;Ralston&quot;,&quot;given&quot;:&quot;S&quot;,&quot;parse-names&quot;:false,&quot;dropping-particle&quot;:&quot;&quot;,&quot;non-dropping-particle&quot;:&quot;&quot;},{&quot;family&quot;:&quot;Marinovic&quot;,&quot;given&quot;:&quot;B B&quot;,&quot;parse-names&quot;:false,&quot;dropping-particle&quot;:&quot;&quot;,&quot;non-dropping-particle&quot;:&quot;&quot;},{&quot;family&quot;:&quot;Carrion&quot;,&quot;given&quot;:&quot;C N&quot;,&quot;parse-names&quot;:false,&quot;dropping-particle&quot;:&quot;&quot;,&quot;non-dropping-particle&quot;:&quot;&quot;}],&quot;container-title&quot;:&quot;California Cooperative Oceanic Fisheries Investigations Reports&quot;,&quot;ISBN&quot;:&quot;0575-3317&quot;,&quot;issued&quot;:{&quot;date-parts&quot;:[[2016]]},&quot;page&quot;:&quot;163-183&quot;,&quot;language&quot;:&quot;English&quot;,&quot;abstract&quot;:&quot;We report on the anomalous distribution, abundance, and community structure patterns of epipelagic micronekton from a midwater trawl survey in May-June 2015 that has a 26-year time series within a core region off central California (36 degrees 35'-38 degrees 10'N) and a 12-year time series with expanded spatial coverage (extending from 32 degrees 42.5'-39 degrees 50'N). The 2015 survey took place during an extended period of record-breaking warm surface temperatures in much of the northeast Pacific Ocean. In the neritic waters off central and northern California, this broad-scale extended marine heat wave was combined with more localized, above average coastal upwelling in spring 2015 that led to slightly cooler than normal surface temperatures over the continental shelf and shelf break. The unusual micronekton assemblages in our 2015 trawl survey featured anomalously high catches of warm water species such as pelagic red crabs (Pleuroncodes planipes), coincident with high catches of colder water species such as YOY rockfish (Sebastes spp.), and also large catches of pelagic tunicates such as Pyrosoma atlanticum. Principal component analysis (PCA) on a subset of the most frequently occurring species for both the shorter time series (expanded survey area) and the longer time series (core region) yielded similar results to previous studies off central California, with a suggested alternation between micronekton communities dominated by coastal pelagic species and those dominated by YOY groundfish (rockfish, Pacific hake [Merluccius productus], and sanddabs [Citharichthys spp.]), krill, and cephalopods. In addition, the leading principal components for the different regions of the expanded survey area were highly correlated, suggesting similar micronekton community responses to forcing mechanisms over a broad spatial scale. As the PCA analysis was limited to a relatively small subset of species and the time series for some frequently encountered species are not continuous throughout the history of the survey, we also report on species that reflect additional aspects of the unusual nature of the 2015 survey catches. Together, these results indicate that the micronekton community structure in the late spring of 2015 was highly anomalous in that species characteristic of what might generally be considered three different nominal states (YOY groundfish/market squid and krill, warm-water subtropical species, and pelagic tunicates) were all encountered in high abundance.&quot;,&quot;volume&quot;:&quot;57&quot;,&quot;container-title-short&quot;:&quot;&quot;},&quot;isTemporary&quot;:false},{&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2709dbf-6427-405c-b47e-f7af0ae2bfca&quot;,&quot;properties&quot;:{&quot;noteIndex&quot;:0},&quot;isEdited&quot;:false,&quot;manualOverride&quot;:{&quot;isManuallyOverridden&quot;:false,&quot;citeprocText&quot;:&quot;(Cheung and Frolicher 2020)&quot;,&quot;manualOverrideText&quot;:&quot;&quot;},&quot;citationTag&quot;:&quot;MENDELEY_CITATION_v3_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&quot;,&quot;citationItems&quot;:[{&quot;id&quot;:&quot;15c21bb1-e0cb-3269-bbac-64c2361c363f&quot;,&quot;itemData&quot;:{&quot;type&quot;:&quot;article-journal&quot;,&quot;id&quot;:&quot;15c21bb1-e0cb-3269-bbac-64c2361c363f&quot;,&quot;title&quot;:&quot;Marine heatwaves exacerbate climate change impacts for fisheries in the northeast Pacific&quot;,&quot;author&quot;:[{&quot;family&quot;:&quot;Cheung&quot;,&quot;given&quot;:&quot;W W L&quot;,&quot;parse-names&quot;:false,&quot;dropping-particle&quot;:&quot;&quot;,&quot;non-dropping-particle&quot;:&quot;&quot;},{&quot;family&quot;:&quot;Frolicher&quot;,&quot;given&quot;:&quot;T L&quot;,&quot;parse-names&quot;:false,&quot;dropping-particle&quot;:&quot;&quot;,&quot;non-dropping-particle&quot;:&quot;&quot;}],&quot;container-title&quot;:&quot;Scientific Reports&quot;,&quot;DOI&quot;:&quot;10.1038/s41598-020-63650-z&quot;,&quot;ISBN&quot;:&quot;2045-2322&quot;,&quot;issued&quot;:{&quot;date-parts&quot;:[[2020]]},&quot;page&quot;:&quot;10&quot;,&quot;language&quot;:&quot;English&quot;,&quot;abstract&quot;:&quot;Marine heatwaves (MHWs) have occurred in all ocean basins with severe negative impacts on coastal and ocean ecosystems. The northeast Pacific 2013-2015 MHW in particular received major societal concerns. Yet, our knowledge about how MHWs impact fish stocks is limited. Here, we combine outputs from a large ensemble simulation of an Earth system model with a fish impact model to simulate responses of major northeast Pacific fish stocks to MHWs. We show that MHWs cause biomass decrease and shifts in biogeography of fish stocks that are at least four times faster and bigger in magnitude than the effects of decadal-scale mean changes throughout the 21st century. With MHWs, we project a doubling of impact levels by 2050 amongst the most important fisheries species over previous assessments that focus only on long-term climate change. Our results underscore the additional challenges from MHWs for fisheries and their management under climate change.&quot;,&quot;issue&quot;:&quot;1&quot;,&quot;volume&quot;:&quot;10&quot;,&quot;container-title-short&quot;:&quot;&quot;},&quot;isTemporary&quot;:false}]},{&quot;citationID&quot;:&quot;MENDELEY_CITATION_d288b34c-59ce-45be-b3a8-d551ddce4f76&quot;,&quot;properties&quot;:{&quot;noteIndex&quot;:0},&quot;isEdited&quot;:false,&quot;manualOverride&quot;:{&quot;isManuallyOverridden&quot;:false,&quot;citeprocText&quot;:&quot;(Daly et al. 2017)&quot;,&quot;manualOverrideText&quot;:&quot;&quot;},&quot;citationTag&quot;:&quot;MENDELEY_CITATION_v3_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&quot;,&quot;citationItems&quot;:[{&quot;id&quot;:&quot;ea5edd38-db83-39e1-884e-8d6bad77d33f&quot;,&quot;itemData&quot;:{&quot;type&quot;:&quot;article-journal&quot;,&quot;id&quot;:&quot;ea5edd38-db83-39e1-884e-8d6bad77d33f&quot;,&quot;title&quot;:&quot;Anomalous ocean conditions in 2015: Impacts on spring Chinook salmon and their prey field&quot;,&quot;author&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container-title&quot;:&quot;Marine Ecology Progress Series&quot;,&quot;DOI&quot;:&quot;10.3354/meps12021&quot;,&quot;ISBN&quot;:&quot;0171-8630&quot;,&quot;issued&quot;:{&quot;date-parts&quot;:[[2017]]},&quot;page&quot;:&quot;169-182&quot;,&quot;language&quot;:&quot;English&quot;,&quot;abstract&quot;:&quot;In the northern California Current, Columbia River Chinook salmon Oncorhynchus tshawytscha that return as adults in spring are primarily hatchery-produced, though they include natural-origin fish listed under the US Endangered Species Act. Anomalously warm ocean conditions persisted in the California Current during 2015 (&gt; 2.5 degrees C above normal) through the winter period when fish prey resources of juvenile salmon develop and during spring as salmon enter the ocean. The biomass of ichthyoplankton in winter 2015 was the 4th highest of our 18 yr time-series (1998-2015), predicting good food conditions for salmon and high adult salmon returns several years later. The larval composition of 2015 ichthyoplankton included abnormally large amounts of the warm-water taxa northern anchovy Engraulis mordax and rockfish Sebastes spp. When the composition of ichthyoplankton is dominated by warm-water taxa in winter, we would predict poor returns of salmon. May diets of juvenile Chinook salmon collected in coastal waters reflected high proportions of juvenile rockfish, no evidence of northern anchovy, and most closely resembled those of other warm years. June diets also reflected a warm prey community being consumed, predicting poor returns of salmon. Chinook salmon had high percentages of empty stomachs and were small and thin in 2015, with fish weighing 17.6% less than the same-length fish in a cold year (2008). Lower condition of juvenile Chinook salmon related to decreased returns of adult salmon. Overall, all but one biological predictor (biomass of prey) suggests that the prospects for the 2015 ocean-entry smolts were not favorable for survival.&quot;,&quot;volume&quot;:&quot;566&quot;,&quot;container-title-short&quot;:&quot;&quot;},&quot;isTemporary&quot;:false}]},{&quot;citationID&quot;:&quot;MENDELEY_CITATION_9406fbed-5a08-42b5-bb31-1a1124fd7f62&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OTQwNmZiZWQtNWEwOC00MmI1LWJiMzEtMWExMTI0ZmQ3ZjYy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41812dd5-480a-4dc3-a24f-9d8833b3f991&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NDE4MTJkZDUtNDgwYS00ZGMzLWEyNGYtOWQ4ODMzYjNmOTkx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bbf4295f-b01c-4164-8032-881ed2fb15df&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mJmNDI5NWYtYjAxYy00MTY0LTgwMzItODgxZWQyZmIxNWRm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e0435435-de4b-42a7-8467-fd036e188d67&quot;,&quot;properties&quot;:{&quot;noteIndex&quot;:0},&quot;isEdited&quot;:false,&quot;manualOverride&quot;:{&quot;isManuallyOverridden&quot;:false,&quot;citeprocText&quot;:&quot;(Groth and Hannah 2018)&quot;,&quot;manualOverrideText&quot;:&quot;&quot;},&quot;citationTag&quot;:&quot;MENDELEY_CITATION_v3_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&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citationID&quot;:&quot;MENDELEY_CITATION_3f502a80-df44-49b3-b0b1-d65e389a455c&quot;,&quot;properties&quot;:{&quot;noteIndex&quot;:0},&quot;isEdited&quot;:false,&quot;manualOverride&quot;:{&quot;isManuallyOverridden&quot;:false,&quot;citeprocText&quot;:&quot;(Rothlisberg and Miller 1983)&quot;,&quot;manualOverrideText&quot;:&quot;&quot;},&quot;citationTag&quot;:&quot;MENDELEY_CITATION_v3_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&quot;,&quot;citationItems&quot;:[{&quot;id&quot;:&quot;d157613c-0de9-37cb-933b-3a65475bd75f&quot;,&quot;itemData&quot;:{&quot;type&quot;:&quot;report&quot;,&quot;id&quot;:&quot;d157613c-0de9-37cb-933b-3a65475bd75f&quot;,&quot;title&quot;:&quot;Factors Affecting the Distribution, Abundance, and Survival of Pandalus Jordani (Decapoda, Pandalidae) Larvae off the Oregon Coast&quot;,&quot;author&quot;:[{&quot;family&quot;:&quot;Rothlisberg&quot;,&quot;given&quot;:&quot;Peter C&quot;,&quot;parse-names&quot;:false,&quot;dropping-particle&quot;:&quot;&quot;,&quot;non-dropping-particle&quot;:&quot;&quot;},{&quot;family&quot;:&quot;Miller&quot;,&quot;given&quot;:&quot;Charles B&quot;,&quot;parse-names&quot;:false,&quot;dropping-particle&quot;:&quot;&quot;,&quot;non-dropping-particle&quot;:&quot;&quot;}],&quot;container-title&quot;:&quot;FISHERY BULLETIN&quot;,&quot;issued&quot;:{&quot;date-parts&quot;:[[1983]]},&quot;abstract&quot;:&quot;Abundance, distribution, and survival of larval pink shrimp, Panda Ius jordani, differed between 1971 and 1972. Consistent southwest winds in the February-March spawnmg season of 1972 kept surface flow onshore and larvae closer to the coast than did the mixed winds of 1971. The early season of 1972 was warmer than that of 1971, and development was faster: Zoea Vwere prevalent at the end ofApril 1972, compared with median advancement to Zoea TIl by early May in 1971. Corresponding to the lesser dispersal and faster development of 1972, survival was substantially better than in 1971. Overall larval survival at settlement time appears from analysis of long-term fishery data and upwelling indices to have some dependence upon the strength of June to August upwelling. Extrapolation from laboratory studies suggests that is because survival is enhanced by the temperatures consistently 12°C and below maintained by strong upwelling. Timing of spawning and development interacts with timing of the flow regime. Summer upwelling generally keeps the habitat suitably cold for optimal development and survival and returns larvae to seaward for settlement roughly at the beds from which they were spawned. Hjort (1914,1926) was the first to suggest the importance of larval mortality in establishing year class strength of marine fish. This concept has been useful generally, and, in particular, larval mortality most fully explains fluctuations of stocks in species both short-lived and fecund. However, larval mortality per se is only one component of total mortality. Factors affecting parental stock size, fecundity, spawning and hatching rates, larval dispersal, metamorphosis, and postlarval and prerecruitment mortality will also generate year-to-year variation in population size. In many marine animals these life history phases are in totally different habitats and have very different durations. Given the complexity ofthe life cycle and the variety of habitat features which can therefore act importantly , it is not surprising that sound explanations of year class variations have begun to emerge only now. Long time series of catch data and well-developed understanding of oceanographic processes are both required. Interesting recent examples include Southward et al. (1975), Boudreault et al. (1977), Driver (1978), and Dow (1978). Creation of indices of coastal upwelling strength (Bakun 1973) has given us an important variable for study of factors influencing&quot;,&quot;issue&quot;:&quot;3&quot;,&quot;volume&quot;:&quot;81&quot;,&quot;container-title-short&quot;:&quot;&quot;},&quot;isTemporary&quot;:false}]},{&quot;citationID&quot;:&quot;MENDELEY_CITATION_29db9bf7-152e-453b-9750-ae098a587df4&quot;,&quot;properties&quot;:{&quot;noteIndex&quot;:0},&quot;isEdited&quot;:false,&quot;manualOverride&quot;:{&quot;isManuallyOverridden&quot;:false,&quot;citeprocText&quot;:&quot;(Jacox et al. 2016; Groth and Hannah 2018)&quot;,&quot;manualOverrideText&quot;:&quot;&quot;},&quot;citationTag&quot;:&quot;MENDELEY_CITATION_v3_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&quot;,&quot;citationItems&quot;:[{&quot;id&quot;:&quot;bc09315c-79f2-3811-920a-1ae826a839bc&quot;,&quot;itemData&quot;:{&quot;type&quot;:&quot;report&quot;,&quot;id&quot;:&quot;bc09315c-79f2-3811-920a-1ae826a839bc&quot;,&quot;title&quot;:&quot;An evaluation of fishery and environmental effects on the population structure and recruitment levels of ocean shrimp (Pandalus jordani) through 2017&quot;,&quot;author&quot;:[{&quot;family&quot;:&quot;Groth&quot;,&quot;given&quot;:&quot;Scott&quot;,&quot;parse-names&quot;:false,&quot;dropping-particle&quot;:&quot;&quot;,&quot;non-dropping-particle&quot;:&quot;&quot;},{&quot;family&quot;:&quot;Hannah&quot;,&quot;given&quot;:&quot;Robert W.&quot;,&quot;parse-names&quot;:false,&quot;dropping-particle&quot;:&quot;&quot;,&quot;non-dropping-particle&quot;:&quot;&quot;}],&quot;ISBN&quot;:&quot;5039476000&quot;,&quot;issued&quot;:{&quot;date-parts&quot;:[[2018]]},&quot;container-title-short&quot;:&quot;&quot;},&quot;isTemporary&quot;:false},{&quot;id&quot;:&quot;a31149bf-e3a1-32fc-9716-72eacfdc29ef&quot;,&quot;itemData&quot;:{&quot;type&quot;:&quot;article-journal&quot;,&quot;id&quot;:&quot;a31149bf-e3a1-32fc-9716-72eacfdc29ef&quot;,&quot;title&quot;:&quot;Impacts of the 2015–2016 El Niño on the California Current System: Early assessment and comparison to past events&quot;,&quot;author&quot;:[{&quot;family&quot;:&quot;Jacox&quot;,&quot;given&quot;:&quot;Michael G.&quot;,&quot;parse-names&quot;:false,&quot;dropping-particle&quot;:&quot;&quot;,&quot;non-dropping-particle&quot;:&quot;&quot;},{&quot;family&quot;:&quot;Hazen&quot;,&quot;given&quot;:&quot;Elliott L.&quot;,&quot;parse-names&quot;:false,&quot;dropping-particle&quot;:&quot;&quot;,&quot;non-dropping-particle&quot;:&quot;&quot;},{&quot;family&quot;:&quot;Zaba&quot;,&quot;given&quot;:&quot;Katherine D.&quot;,&quot;parse-names&quot;:false,&quot;dropping-particle&quot;:&quot;&quot;,&quot;non-dropping-particle&quot;:&quot;&quot;},{&quot;family&quot;:&quot;Rudnick&quot;,&quot;given&quot;:&quot;Daniel L.&quot;,&quot;parse-names&quot;:false,&quot;dropping-particle&quot;:&quot;&quot;,&quot;non-dropping-particle&quot;:&quot;&quot;},{&quot;family&quot;:&quot;Edwards&quot;,&quot;given&quot;:&quot;Christopher A.&quot;,&quot;parse-names&quot;:false,&quot;dropping-particle&quot;:&quot;&quot;,&quot;non-dropping-particle&quot;:&quot;&quot;},{&quot;family&quot;:&quot;Moore&quot;,&quot;given&quot;:&quot;Andrew M.&quot;,&quot;parse-names&quot;:false,&quot;dropping-particle&quot;:&quot;&quot;,&quot;non-dropping-particle&quot;:&quot;&quot;},{&quot;family&quot;:&quot;Bograd&quot;,&quot;given&quot;:&quot;Steven J.&quot;,&quot;parse-names&quot;:false,&quot;dropping-particle&quot;:&quot;&quot;,&quot;non-dropping-particle&quot;:&quot;&quot;}],&quot;container-title&quot;:&quot;Geophysical Research Letters&quot;,&quot;DOI&quot;:&quot;10.1002/2016GL069716&quot;,&quot;ISSN&quot;:&quot;19448007&quot;,&quot;issued&quot;:{&quot;date-parts&quot;:[[2016,7,16]]},&quot;page&quot;:&quot;7072-7080&quot;,&quot;abstract&quot;:&quot;The 2015–2016 El Niño is by some measures one of the strongest on record, comparable to the 1982–1983 and 1997–1998 events that triggered widespread ecosystem change in the northeast Pacific. Here we describe impacts of the 2015–2016 El Niño on the California Current System (CCS) and place them in historical context using a regional ocean model and underwater glider observations. Impacts on the physical state of the CCS are weaker than expected based on tropical sea surface temperature anomalies; temperature and density fields reflect persistence of multiyear anomalies more than El Niño. While we anticipate El Niño-related impacts on spring/summer 2016 productivity to be similarly weak, their combination with preexisting anomalous conditions likely means continued low phytoplankton biomass. This study highlights the need for regional metrics of El Niño's effects and demonstrates the potential to assess these effects before the upwelling season, when altered ecosystem functioning is most apparent.&quot;,&quot;publisher&quot;:&quot;Blackwell Publishing Ltd&quot;,&quot;issue&quot;:&quot;13&quot;,&quot;volume&quot;:&quot;43&quot;,&quot;container-title-short&quot;:&quot;&quot;},&quot;isTemporary&quot;:false}]},{&quot;citationID&quot;:&quot;MENDELEY_CITATION_db2ba180-e147-4204-ab29-1fe740b70824&quot;,&quot;properties&quot;:{&quot;noteIndex&quot;:0},&quot;isEdited&quot;:false,&quot;manualOverride&quot;:{&quot;isManuallyOverridden&quot;:false,&quot;citeprocText&quot;:&quot;(National Oceanic and Atmospheric Administration 2019b)&quot;,&quot;manualOverrideText&quot;:&quot;&quot;},&quot;citationTag&quot;:&quot;MENDELEY_CITATION_v3_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&quot;,&quot;citationItems&quot;:[{&quot;id&quot;:&quot;1295e87b-dd02-3c53-b810-e0cc822ce241&quot;,&quot;itemData&quot;:{&quot;type&quot;:&quot;webpage&quot;,&quot;id&quot;:&quot;1295e87b-dd02-3c53-b810-e0cc822ce241&quot;,&quot;title&quot;:&quot;National Centers for Environmental Information&quot;,&quot;author&quot;:[{&quot;family&quot;:&quot;National Oceanic and Atmospheric Administration&quot;,&quot;given&quot;:&quot;U S Federal Government&quot;,&quot;parse-names&quot;:false,&quot;dropping-particle&quot;:&quot;&quot;,&quot;non-dropping-particle&quot;:&quot;&quot;}],&quot;issued&quot;:{&quot;date-parts&quot;:[[2019]]},&quot;container-title-short&quot;:&quot;&quot;},&quot;isTemporary&quot;:false}]},{&quot;citationID&quot;:&quot;MENDELEY_CITATION_fb97c06e-8a33-4c58-9f04-6d790f579c34&quot;,&quot;properties&quot;:{&quot;noteIndex&quot;:0},&quot;isEdited&quot;:false,&quot;manualOverride&quot;:{&quot;isManuallyOverridden&quot;:false,&quot;citeprocText&quot;:&quot;(National Oceanic and Atmospheric Administration 2019a)&quot;,&quot;manualOverrideText&quot;:&quot;&quot;},&quot;citationTag&quot;:&quot;MENDELEY_CITATION_v3_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&quot;,&quot;citationItems&quot;:[{&quot;id&quot;:&quot;dea5f093-e270-3ee1-a687-28eb37c62fdf&quot;,&quot;itemData&quot;:{&quot;type&quot;:&quot;webpage&quot;,&quot;id&quot;:&quot;dea5f093-e270-3ee1-a687-28eb37c62fdf&quot;,&quot;title&quot;:&quot;Climate Prediction Center&quot;,&quot;author&quot;:[{&quot;family&quot;:&quot;National Oceanic and Atmospheric Administration&quot;,&quot;given&quot;:&quot;U S Federal Government&quot;,&quot;parse-names&quot;:false,&quot;dropping-particle&quot;:&quot;&quot;,&quot;non-dropping-particle&quot;:&quot;&quot;}],&quot;URL&quot;:&quot;https://origin.cpc.ncep.noaa.gov/products/analysis_monitoring/ensostuff/ONI_v5.php&quot;,&quot;issued&quot;:{&quot;date-parts&quot;:[[2019]]},&quot;container-title-short&quot;:&quot;&quot;},&quot;isTemporary&quot;:false}]},{&quot;citationID&quot;:&quot;MENDELEY_CITATION_a2bab211-b8db-4545-99f3-da559617d697&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TJiYWIyMTEtYjhkYi00NTQ1LTk5ZjMtZGE1NTk2MTdkNjk3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abb933d5-af7d-4e21-a509-75895d92302c&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YWJiOTMzZDUtYWY3ZC00ZTIxLWE1MDktNzU4OTVkOTIzMDJj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b4cb11-80da-408d-ae27-c4a96e1b08b2&quot;,&quot;properties&quot;:{&quot;noteIndex&quot;:0},&quot;isEdited&quot;:false,&quot;manualOverride&quot;:{&quot;isManuallyOverridden&quot;:false,&quot;citeprocText&quot;:&quot;(Peterson et al. 2017; Auth et al. 2018)&quot;,&quot;manualOverrideText&quot;:&quot;&quot;},&quot;citationTag&quot;:&quot;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&quot;,&quot;citationItems&quot;:[{&quot;id&quot;:&quot;03a3075c-6916-3b4d-b0e4-a0d2e589c9b4&quot;,&quot;itemData&quot;:{&quot;type&quot;:&quot;article-journal&quot;,&quot;id&quot;:&quot;03a3075c-6916-3b4d-b0e4-a0d2e589c9b4&quot;,&quot;title&quot;:&quot;Phenological and distributional shifts in ichthyoplankton associated with recent warming in the northeast Pacific Ocean&quot;,&quot;author&quot;:[{&quot;family&quot;:&quot;Auth&quot;,&quot;given&quot;:&quot;T D&quot;,&quot;parse-names&quot;:false,&quot;dropping-particle&quot;:&quot;&quot;,&quot;non-dropping-particle&quot;:&quot;&quot;},{&quot;family&quot;:&quot;Daly&quot;,&quot;given&quot;:&quot;E A&quot;,&quot;parse-names&quot;:false,&quot;dropping-particle&quot;:&quot;&quot;,&quot;non-dropping-particle&quot;:&quot;&quot;},{&quot;family&quot;:&quot;Brodeur&quot;,&quot;given&quot;:&quot;R D&quot;,&quot;parse-names&quot;:false,&quot;dropping-particle&quot;:&quot;&quot;,&quot;non-dropping-particle&quot;:&quot;&quot;},{&quot;family&quot;:&quot;Fisher&quot;,&quot;given&quot;:&quot;J L&quot;,&quot;parse-names&quot;:false,&quot;dropping-particle&quot;:&quot;&quot;,&quot;non-dropping-particle&quot;:&quot;&quot;}],&quot;container-title&quot;:&quot;Global Change Biology&quot;,&quot;DOI&quot;:&quot;10.1111/gcb.13872&quot;,&quot;ISBN&quot;:&quot;1354-1013&quot;,&quot;issued&quot;:{&quot;date-parts&quot;:[[2018]]},&quot;page&quot;:&quot;259-272&quot;,&quot;language&quot;:&quot;English&quot;,&quot;abstract&quot;:&quot;Understanding changes in the migratory and reproductive phenology of fish stocks in relation to climate change is critical for accurate ecosystem-based fisheries management. Relocation and changes in timing of reproduction can have dramatic effects upon the success of fish populations and throughout the food web. During anomalously warm conditions (1-4 degrees C above normal) in the northeast Pacific Ocean during 2015-2016, we documented shifts in timing and spawning location of several pelagic fish stocks based on larval fish samples. Total larval concentrations in the northern California Current (NCC) during winter (January-March) 2015 and 2016 were the highest observed since annual collections first occurred in 1998, primarily due to increased abundances of Engraulis mordax (northern anchovy) and Sardinops sagax (Pacific sardine) larvae, which are normally summer spawning species in this region. Sardinops sagax and Merluccius productus (Pacific hake) exhibited an unprecedented early and northward spawning expansion during 2015-16. In addition, spawning duration was greatly increased for E. mordax, as the presence of larvae was observed throughout the majority of 2015-16, indicating prolonged and nearly continuous spawning of adults throughout the warm period. Larvae from all three of these species have never before been collected in the NCC as early in the year. In addition, other southern species were collected in the NCC during this period. This suggests that the spawning phenology and distribution of several ecologically and commercially important fish species dramatically and rapidly changed in response to the warming conditions occurring in 2014-2016, and could be an indication of future conditions under projected climate change. Changes in spawning timing and poleward migration of fish populations due to warmer ocean conditions or global climate change will negatively impact areas that were historically dependent on these fish, and change the food web structure of the areas that the fish move into with unforeseen consequences.&quot;,&quot;issue&quot;:&quot;1&quot;,&quot;volume&quot;:&quot;24&quot;,&quot;container-title-short&quot;:&quot;&quot;},&quot;isTemporary&quot;:false},{&quot;id&quot;:&quot;0b13ef7f-f17f-36eb-a0e5-430740fcb7e3&quot;,&quot;itemData&quot;:{&quot;type&quot;:&quot;article-journal&quot;,&quot;id&quot;:&quot;0b13ef7f-f17f-36eb-a0e5-430740fcb7e3&quot;,&quot;title&quot;:&quot;The pelagic ecosystem in the Northern California Current off Oregon during the 2014-2016 warm anomalies within the context of the past 20 years&quot;,&quot;author&quot;:[{&quot;family&quot;:&quot;Peterson&quot;,&quot;given&quot;:&quot;W T&quot;,&quot;parse-names&quot;:false,&quot;dropping-particle&quot;:&quot;&quot;,&quot;non-dropping-particle&quot;:&quot;&quot;},{&quot;family&quot;:&quot;Fisher&quot;,&quot;given&quot;:&quot;J L&quot;,&quot;parse-names&quot;:false,&quot;dropping-particle&quot;:&quot;&quot;,&quot;non-dropping-particle&quot;:&quot;&quot;},{&quot;family&quot;:&quot;Strub&quot;,&quot;given&quot;:&quot;P T&quot;,&quot;parse-names&quot;:false,&quot;dropping-particle&quot;:&quot;&quot;,&quot;non-dropping-particle&quot;:&quot;&quot;},{&quot;family&quot;:&quot;Du&quot;,&quot;given&quot;:&quot;X N&quot;,&quot;parse-names&quot;:false,&quot;dropping-particle&quot;:&quot;&quot;,&quot;non-dropping-particle&quot;:&quot;&quot;},{&quot;family&quot;:&quot;Risien&quot;,&quot;given&quot;:&quot;C&quot;,&quot;parse-names&quot;:false,&quot;dropping-particle&quot;:&quot;&quot;,&quot;non-dropping-particle&quot;:&quot;&quot;},{&quot;family&quot;:&quot;Peterson&quot;,&quot;given&quot;:&quot;J&quot;,&quot;parse-names&quot;:false,&quot;dropping-particle&quot;:&quot;&quot;,&quot;non-dropping-particle&quot;:&quot;&quot;},{&quot;family&quot;:&quot;Shaw&quot;,&quot;given&quot;:&quot;C T&quot;,&quot;parse-names&quot;:false,&quot;dropping-particle&quot;:&quot;&quot;,&quot;non-dropping-particle&quot;:&quot;&quot;}],&quot;container-title&quot;:&quot;Journal of Geophysical Research-Oceans&quot;,&quot;DOI&quot;:&quot;10.1002/2017jc012952&quot;,&quot;ISBN&quot;:&quot;2169-9275&quot;,&quot;issued&quot;:{&quot;date-parts&quot;:[[2017]]},&quot;page&quot;:&quot;7267-7290&quot;,&quot;language&quot;:&quot;English&quot;,&quot;abstract&quot;:&quot;A warm anomaly in the upper ocean, colloquially named the Blob, appeared in the Gulf of Alaska during the calm winter of 2013-2014, spread across the northern North Pacific (NP) Ocean, and shifted eastward and onto the Oregon shelf. At least 14 species of copepods occurred which had never been observed in shelf/slope waters off Oregon, some of which are known to have NP Gyre affinities, indicating that the source waters of the coastal Blob were likely of both offshore (from the west) and subtropical/tropical origin. The anomalously warm conditions were reduced during strong upwelling in spring 2015 but returned when upwelling weakened in July 2015 and transitioned to downwelling in fall 2015. The extended period of warm conditions resulted in prolonged effects on the ecosystem off central Oregon, lasting at least through 2016. Impacts to the lower trophic levels were unprecedented and include a novel plankton community composition resulting from increased copepod, diatom, and dinoflagellate species richness and increased abundance of dinoflagellates. Additionally, the multiyear warm anomalies were associated with reduced biomass of copepods and euphausiids, high abundance of larvaceans and doliolids (indictors of oligotrophic ocean conditions), and a toxic diatom bloom (Pseudo-nitzschia) throughout the California Current in 2015, thereby changing the composition of the food web that is relied upon by many commercially and ecologically important species.&quot;,&quot;issue&quot;:&quot;9&quot;,&quot;volume&quot;:&quot;122&quot;,&quot;container-title-short&quot;:&quot;&quot;},&quot;isTemporary&quot;:false}]},{&quot;citationID&quot;:&quot;MENDELEY_CITATION_f0a287aa-cfd5-4559-9414-6572a87b61be&quot;,&quot;properties&quot;:{&quot;noteIndex&quot;:0},&quot;isEdited&quot;:false,&quot;manualOverride&quot;:{&quot;isManuallyOverridden&quot;:false,&quot;citeprocText&quot;:&quot;(Brodeur et al. 2019)&quot;,&quot;manualOverrideText&quot;:&quot;&quot;},&quot;citationTag&quot;:&quot;MENDELEY_CITATION_v3_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&quot;,&quot;citationItems&quot;:[{&quot;id&quot;:&quot;b5cd441c-ad95-3ecf-b88e-de9fc539c346&quot;,&quot;itemData&quot;:{&quot;type&quot;:&quot;article-journal&quot;,&quot;id&quot;:&quot;b5cd441c-ad95-3ecf-b88e-de9fc539c346&quot;,&quot;title&quot;:&quot;Major shifts in pelagic micronekton and macrozooplankton community structure in an upwelling ecosystem related to an unprecedented marine heatwave&quot;,&quot;author&quot;:[{&quot;family&quot;:&quot;Brodeur&quot;,&quot;given&quot;:&quot;R D&quot;,&quot;parse-names&quot;:false,&quot;dropping-particle&quot;:&quot;&quot;,&quot;non-dropping-particle&quot;:&quot;&quot;},{&quot;family&quot;:&quot;Auth&quot;,&quot;given&quot;:&quot;T D&quot;,&quot;parse-names&quot;:false,&quot;dropping-particle&quot;:&quot;&quot;,&quot;non-dropping-particle&quot;:&quot;&quot;},{&quot;family&quot;:&quot;Phillips&quot;,&quot;given&quot;:&quot;A J&quot;,&quot;parse-names&quot;:false,&quot;dropping-particle&quot;:&quot;&quot;,&quot;non-dropping-particle&quot;:&quot;&quot;}],&quot;container-title&quot;:&quot;Frontiers in Marine Science&quot;,&quot;container-title-short&quot;:&quot;Front Mar Sci&quot;,&quot;DOI&quot;:&quot;10.3389/fmars.2019.00212&quot;,&quot;issued&quot;:{&quot;date-parts&quot;:[[2019]]},&quot;page&quot;:&quot;15&quot;,&quot;language&quot;:&quot;English&quot;,&quot;abstract&quot;:&quot;The community structure of pelagic zooplankton and micronekton may be a sensitive indicator of changes in environmental conditions within the California Current ecosystem. Substantial oceanographic changes in 2015 and 2016, due to the anomalously warm ocean conditions associated with a large-scale marine heatwave perturbation, resulted in onshore and northward advection of warmer and more stratified surface waters resulting in reduced upwelling. Here we quantify changes in the macrozooplankton and micronekton community composition and structure based on five highly contrasting ocean conditions. Data from fine-mesh pelagic trawl surveys conducted off Oregon and Washington during early summer of 2011 and 2013-2016 were examined for interannual changes in spatial distribution and abundance of fish and invertebrate taxa. Overall species diversity was highest in 2015 and lowest in 2011, but 2016 was similar to the other years, although the evenness was somewhat lower. The community of taxa in both 2015 and 2016 was significantly different from the previously sampled years. Crustacean plankton densities (especially Euphausiidae) were extremely low in both of these years, and the invertebrate composition became dominated mostly by gelatinous zooplankton. Fishes and cephalopods showed mixed trends overall, but some species such as age-0 Pacific hake were found in relatively high abundances mainly along the shelf break in 2015 and 2016. These results suggest dramatically different pelagic communities were present during the recent warm years with a greater contribution from offshore taxa, especially gelatinous taxa, during 2015 and 2016. The substantial reorganization of the pelagic community has the potential to lead to major alterations in trophic functioning in this normally productive ecosystem.&quot;,&quot;volume&quot;:&quot;6&quot;},&quot;isTemporary&quot;:false}]},{&quot;citationID&quot;:&quot;MENDELEY_CITATION_008a1ccb-7d87-4bfa-b726-bc2549ca2162&quot;,&quot;properties&quot;:{&quot;noteIndex&quot;:0},&quot;isEdited&quot;:false,&quot;manualOverride&quot;:{&quot;isManuallyOverridden&quot;:false,&quot;citeprocText&quot;:&quot;(Fabricius et al. 2011)&quot;,&quot;manualOverrideText&quot;:&quot;&quot;},&quot;citationTag&quot;:&quot;MENDELEY_CITATION_v3_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&quot;,&quot;citationItems&quot;:[{&quot;id&quot;:&quot;00143734-9908-3eb1-afca-812fc213270c&quot;,&quot;itemData&quot;:{&quot;type&quot;:&quot;article-journal&quot;,&quot;id&quot;:&quot;00143734-9908-3eb1-afca-812fc213270c&quot;,&quot;title&quot;:&quot;Losers and winners in coral reefs acclimatized to elevated carbon dioxide concentrations&quot;,&quot;author&quot;:[{&quot;family&quot;:&quot;Fabricius&quot;,&quot;given&quot;:&quot;Katharina E&quot;,&quot;parse-names&quot;:false,&quot;dropping-particle&quot;:&quot;&quot;,&quot;non-dropping-particle&quot;:&quot;&quot;},{&quot;family&quot;:&quot;Langdon&quot;,&quot;given&quot;:&quot;Chris&quot;,&quot;parse-names&quot;:false,&quot;dropping-particle&quot;:&quot;&quot;,&quot;non-dropping-particle&quot;:&quot;&quot;},{&quot;family&quot;:&quot;Uthicke&quot;,&quot;given&quot;:&quot;Sven&quot;,&quot;parse-names&quot;:false,&quot;dropping-particle&quot;:&quot;&quot;,&quot;non-dropping-particle&quot;:&quot;&quot;},{&quot;family&quot;:&quot;Humphrey&quot;,&quot;given&quot;:&quot;Craig&quot;,&quot;parse-names&quot;:false,&quot;dropping-particle&quot;:&quot;&quot;,&quot;non-dropping-particle&quot;:&quot;&quot;},{&quot;family&quot;:&quot;Noonan&quot;,&quot;given&quot;:&quot;Sam&quot;,&quot;parse-names&quot;:false,&quot;dropping-particle&quot;:&quot;&quot;,&quot;non-dropping-particle&quot;:&quot;&quot;},{&quot;family&quot;:&quot;De’ath&quot;,&quot;given&quot;:&quot;Glenn&quot;,&quot;parse-names&quot;:false,&quot;dropping-particle&quot;:&quot;&quot;,&quot;non-dropping-particle&quot;:&quot;&quot;},{&quot;family&quot;:&quot;Okazaki&quot;,&quot;given&quot;:&quot;Remy&quot;,&quot;parse-names&quot;:false,&quot;dropping-particle&quot;:&quot;&quot;,&quot;non-dropping-particle&quot;:&quot;&quot;},{&quot;family&quot;:&quot;Muehllehner&quot;,&quot;given&quot;:&quot;Nancy&quot;,&quot;parse-names&quot;:false,&quot;dropping-particle&quot;:&quot;&quot;,&quot;non-dropping-particle&quot;:&quot;&quot;},{&quot;family&quot;:&quot;Glas&quot;,&quot;given&quot;:&quot;Martin S&quot;,&quot;parse-names&quot;:false,&quot;dropping-particle&quot;:&quot;&quot;,&quot;non-dropping-particle&quot;:&quot;&quot;},{&quot;family&quot;:&quot;Lough&quot;,&quot;given&quot;:&quot;Janice M&quot;,&quot;parse-names&quot;:false,&quot;dropping-particle&quot;:&quot;&quot;,&quot;non-dropping-particle&quot;:&quot;&quot;}],&quot;container-title&quot;:&quot;Nature Climate Change&quot;,&quot;DOI&quot;:&quot;10.1038/nclimate1122&quot;,&quot;ISSN&quot;:&quot;1758-6798&quot;,&quot;URL&quot;:&quot;https://doi.org/10.1038/nclimate1122&quot;,&quot;issued&quot;:{&quot;date-parts&quot;:[[2011]]},&quot;page&quot;:&quot;165-169&quot;,&quot;abstract&quot;:&quot;Ocean acidification due to anthropogenic carbon dioxide emissions has negative effects on many marine organisms, but the long-term impacts are less well known. A study into the effects of natural carbon dioxide seeps on coral reefs and seagrasses confirms model predictions that acidification may contribute to reduced diversity and resilience.&quot;,&quot;issue&quot;:&quot;3&quot;,&quot;volume&quot;:&quot;1&quot;},&quot;isTemporary&quot;:false}]},{&quot;citationID&quot;:&quot;MENDELEY_CITATION_4b20b0d8-30b7-4507-aa8d-8c8813d1975f&quot;,&quot;properties&quot;:{&quot;noteIndex&quot;:0},&quot;isEdited&quot;:false,&quot;manualOverride&quot;:{&quot;isManuallyOverridden&quot;:false,&quot;citeprocText&quot;:&quot;(Hendriks et al. 2010)&quot;,&quot;manualOverrideText&quot;:&quot;&quot;},&quot;citationTag&quot;:&quot;MENDELEY_CITATION_v3_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&quot;,&quot;citationItems&quot;:[{&quot;id&quot;:&quot;39fc0caf-a2ff-30d0-bc90-056422fc2e03&quot;,&quot;itemData&quot;:{&quot;type&quot;:&quot;article-journal&quot;,&quot;id&quot;:&quot;39fc0caf-a2ff-30d0-bc90-056422fc2e03&quot;,&quot;title&quot;:&quot;Vulnerability of marine biodiversity to ocean acidification: A meta-analysis&quot;,&quot;author&quot;:[{&quot;family&quot;:&quot;Hendriks&quot;,&quot;given&quot;:&quot;I. E.&quot;,&quot;parse-names&quot;:false,&quot;dropping-particle&quot;:&quot;&quot;,&quot;non-dropping-particle&quot;:&quot;&quot;},{&quot;family&quot;:&quot;Duarte&quot;,&quot;given&quot;:&quot;C. M.&quot;,&quot;parse-names&quot;:false,&quot;dropping-particle&quot;:&quot;&quot;,&quot;non-dropping-particle&quot;:&quot;&quot;},{&quot;family&quot;:&quot;Álvarez&quot;,&quot;given&quot;:&quot;M.&quot;,&quot;parse-names&quot;:false,&quot;dropping-particle&quot;:&quot;&quot;,&quot;non-dropping-particle&quot;:&quot;&quot;}],&quot;container-title&quot;:&quot;Estuarine, Coastal and Shelf Science&quot;,&quot;DOI&quot;:&quot;10.1016/j.ecss.2009.11.022&quot;,&quot;ISSN&quot;:&quot;02727714&quot;,&quot;URL&quot;:&quot;http://dx.doi.org/10.1016/j.ecss.2009.11.022&quot;,&quot;issued&quot;:{&quot;date-parts&quot;:[[2010]]},&quot;page&quot;:&quot;157-164&quot;,&quot;abstract&quot;:&quot;The ocean captures a large part of the anthropogenic carbon dioxide emitted to the atmosphere. As a result of the increase in CO2 partial pressure the ocean pH is lowered as compared to pre-industrial times and a further decline is expected. Ocean acidification has been proposed to pose a major threat for marine organisms, particularly shell-forming and calcifying organisms. Here we show, on the basis of meta-analysis of available experimental assessments, differences in organism responses to elevated pCO2 and propose that marine biota may be more resistant to ocean acidification than expected. Calcification is most sensitive to ocean acidification while it is questionable if marine functional diversity is impacted significantly along the ranges of acidification predicted for the 21st century. Active biological processes and small-scale temporal and spatial variability in ocean pH may render marine biota far more resistant to ocean acidification than hitherto believed. © 2009 Elsevier Ltd. All rights reserved.&quot;,&quot;publisher&quot;:&quot;Elsevier Ltd&quot;,&quot;issue&quot;:&quot;2&quot;,&quot;volume&quot;:&quot;86&quot;,&quot;container-title-short&quot;:&quot;&quot;},&quot;isTemporary&quot;:false}]},{&quot;citationID&quot;:&quot;MENDELEY_CITATION_8674a1ba-201b-4719-a61c-14701365bb39&quot;,&quot;properties&quot;:{&quot;noteIndex&quot;:0},&quot;isEdited&quot;:false,&quot;manualOverride&quot;:{&quot;isManuallyOverridden&quot;:false,&quot;citeprocText&quot;:&quot;(Caldeira and Wickett 2005; Orr et al. 2005; Cao and Caldeira 2008; Steinacher et al. 2009)&quot;,&quot;manualOverrideText&quot;:&quot;&quot;},&quot;citationTag&quot;:&quot;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&quot;,&quot;citationItems&quot;:[{&quot;id&quot;:&quot;1fe28571-02a1-32b2-9ac8-620c7d9868c6&quot;,&quot;itemData&quot;:{&quot;type&quot;:&quot;article-journal&quot;,&quot;id&quot;:&quot;1fe28571-02a1-32b2-9ac8-620c7d9868c6&quot;,&quot;title&quot;:&quot;Ocean model predictions of chemistry changes from carbon dioxide emissions to the atmosphere and ocean&quot;,&quot;author&quot;:[{&quot;family&quot;:&quot;Caldeira&quot;,&quot;given&quot;:&quot;K&quot;,&quot;parse-names&quot;:false,&quot;dropping-particle&quot;:&quot;&quot;,&quot;non-dropping-particle&quot;:&quot;&quot;},{&quot;family&quot;:&quot;Wickett&quot;,&quot;given&quot;:&quot;M E&quot;,&quot;parse-names&quot;:false,&quot;dropping-particle&quot;:&quot;&quot;,&quot;non-dropping-particle&quot;:&quot;&quot;}],&quot;container-title&quot;:&quot;Journal of Geophysical Research-Oceans&quot;,&quot;DOI&quot;:&quot;10.1029/2004jc002671&quot;,&quot;ISBN&quot;:&quot;2169-9275&quot;,&quot;issued&quot;:{&quot;date-parts&quot;:[[2005]]},&quot;page&quot;:&quot;12&quot;,&quot;language&quot;:&quot;English&quot;,&quot;abstract&quot;:&quot;We present ocean chemistry calculations based on ocean general circulation model simulations of atmospheric CO2 emission, stabilization of atmospheric CO2 content, and stabilization of atmospheric CO2 achieved in total or in part by injection of CO2 to the deep ocean interior. Our goal is to provide first-order results from various CO2 pathways, allowing correspondence with studies of marine biological effects of added CO2. Parts of the Southern Ocean become undersaturated with respect to aragonite under the Intergovernmental Panel on Climate Change Special Report on Emissions Scenarios (SRES) A1, A2, B1, and B2 emission pathways and the WRE pathways that stabilize CO2 at 650 ppm or above. Cumulative atmospheric emission of 5000 Pg C produces aragonite undersaturation in most of the surface ocean; 10,000 Pg C also produces calcite undersaturation in most of the surface ocean. Stabilization of atmospheric CO2 at 450 ppm produces both calcite and aragonite undersaturation in most of the deep ocean. The simulated SRES pathways produce global surface pH reductions of similar to 0.3-0.5 units by year 2100. Approximately this same reduction is produced by WRE650 and WRE1000 stabilization scenarios and by the 1250 Pg C emission scenario by year 2300. Atmospheric emissions of 5000 Pg C and 20,000 Pg C produce global surface pH reductions of 0.8 and 1.4 units, respectively, by year 2300. Simulations of deep ocean CO2 injection as an alternative to atmospheric release show greater chemical impact on the deep ocean as the price for having less impact on the surface ocean and climate. Changes in ocean chemistry of the magnitude shown are likely to be biologically significant.&quot;,&quot;issue&quot;:&quot;C9&quot;,&quot;volume&quot;:&quot;110&quot;,&quot;container-title-short&quot;:&quot;&quot;},&quot;isTemporary&quot;:false},{&quot;id&quot;:&quot;a5f219ef-f0b1-3ef9-af5c-d7399391244f&quot;,&quot;itemData&quot;:{&quot;type&quot;:&quot;article-journal&quot;,&quot;id&quot;:&quot;a5f219ef-f0b1-3ef9-af5c-d7399391244f&quot;,&quot;title&quot;:&quot;Atmospheric CO2 stabilization and ocean acidification&quot;,&quot;author&quot;:[{&quot;family&quot;:&quot;Cao&quot;,&quot;given&quot;:&quot;L&quot;,&quot;parse-names&quot;:false,&quot;dropping-particle&quot;:&quot;&quot;,&quot;non-dropping-particle&quot;:&quot;&quot;},{&quot;family&quot;:&quot;Caldeira&quot;,&quot;given&quot;:&quot;K&quot;,&quot;parse-names&quot;:false,&quot;dropping-particle&quot;:&quot;&quot;,&quot;non-dropping-particle&quot;:&quot;&quot;}],&quot;container-title&quot;:&quot;Geophysical Research Letters&quot;,&quot;DOI&quot;:&quot;10.1029/2008gl035072&quot;,&quot;ISBN&quot;:&quot;0094-8276&quot;,&quot;issued&quot;:{&quot;date-parts&quot;:[[2008]]},&quot;page&quot;:&quot;5&quot;,&quot;language&quot;:&quot;English&quot;,&quot;abstract&quot;:&quot;We use a coupled climate/carbon-cycle model to examine the consequences of stabilizing atmospheric CO2 at different levels for ocean chemistry. Our simulations show the potential for major damage to at least some ocean ecosystems at atmospheric CO2 stabilization levels as low as 450 ppm. Before the industrial revolution, more than 98% of corals reefs were surrounded by waters that were &gt;3.5 times saturated with respect to their skeleton materials ( aragonite). If atmospheric CO2 is stabilized at 450 ppm only 8% of existing coral reefs will be surrounded by water with this saturation level. Also at this CO2 level 7% of the ocean South of 60 degrees S will become undersaturated with respect to aragonite, and parts of the high latitude ocean will experience a decrease in pH by more than 0.2 units. Results presented here provide an independent and additional basis for choosing targets of atmospheric CO2 stabilization levels. Citation: Cao, L., and K. Caldeira ( 2008), Atmospheric CO2 stabilization and ocean acidification, Geophys. Res. Lett., 35, L19609, doi: 10.1029/2008GL035072.&quot;,&quot;issue&quot;:&quot;19&quot;,&quot;volume&quot;:&quot;35&quot;,&quot;container-title-short&quot;:&quot;&quot;},&quot;isTemporary&quot;:false},{&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quot;id&quot;:&quot;68f54d3b-d93a-31ec-9c7b-32987f5e000f&quot;,&quot;itemData&quot;:{&quot;type&quot;:&quot;article-journal&quot;,&quot;id&quot;:&quot;68f54d3b-d93a-31ec-9c7b-32987f5e000f&quot;,&quot;title&quot;:&quot;Imminent ocean acidification in the Arctic projected with the NCAR global coupled carbon cycle-climate model&quot;,&quot;author&quot;:[{&quot;family&quot;:&quot;Steinacher&quot;,&quot;given&quot;:&quot;M&quot;,&quot;parse-names&quot;:false,&quot;dropping-particle&quot;:&quot;&quot;,&quot;non-dropping-particle&quot;:&quot;&quot;},{&quot;family&quot;:&quot;Joos&quot;,&quot;given&quot;:&quot;F&quot;,&quot;parse-names&quot;:false,&quot;dropping-particle&quot;:&quot;&quot;,&quot;non-dropping-particle&quot;:&quot;&quot;},{&quot;family&quot;:&quot;Frolicher&quot;,&quot;given&quot;:&quot;T L&quot;,&quot;parse-names&quot;:false,&quot;dropping-particle&quot;:&quot;&quot;,&quot;non-dropping-particle&quot;:&quot;&quot;},{&quot;family&quot;:&quot;Plattner&quot;,&quot;given&quot;:&quot;G K&quot;,&quot;parse-names&quot;:false,&quot;dropping-particle&quot;:&quot;&quot;,&quot;non-dropping-particle&quot;:&quot;&quot;},{&quot;family&quot;:&quot;Doney&quot;,&quot;given&quot;:&quot;S C&quot;,&quot;parse-names&quot;:false,&quot;dropping-particle&quot;:&quot;&quot;,&quot;non-dropping-particle&quot;:&quot;&quot;}],&quot;container-title&quot;:&quot;Biogeosciences&quot;,&quot;DOI&quot;:&quot;10.5194/bg-6-515-2009&quot;,&quot;ISBN&quot;:&quot;1726-4170&quot;,&quot;issued&quot;:{&quot;date-parts&quot;:[[2009]]},&quot;page&quot;:&quot;515-533&quot;,&quot;language&quot;:&quot;English&quot;,&quot;abstract&quot;:&quot;Ocean acidification from the uptake of anthropogenic carbon is simulated for the industrial period and IPCC SRES emission scenarios A2 and B1 with a global coupled carbon cycle-climate model. Earlier studies identified seawater saturation state with respect to aragonite, a mineral phase of calcium carbonate, as a key variable governing impacts on corals and other shell-forming organisms. Globally in the A2 scenario, water saturated by more than 300%, considered suitable for coral growth, vanishes by 2070 AD (CO2 approximate to 630 ppm), and the ocean volume fraction occupied by saturated water decreases from 42% to 25% over this century. The largest simulated pH changes worldwide occur in Arctic surface waters, where hydrogen ion concentration increases by up to 185% (Delta pH=-0.45). Projected climate change amplifies the decrease in Arctic surface mean saturation and pH by more than 20%, mainly due to freshening and increased carbon uptake in response to sea ice retreat. Modeled saturation compares well with observation-based estimates along an Arctic transect and simulated changes have been corrected for remaining model-data differences in this region. Aragonite undersaturation in Arctic surface waters is projected to occur locally within a decade and to become more widespread as atmospheric CO2 continues to grow. The results imply that surface waters in the Arctic Ocean will become corrosive to aragonite, with potentially large implications for the marine ecosystem, if anthropogenic carbon emissions are not reduced and atmospheric CO2 not kept below 450 ppm.&quot;,&quot;issue&quot;:&quot;4&quot;,&quot;volume&quot;:&quot;6&quot;,&quot;container-title-short&quot;:&quot;&quot;},&quot;isTemporary&quot;:false}]},{&quot;citationID&quot;:&quot;MENDELEY_CITATION_15164a19-f14a-4ac3-8859-d391cf2c009c&quot;,&quot;properties&quot;:{&quot;noteIndex&quot;:0},&quot;isEdited&quot;:false,&quot;manualOverride&quot;:{&quot;isManuallyOverridden&quot;:false,&quot;citeprocText&quot;:&quot;(Orr et al. 2005)&quot;,&quot;manualOverrideText&quot;:&quot;&quot;},&quot;citationTag&quot;:&quot;MENDELEY_CITATION_v3_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&quot;,&quot;citationItems&quot;:[{&quot;id&quot;:&quot;ff3c7753-058c-3457-ad9a-4083caa2d638&quot;,&quot;itemData&quot;:{&quot;type&quot;:&quot;article-journal&quot;,&quot;id&quot;:&quot;ff3c7753-058c-3457-ad9a-4083caa2d638&quot;,&quot;title&quot;:&quot;Anthropogenic ocean acidification over the twenty-first century and its impact on calcifying organisms&quot;,&quot;author&quot;:[{&quot;family&quot;:&quot;Orr&quot;,&quot;given&quot;:&quot;J C&quot;,&quot;parse-names&quot;:false,&quot;dropping-particle&quot;:&quot;&quot;,&quot;non-dropping-particle&quot;:&quot;&quot;},{&quot;family&quot;:&quot;Fabry&quot;,&quot;given&quot;:&quot;V J&quot;,&quot;parse-names&quot;:false,&quot;dropping-particle&quot;:&quot;&quot;,&quot;non-dropping-particle&quot;:&quot;&quot;},{&quot;family&quot;:&quot;Aumont&quot;,&quot;given&quot;:&quot;O&quot;,&quot;parse-names&quot;:false,&quot;dropping-particle&quot;:&quot;&quot;,&quot;non-dropping-particle&quot;:&quot;&quot;},{&quot;family&quot;:&quot;Bopp&quot;,&quot;given&quot;:&quot;L&quot;,&quot;parse-names&quot;:false,&quot;dropping-particle&quot;:&quot;&quot;,&quot;non-dropping-particle&quot;:&quot;&quot;},{&quot;family&quot;:&quot;Doney&quot;,&quot;given&quot;:&quot;S C&quot;,&quot;parse-names&quot;:false,&quot;dropping-particle&quot;:&quot;&quot;,&quot;non-dropping-particle&quot;:&quot;&quot;},{&quot;family&quot;:&quot;Feely&quot;,&quot;given&quot;:&quot;R A&quot;,&quot;parse-names&quot;:false,&quot;dropping-particle&quot;:&quot;&quot;,&quot;non-dropping-particle&quot;:&quot;&quot;},{&quot;family&quot;:&quot;Gnanadesikan&quot;,&quot;given&quot;:&quot;A&quot;,&quot;parse-names&quot;:false,&quot;dropping-particle&quot;:&quot;&quot;,&quot;non-dropping-particle&quot;:&quot;&quot;},{&quot;family&quot;:&quot;Gruber&quot;,&quot;given&quot;:&quot;N&quot;,&quot;parse-names&quot;:false,&quot;dropping-particle&quot;:&quot;&quot;,&quot;non-dropping-particle&quot;:&quot;&quot;},{&quot;family&quot;:&quot;Ishida&quot;,&quot;given&quot;:&quot;A&quot;,&quot;parse-names&quot;:false,&quot;dropping-particle&quot;:&quot;&quot;,&quot;non-dropping-particle&quot;:&quot;&quot;},{&quot;family&quot;:&quot;Joos&quot;,&quot;given&quot;:&quot;F&quot;,&quot;parse-names&quot;:false,&quot;dropping-particle&quot;:&quot;&quot;,&quot;non-dropping-particle&quot;:&quot;&quot;},{&quot;family&quot;:&quot;Key&quot;,&quot;given&quot;:&quot;R M&quot;,&quot;parse-names&quot;:false,&quot;dropping-particle&quot;:&quot;&quot;,&quot;non-dropping-particle&quot;:&quot;&quot;},{&quot;family&quot;:&quot;Lindsay&quot;,&quot;given&quot;:&quot;K&quot;,&quot;parse-names&quot;:false,&quot;dropping-particle&quot;:&quot;&quot;,&quot;non-dropping-particle&quot;:&quot;&quot;},{&quot;family&quot;:&quot;Maier-Reimer&quot;,&quot;given&quot;:&quot;E&quot;,&quot;parse-names&quot;:false,&quot;dropping-particle&quot;:&quot;&quot;,&quot;non-dropping-particle&quot;:&quot;&quot;},{&quot;family&quot;:&quot;Matear&quot;,&quot;given&quot;:&quot;R&quot;,&quot;parse-names&quot;:false,&quot;dropping-particle&quot;:&quot;&quot;,&quot;non-dropping-particle&quot;:&quot;&quot;},{&quot;family&quot;:&quot;Monfray&quot;,&quot;given&quot;:&quot;P&quot;,&quot;parse-names&quot;:false,&quot;dropping-particle&quot;:&quot;&quot;,&quot;non-dropping-particle&quot;:&quot;&quot;},{&quot;family&quot;:&quot;Mouchet&quot;,&quot;given&quot;:&quot;A&quot;,&quot;parse-names&quot;:false,&quot;dropping-particle&quot;:&quot;&quot;,&quot;non-dropping-particle&quot;:&quot;&quot;},{&quot;family&quot;:&quot;Najjar&quot;,&quot;given&quot;:&quot;R G&quot;,&quot;parse-names&quot;:false,&quot;dropping-particle&quot;:&quot;&quot;,&quot;non-dropping-particle&quot;:&quot;&quot;},{&quot;family&quot;:&quot;Plattner&quot;,&quot;given&quot;:&quot;G K&quot;,&quot;parse-names&quot;:false,&quot;dropping-particle&quot;:&quot;&quot;,&quot;non-dropping-particle&quot;:&quot;&quot;},{&quot;family&quot;:&quot;Rodgers&quot;,&quot;given&quot;:&quot;K B&quot;,&quot;parse-names&quot;:false,&quot;dropping-particle&quot;:&quot;&quot;,&quot;non-dropping-particle&quot;:&quot;&quot;},{&quot;family&quot;:&quot;Sabine&quot;,&quot;given&quot;:&quot;C L&quot;,&quot;parse-names&quot;:false,&quot;dropping-particle&quot;:&quot;&quot;,&quot;non-dropping-particle&quot;:&quot;&quot;},{&quot;family&quot;:&quot;Sarmiento&quot;,&quot;given&quot;:&quot;J L&quot;,&quot;parse-names&quot;:false,&quot;dropping-particle&quot;:&quot;&quot;,&quot;non-dropping-particle&quot;:&quot;&quot;},{&quot;family&quot;:&quot;Schlitzer&quot;,&quot;given&quot;:&quot;R&quot;,&quot;parse-names&quot;:false,&quot;dropping-particle&quot;:&quot;&quot;,&quot;non-dropping-particle&quot;:&quot;&quot;},{&quot;family&quot;:&quot;Slater&quot;,&quot;given&quot;:&quot;R D&quot;,&quot;parse-names&quot;:false,&quot;dropping-particle&quot;:&quot;&quot;,&quot;non-dropping-particle&quot;:&quot;&quot;},{&quot;family&quot;:&quot;Totterdell&quot;,&quot;given&quot;:&quot;I J&quot;,&quot;parse-names&quot;:false,&quot;dropping-particle&quot;:&quot;&quot;,&quot;non-dropping-particle&quot;:&quot;&quot;},{&quot;family&quot;:&quot;Weirig&quot;,&quot;given&quot;:&quot;M F&quot;,&quot;parse-names&quot;:false,&quot;dropping-particle&quot;:&quot;&quot;,&quot;non-dropping-particle&quot;:&quot;&quot;},{&quot;family&quot;:&quot;Yamanaka&quot;,&quot;given&quot;:&quot;Y&quot;,&quot;parse-names&quot;:false,&quot;dropping-particle&quot;:&quot;&quot;,&quot;non-dropping-particle&quot;:&quot;&quot;},{&quot;family&quot;:&quot;Yool&quot;,&quot;given&quot;:&quot;A&quot;,&quot;parse-names&quot;:false,&quot;dropping-particle&quot;:&quot;&quot;,&quot;non-dropping-particle&quot;:&quot;&quot;}],&quot;container-title&quot;:&quot;Nature&quot;,&quot;container-title-short&quot;:&quot;Nature&quot;,&quot;DOI&quot;:&quot;10.1038/nature04095&quot;,&quot;ISBN&quot;:&quot;0028-0836&quot;,&quot;issued&quot;:{&quot;date-parts&quot;:[[2005]]},&quot;page&quot;:&quot;681-686&quot;,&quot;language&quot;:&quot;English&quot;,&quot;abstract&quot;:&quot;Today's surface ocean is saturated with respect to calcium carbonate, but increasing atmospheric carbon dioxide concentrations are reducing ocean pH and carbonate ion concentrations, and thus the level of calcium carbonate saturation. Experimental evidence suggests that if these trends continue, key marine organisms - such as corals and some plankton - will have difficulty maintaining their external calcium carbonate skeletons. Here we use 13 models of the ocean - carbon cycle to assess calcium carbonate saturation under the IS92a 'business-as-usual' scenario for future emissions of anthropogenic carbon dioxide. In our projections, Southern Ocean surface waters will begin to become undersaturated with respect to aragonite, a metastable form of calcium carbonate, by the year 2050. By 2100, this undersaturation could extend throughout the entire Southern Ocean and into the subarctic Pacific Ocean. When live pteropods were exposed to our predicted level of undersaturation during a two-day shipboard experiment, their aragonite shells showed notable dissolution. Our findings indicate that conditions detrimental to high-latitude ecosystems could develop within decades, not centuries as suggested previously.&quot;,&quot;issue&quot;:&quot;7059&quot;,&quot;volume&quot;:&quot;437&quot;},&quot;isTemporary&quot;:false}]}]"/>
    <we:property name="MENDELEY_CITATIONS_STYLE" value="{&quot;id&quot;:&quot;https://www.zotero.org/styles/transactions-of-the-american-fisheries-society&quot;,&quot;title&quot;:&quot;Transactions of the American Fisheries Society&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D34F3-E72F-344B-AE89-5A29A13F7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18</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 Veggerby</dc:creator>
  <cp:keywords/>
  <dc:description/>
  <cp:lastModifiedBy>Karl B Veggerby</cp:lastModifiedBy>
  <cp:revision>27</cp:revision>
  <dcterms:created xsi:type="dcterms:W3CDTF">2022-10-25T22:27:00Z</dcterms:created>
  <dcterms:modified xsi:type="dcterms:W3CDTF">2022-11-10T18:06:00Z</dcterms:modified>
</cp:coreProperties>
</file>