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0EB0C003" w:rsidR="001C73E3" w:rsidRPr="002A4AB8" w:rsidRDefault="002C4D56" w:rsidP="00900B96">
      <w:pPr>
        <w:spacing w:line="480" w:lineRule="auto"/>
        <w:jc w:val="center"/>
      </w:pPr>
      <w:commentRangeStart w:id="0"/>
      <w:r>
        <w:t>L</w:t>
      </w:r>
      <w:r w:rsidR="00863030">
        <w:t>ong</w:t>
      </w:r>
      <w:r w:rsidR="002A2360" w:rsidRPr="002A4AB8">
        <w:t xml:space="preserve">-term </w:t>
      </w:r>
      <w:r w:rsidR="00863030">
        <w:t>changes</w:t>
      </w:r>
      <w:r w:rsidR="009D5C6A" w:rsidRPr="002A4AB8">
        <w:t xml:space="preserve"> in Puget Sound </w:t>
      </w:r>
      <w:del w:id="1" w:author="Microsoft Office User" w:date="2022-04-28T09:07:00Z">
        <w:r w:rsidR="00336624" w:rsidDel="00281C44">
          <w:delText xml:space="preserve">coast </w:delText>
        </w:r>
      </w:del>
      <w:r>
        <w:t xml:space="preserve">pink </w:t>
      </w:r>
      <w:r w:rsidR="009D5C6A" w:rsidRPr="002A4AB8">
        <w:t>shrimp</w:t>
      </w:r>
      <w:r>
        <w:t xml:space="preserve">, spot shrimp, and </w:t>
      </w:r>
      <w:proofErr w:type="spellStart"/>
      <w:r>
        <w:t>Crangon</w:t>
      </w:r>
      <w:proofErr w:type="spellEnd"/>
      <w:r>
        <w:t xml:space="preserve"> shrimp</w:t>
      </w:r>
      <w:r w:rsidR="009D5C6A" w:rsidRPr="002A4AB8">
        <w:t xml:space="preserve"> abundance</w:t>
      </w:r>
      <w:commentRangeEnd w:id="0"/>
      <w:r w:rsidR="00011E87">
        <w:rPr>
          <w:rStyle w:val="CommentReference"/>
          <w:rFonts w:asciiTheme="minorHAnsi" w:eastAsiaTheme="minorHAnsi" w:hAnsiTheme="minorHAnsi" w:cstheme="minorBidi"/>
          <w:lang w:eastAsia="en-US"/>
        </w:rPr>
        <w:commentReference w:id="0"/>
      </w:r>
    </w:p>
    <w:p w14:paraId="35E28510" w14:textId="4E17985E" w:rsidR="009D5C6A" w:rsidRPr="002A4AB8" w:rsidRDefault="009D5C6A" w:rsidP="00900B96">
      <w:pPr>
        <w:spacing w:line="480" w:lineRule="auto"/>
      </w:pPr>
    </w:p>
    <w:p w14:paraId="2B18C1D4" w14:textId="781E4D7C" w:rsidR="00446BD7" w:rsidRPr="00F10E7C" w:rsidRDefault="001E40F3" w:rsidP="00446BD7">
      <w:pPr>
        <w:spacing w:line="480" w:lineRule="auto"/>
        <w:jc w:val="center"/>
        <w:rPr>
          <w:vertAlign w:val="superscript"/>
        </w:rPr>
      </w:pPr>
      <w:r>
        <w:t xml:space="preserve">Karl </w:t>
      </w:r>
      <w:del w:id="2" w:author="Mark Scheuerell" w:date="2022-05-02T05:04:00Z">
        <w:r w:rsidDel="009B402F">
          <w:delText>Veggerby</w:delText>
        </w:r>
        <w:r w:rsidR="007E7379" w:rsidDel="009B402F">
          <w:rPr>
            <w:vertAlign w:val="superscript"/>
          </w:rPr>
          <w:delText>2</w:delText>
        </w:r>
      </w:del>
      <w:ins w:id="3" w:author="Mark Scheuerell" w:date="2022-05-02T05:04:00Z">
        <w:r w:rsidR="009B402F">
          <w:t>Veggerby</w:t>
        </w:r>
        <w:r w:rsidR="009B402F">
          <w:rPr>
            <w:vertAlign w:val="superscript"/>
          </w:rPr>
          <w:t>1</w:t>
        </w:r>
      </w:ins>
      <w:del w:id="4" w:author="Mark Scheuerell" w:date="2022-05-02T05:04:00Z">
        <w:r w:rsidR="00446BD7" w:rsidDel="009B402F">
          <w:delText>, Mark Scheuerell</w:delText>
        </w:r>
        <w:r w:rsidR="000B71FB" w:rsidDel="009B402F">
          <w:rPr>
            <w:vertAlign w:val="superscript"/>
          </w:rPr>
          <w:delText>2</w:delText>
        </w:r>
      </w:del>
      <w:r w:rsidR="00446BD7">
        <w:t xml:space="preserve">, Chelsea </w:t>
      </w:r>
      <w:ins w:id="5" w:author="Microsoft Office User" w:date="2022-04-28T09:07:00Z">
        <w:r w:rsidR="00281C44">
          <w:t xml:space="preserve">L. </w:t>
        </w:r>
      </w:ins>
      <w:r w:rsidR="00446BD7">
        <w:t>Wood</w:t>
      </w:r>
      <w:r w:rsidR="000B71FB">
        <w:rPr>
          <w:vertAlign w:val="superscript"/>
        </w:rPr>
        <w:t>1</w:t>
      </w:r>
      <w:r w:rsidR="00446BD7">
        <w:t xml:space="preserve">, </w:t>
      </w:r>
      <w:commentRangeStart w:id="6"/>
      <w:r w:rsidR="00446BD7">
        <w:t>Tom Quinn</w:t>
      </w:r>
      <w:r w:rsidR="000B71FB">
        <w:rPr>
          <w:vertAlign w:val="superscript"/>
        </w:rPr>
        <w:t>1</w:t>
      </w:r>
      <w:commentRangeEnd w:id="6"/>
      <w:r w:rsidR="009B402F">
        <w:rPr>
          <w:rStyle w:val="CommentReference"/>
          <w:rFonts w:asciiTheme="minorHAnsi" w:eastAsiaTheme="minorHAnsi" w:hAnsiTheme="minorHAnsi" w:cstheme="minorBidi"/>
          <w:lang w:eastAsia="en-US"/>
        </w:rPr>
        <w:commentReference w:id="6"/>
      </w:r>
      <w:ins w:id="7" w:author="Mark Scheuerell" w:date="2022-05-02T05:04:00Z">
        <w:r w:rsidR="009B402F">
          <w:t xml:space="preserve">, </w:t>
        </w:r>
        <w:commentRangeStart w:id="8"/>
        <w:r w:rsidR="009B402F">
          <w:t>Mark D. Scheuerell</w:t>
        </w:r>
        <w:r w:rsidR="009B402F">
          <w:rPr>
            <w:vertAlign w:val="superscript"/>
          </w:rPr>
          <w:t>2</w:t>
        </w:r>
      </w:ins>
      <w:commentRangeEnd w:id="8"/>
      <w:ins w:id="9" w:author="Mark Scheuerell" w:date="2022-05-02T05:05:00Z">
        <w:r w:rsidR="009B402F">
          <w:rPr>
            <w:rStyle w:val="CommentReference"/>
            <w:rFonts w:asciiTheme="minorHAnsi" w:eastAsiaTheme="minorHAnsi" w:hAnsiTheme="minorHAnsi" w:cstheme="minorBidi"/>
            <w:lang w:eastAsia="en-US"/>
          </w:rPr>
          <w:commentReference w:id="8"/>
        </w:r>
      </w:ins>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proofErr w:type="spellStart"/>
      <w:r w:rsidR="00700FEE">
        <w:t>C</w:t>
      </w:r>
      <w:r>
        <w:t>rangon</w:t>
      </w:r>
      <w:proofErr w:type="spellEnd"/>
      <w:r>
        <w:t xml:space="preserve">, Puget Sound, Washington, </w:t>
      </w:r>
      <w:r w:rsidR="00700FEE">
        <w:t>El Nino, Pacific Decadal Oscillation, Ocean Conditions, abundance, vertical diel migration</w:t>
      </w:r>
    </w:p>
    <w:p w14:paraId="38A6E594" w14:textId="1852E5C4" w:rsidR="009D5C6A" w:rsidRDefault="009D5C6A" w:rsidP="00900B96">
      <w:pPr>
        <w:spacing w:line="480" w:lineRule="auto"/>
        <w:jc w:val="center"/>
        <w:rPr>
          <w:vertAlign w:val="superscript"/>
        </w:rPr>
      </w:pPr>
    </w:p>
    <w:p w14:paraId="3F454E2B" w14:textId="799BAD71" w:rsidR="000B71FB" w:rsidRDefault="000B71FB" w:rsidP="00900B96">
      <w:pPr>
        <w:spacing w:line="480" w:lineRule="auto"/>
        <w:jc w:val="center"/>
        <w:rPr>
          <w:vertAlign w:val="superscript"/>
        </w:rPr>
      </w:pPr>
    </w:p>
    <w:p w14:paraId="6459CAE0" w14:textId="6D63396F" w:rsidR="000B71FB" w:rsidRDefault="000B71FB" w:rsidP="00900B96">
      <w:pPr>
        <w:spacing w:line="480" w:lineRule="auto"/>
        <w:jc w:val="center"/>
        <w:rPr>
          <w:vertAlign w:val="superscript"/>
        </w:rPr>
      </w:pP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70511D92" w14:textId="6C47D069" w:rsidR="00011E87" w:rsidRDefault="000B71FB" w:rsidP="00011E87">
      <w:pPr>
        <w:jc w:val="center"/>
        <w:rPr>
          <w:ins w:id="10" w:author="Mark Scheuerell" w:date="2022-05-02T05:06:00Z"/>
        </w:rPr>
      </w:pPr>
      <w:r>
        <w:t>For submission to the Transactions of the American Fisheries Society</w:t>
      </w:r>
    </w:p>
    <w:p w14:paraId="1A1332BA" w14:textId="77777777" w:rsidR="00011E87" w:rsidRDefault="00011E87">
      <w:pPr>
        <w:rPr>
          <w:ins w:id="11" w:author="Mark Scheuerell" w:date="2022-05-02T05:06:00Z"/>
        </w:rPr>
      </w:pPr>
      <w:ins w:id="12" w:author="Mark Scheuerell" w:date="2022-05-02T05:06:00Z">
        <w:r>
          <w:br w:type="page"/>
        </w:r>
      </w:ins>
    </w:p>
    <w:p w14:paraId="0351982E" w14:textId="77777777" w:rsidR="000B71FB" w:rsidDel="00011E87" w:rsidRDefault="000B71FB">
      <w:pPr>
        <w:spacing w:line="480" w:lineRule="auto"/>
        <w:jc w:val="center"/>
        <w:rPr>
          <w:del w:id="13" w:author="Mark Scheuerell" w:date="2022-05-02T05:06:00Z"/>
        </w:rPr>
        <w:pPrChange w:id="14" w:author="Mark Scheuerell" w:date="2022-05-02T05:06:00Z">
          <w:pPr>
            <w:jc w:val="center"/>
          </w:pPr>
        </w:pPrChange>
      </w:pPr>
    </w:p>
    <w:p w14:paraId="56F72BE2" w14:textId="54C8A25E" w:rsidR="002C4D56" w:rsidRPr="002A4AB8" w:rsidDel="00011E87" w:rsidRDefault="002C4D56">
      <w:pPr>
        <w:spacing w:line="480" w:lineRule="auto"/>
        <w:rPr>
          <w:del w:id="15" w:author="Mark Scheuerell" w:date="2022-05-02T05:06:00Z"/>
        </w:rPr>
      </w:pPr>
    </w:p>
    <w:p w14:paraId="4A190318" w14:textId="3AC9D73A" w:rsidR="00635D5B" w:rsidRPr="002A4AB8" w:rsidRDefault="00123A46">
      <w:pPr>
        <w:spacing w:line="480" w:lineRule="auto"/>
        <w:jc w:val="center"/>
        <w:rPr>
          <w:b/>
          <w:bCs/>
          <w:sz w:val="28"/>
          <w:szCs w:val="28"/>
        </w:rPr>
        <w:pPrChange w:id="16" w:author="Mark Scheuerell" w:date="2022-05-02T05:06:00Z">
          <w:pPr>
            <w:spacing w:line="480" w:lineRule="auto"/>
          </w:pPr>
        </w:pPrChange>
      </w:pPr>
      <w:r w:rsidRPr="002A4AB8">
        <w:rPr>
          <w:b/>
          <w:bCs/>
          <w:sz w:val="28"/>
          <w:szCs w:val="28"/>
        </w:rPr>
        <w:t>Abstract</w:t>
      </w:r>
    </w:p>
    <w:p w14:paraId="5089EFFB" w14:textId="31EF6A2E" w:rsidR="007E5AE3" w:rsidRDefault="00F7025A">
      <w:pPr>
        <w:spacing w:line="480" w:lineRule="auto"/>
        <w:rPr>
          <w:ins w:id="17" w:author="Mark Scheuerell" w:date="2022-05-02T05:11:00Z"/>
        </w:rPr>
        <w:pPrChange w:id="18" w:author="Mark Scheuerell" w:date="2022-05-02T05:11:00Z">
          <w:pPr/>
        </w:pPrChange>
      </w:pPr>
      <w:r>
        <w:t xml:space="preserve">In 2013 through 2016, a severe marine heatwave in the North Pacific </w:t>
      </w:r>
      <w:r w:rsidR="0042465C">
        <w:t xml:space="preserve">coupled with a </w:t>
      </w:r>
      <w:del w:id="19" w:author="Microsoft Office User" w:date="2022-04-28T09:09:00Z">
        <w:r w:rsidR="0042465C" w:rsidDel="00281C44">
          <w:delText xml:space="preserve">particularly </w:delText>
        </w:r>
      </w:del>
      <w:r w:rsidR="0042465C">
        <w:t xml:space="preserve">strong El </w:t>
      </w:r>
      <w:r w:rsidR="0042465C" w:rsidRPr="002A4AB8">
        <w:t>Niño</w:t>
      </w:r>
      <w:r w:rsidR="0042465C">
        <w:t xml:space="preserve"> event </w:t>
      </w:r>
      <w:r>
        <w:t xml:space="preserve">caused widespread </w:t>
      </w:r>
      <w:del w:id="20" w:author="Microsoft Office User" w:date="2022-04-28T09:09:00Z">
        <w:r w:rsidDel="00281C44">
          <w:delText xml:space="preserve">and lasting </w:delText>
        </w:r>
      </w:del>
      <w:r>
        <w:t>changes</w:t>
      </w:r>
      <w:ins w:id="21" w:author="Microsoft Office User" w:date="2022-04-28T09:09:00Z">
        <w:r w:rsidR="00281C44">
          <w:t xml:space="preserve"> to</w:t>
        </w:r>
      </w:ins>
      <w:r>
        <w:t xml:space="preserve"> </w:t>
      </w:r>
      <w:del w:id="22" w:author="Microsoft Office User" w:date="2022-04-28T09:09:00Z">
        <w:r w:rsidDel="00281C44">
          <w:delText xml:space="preserve">to the marine ecosystem across </w:delText>
        </w:r>
      </w:del>
      <w:r>
        <w:t>the Pacific coast of North America.</w:t>
      </w:r>
      <w:r w:rsidR="00142943">
        <w:t xml:space="preserve"> Dubb</w:t>
      </w:r>
      <w:r w:rsidR="004C70B7">
        <w:t xml:space="preserve">ed ‘the blob’, the event has </w:t>
      </w:r>
      <w:del w:id="23" w:author="Microsoft Office User" w:date="2022-04-28T09:09:00Z">
        <w:r w:rsidR="004C70B7" w:rsidDel="00281C44">
          <w:delText>led to a range of</w:delText>
        </w:r>
      </w:del>
      <w:ins w:id="24" w:author="Microsoft Office User" w:date="2022-04-28T09:13:00Z">
        <w:r w:rsidR="0024231C">
          <w:t>allowed r</w:t>
        </w:r>
      </w:ins>
      <w:ins w:id="25" w:author="Microsoft Office User" w:date="2022-04-28T09:14:00Z">
        <w:r w:rsidR="0024231C">
          <w:t>esearchers</w:t>
        </w:r>
      </w:ins>
      <w:del w:id="26" w:author="Microsoft Office User" w:date="2022-04-28T09:13:00Z">
        <w:r w:rsidR="004C70B7" w:rsidDel="0024231C">
          <w:delText xml:space="preserve"> research</w:delText>
        </w:r>
      </w:del>
      <w:r w:rsidR="004C70B7">
        <w:t xml:space="preserve"> </w:t>
      </w:r>
      <w:del w:id="27" w:author="Microsoft Office User" w:date="2022-04-28T09:10:00Z">
        <w:r w:rsidR="004C70B7" w:rsidDel="00281C44">
          <w:delText xml:space="preserve">exploring </w:delText>
        </w:r>
      </w:del>
      <w:ins w:id="28" w:author="Microsoft Office User" w:date="2022-04-28T09:10:00Z">
        <w:r w:rsidR="00281C44">
          <w:t xml:space="preserve">to explore </w:t>
        </w:r>
      </w:ins>
      <w:r w:rsidR="004C70B7">
        <w:t>how marine communities change</w:t>
      </w:r>
      <w:del w:id="29" w:author="Microsoft Office User" w:date="2022-04-28T09:10:00Z">
        <w:r w:rsidR="00DC567D" w:rsidDel="00281C44">
          <w:delText>d</w:delText>
        </w:r>
      </w:del>
      <w:r w:rsidR="004C70B7">
        <w:t xml:space="preserve"> in </w:t>
      </w:r>
      <w:del w:id="30" w:author="Microsoft Office User" w:date="2022-04-28T09:10:00Z">
        <w:r w:rsidR="004C70B7" w:rsidDel="00281C44">
          <w:delText>the face of</w:delText>
        </w:r>
      </w:del>
      <w:ins w:id="31" w:author="Microsoft Office User" w:date="2022-04-28T09:10:00Z">
        <w:r w:rsidR="00281C44">
          <w:t>response to</w:t>
        </w:r>
      </w:ins>
      <w:r w:rsidR="004C70B7">
        <w:t xml:space="preserve"> a rapidly warming ocean</w:t>
      </w:r>
      <w:r w:rsidR="00DC567D">
        <w:t xml:space="preserve"> surface</w:t>
      </w:r>
      <w:r w:rsidR="004C70B7">
        <w:t xml:space="preserve">. </w:t>
      </w:r>
      <w:del w:id="32" w:author="Microsoft Office User" w:date="2022-04-28T09:10:00Z">
        <w:r w:rsidR="00DC567D" w:rsidDel="00281C44">
          <w:delText xml:space="preserve">Yearly </w:delText>
        </w:r>
      </w:del>
      <w:ins w:id="33" w:author="Microsoft Office User" w:date="2022-04-28T09:10:00Z">
        <w:r w:rsidR="00281C44">
          <w:t xml:space="preserve">We used yearly </w:t>
        </w:r>
      </w:ins>
      <w:r w:rsidR="00DC567D">
        <w:t xml:space="preserve">trawl data from </w:t>
      </w:r>
      <w:r w:rsidR="00863030">
        <w:t>1999</w:t>
      </w:r>
      <w:del w:id="34" w:author="Microsoft Office User" w:date="2022-04-28T09:10:00Z">
        <w:r w:rsidR="00900B96" w:rsidDel="00281C44">
          <w:delText>-</w:delText>
        </w:r>
      </w:del>
      <w:ins w:id="35" w:author="Microsoft Office User" w:date="2022-04-28T09:10:00Z">
        <w:r w:rsidR="00281C44">
          <w:t>–</w:t>
        </w:r>
      </w:ins>
      <w:r w:rsidR="00900B96">
        <w:t xml:space="preserve">2019 </w:t>
      </w:r>
      <w:r w:rsidR="00863030">
        <w:t xml:space="preserve">in central Puget Sound </w:t>
      </w:r>
      <w:del w:id="36" w:author="Microsoft Office User" w:date="2022-04-28T09:10:00Z">
        <w:r w:rsidR="002C4D56" w:rsidDel="00281C44">
          <w:delText xml:space="preserve">was used </w:delText>
        </w:r>
      </w:del>
      <w:r w:rsidR="00863030">
        <w:t>to</w:t>
      </w:r>
      <w:r w:rsidR="00900B96">
        <w:t xml:space="preserve"> </w:t>
      </w:r>
      <w:r w:rsidR="002C4D56">
        <w:t xml:space="preserve">study </w:t>
      </w:r>
      <w:r w:rsidR="00900B96">
        <w:t>long</w:t>
      </w:r>
      <w:ins w:id="37" w:author="Microsoft Office User" w:date="2022-04-28T09:10:00Z">
        <w:r w:rsidR="00281C44">
          <w:t>-</w:t>
        </w:r>
      </w:ins>
      <w:del w:id="38" w:author="Microsoft Office User" w:date="2022-04-28T09:10:00Z">
        <w:r w:rsidR="00900B96" w:rsidDel="00281C44">
          <w:delText xml:space="preserve"> </w:delText>
        </w:r>
      </w:del>
      <w:r w:rsidR="00900B96">
        <w:t xml:space="preserve">term trends in </w:t>
      </w:r>
      <w:r w:rsidR="00DC567D">
        <w:t xml:space="preserve">the </w:t>
      </w:r>
      <w:r w:rsidR="00900B96">
        <w:t xml:space="preserve">abundance of </w:t>
      </w:r>
      <w:commentRangeStart w:id="39"/>
      <w:r w:rsidR="001A2A77">
        <w:t xml:space="preserve">pink </w:t>
      </w:r>
      <w:r w:rsidR="00900B96">
        <w:t>shrimp</w:t>
      </w:r>
      <w:r w:rsidR="002C4D56">
        <w:t xml:space="preserve">, spot shrimp, and Northern </w:t>
      </w:r>
      <w:proofErr w:type="spellStart"/>
      <w:r w:rsidR="002C4D56">
        <w:t>Crangon</w:t>
      </w:r>
      <w:proofErr w:type="spellEnd"/>
      <w:r w:rsidR="002C4D56">
        <w:t xml:space="preserve"> shrimp</w:t>
      </w:r>
      <w:commentRangeEnd w:id="39"/>
      <w:r w:rsidR="00440C0B">
        <w:rPr>
          <w:rStyle w:val="CommentReference"/>
          <w:rFonts w:asciiTheme="minorHAnsi" w:eastAsiaTheme="minorHAnsi" w:hAnsiTheme="minorHAnsi" w:cstheme="minorBidi"/>
          <w:lang w:eastAsia="en-US"/>
        </w:rPr>
        <w:commentReference w:id="39"/>
      </w:r>
      <w:r w:rsidR="00900B96">
        <w:t>.</w:t>
      </w:r>
      <w:r w:rsidR="00EB07F0">
        <w:t xml:space="preserve"> </w:t>
      </w:r>
      <w:del w:id="40" w:author="Microsoft Office User" w:date="2022-04-28T09:11:00Z">
        <w:r w:rsidR="00BB1DE1" w:rsidRPr="004D32CA" w:rsidDel="00281C44">
          <w:delText xml:space="preserve">Contrary </w:delText>
        </w:r>
      </w:del>
      <w:ins w:id="41" w:author="Microsoft Office User" w:date="2022-04-28T09:11:00Z">
        <w:r w:rsidR="00281C44">
          <w:t>In contrast</w:t>
        </w:r>
        <w:r w:rsidR="00281C44" w:rsidRPr="004D32CA">
          <w:t xml:space="preserve"> </w:t>
        </w:r>
      </w:ins>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del w:id="42" w:author="Microsoft Office User" w:date="2022-04-28T09:10:00Z">
        <w:r w:rsidR="00863030" w:rsidRPr="004D32CA" w:rsidDel="00281C44">
          <w:delText>-</w:delText>
        </w:r>
      </w:del>
      <w:ins w:id="43" w:author="Microsoft Office User" w:date="2022-04-28T09:10:00Z">
        <w:r w:rsidR="00281C44">
          <w:t>–</w:t>
        </w:r>
      </w:ins>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del w:id="44" w:author="Mark Scheuerell" w:date="2022-05-02T05:10:00Z">
        <w:r w:rsidR="007E7379" w:rsidDel="007E5AE3">
          <w:delText>Random-walk t</w:delText>
        </w:r>
      </w:del>
      <w:ins w:id="45" w:author="Mark Scheuerell" w:date="2022-05-02T05:10:00Z">
        <w:r w:rsidR="007E5AE3">
          <w:t>T</w:t>
        </w:r>
      </w:ins>
      <w:r w:rsidR="007E7379">
        <w:t xml:space="preserve">ime series analysis </w:t>
      </w:r>
      <w:del w:id="46" w:author="Microsoft Office User" w:date="2022-04-28T09:11:00Z">
        <w:r w:rsidR="00204166" w:rsidDel="00281C44">
          <w:delText>predicted</w:delText>
        </w:r>
        <w:r w:rsidR="007E7379" w:rsidDel="00281C44">
          <w:delText xml:space="preserve"> </w:delText>
        </w:r>
      </w:del>
      <w:ins w:id="47" w:author="Microsoft Office User" w:date="2022-04-28T09:11:00Z">
        <w:r w:rsidR="00281C44">
          <w:t xml:space="preserve">demonstrated </w:t>
        </w:r>
      </w:ins>
      <w:r w:rsidR="007E7379">
        <w:t xml:space="preserve">that yearly abundance of these </w:t>
      </w:r>
      <w:del w:id="48" w:author="Microsoft Office User" w:date="2022-04-28T09:12:00Z">
        <w:r w:rsidR="007E7379" w:rsidDel="00281C44">
          <w:delText xml:space="preserve">species of </w:delText>
        </w:r>
      </w:del>
      <w:r w:rsidR="007E7379">
        <w:t>shrimp</w:t>
      </w:r>
      <w:ins w:id="49" w:author="Microsoft Office User" w:date="2022-04-28T09:12:00Z">
        <w:r w:rsidR="00281C44">
          <w:t>s</w:t>
        </w:r>
      </w:ins>
      <w:r w:rsidR="007E7379">
        <w:t xml:space="preserve"> was </w:t>
      </w:r>
      <w:ins w:id="50" w:author="Microsoft Office User" w:date="2022-04-28T09:11:00Z">
        <w:r w:rsidR="00281C44">
          <w:t xml:space="preserve">better </w:t>
        </w:r>
      </w:ins>
      <w:del w:id="51" w:author="Microsoft Office User" w:date="2022-04-28T09:11:00Z">
        <w:r w:rsidR="007E7379" w:rsidDel="00281C44">
          <w:delText xml:space="preserve">best </w:delText>
        </w:r>
      </w:del>
      <w:r w:rsidR="007E7379">
        <w:t>explained by PDO phase</w:t>
      </w:r>
      <w:r w:rsidR="00204166">
        <w:t xml:space="preserve"> </w:t>
      </w:r>
      <w:del w:id="52" w:author="Microsoft Office User" w:date="2022-04-28T09:11:00Z">
        <w:r w:rsidR="00204166" w:rsidDel="00281C44">
          <w:delText>compared to</w:delText>
        </w:r>
      </w:del>
      <w:ins w:id="53" w:author="Microsoft Office User" w:date="2022-04-28T09:11:00Z">
        <w:r w:rsidR="00281C44">
          <w:t>than</w:t>
        </w:r>
      </w:ins>
      <w:r w:rsidR="00204166">
        <w:t xml:space="preserve"> El </w:t>
      </w:r>
      <w:r w:rsidR="00204166" w:rsidRPr="004D32CA">
        <w:t>Niño</w:t>
      </w:r>
      <w:r w:rsidR="00204166">
        <w:t xml:space="preserve"> phase or random chance</w:t>
      </w:r>
      <w:r w:rsidR="007E7379">
        <w:t xml:space="preserve">. </w:t>
      </w:r>
      <w:del w:id="54" w:author="Microsoft Office User" w:date="2022-04-28T09:11:00Z">
        <w:r w:rsidR="00204166" w:rsidDel="00281C44">
          <w:delText>I</w:delText>
        </w:r>
        <w:r w:rsidR="007E7379" w:rsidDel="00281C44">
          <w:delText>ndicat</w:delText>
        </w:r>
        <w:r w:rsidR="00204166" w:rsidDel="00281C44">
          <w:delText>ing</w:delText>
        </w:r>
        <w:r w:rsidR="007E7379" w:rsidDel="00281C44">
          <w:delText xml:space="preserve"> </w:delText>
        </w:r>
      </w:del>
      <w:ins w:id="55" w:author="Microsoft Office User" w:date="2022-04-28T09:11:00Z">
        <w:r w:rsidR="00281C44">
          <w:t xml:space="preserve">This indicates </w:t>
        </w:r>
      </w:ins>
      <w:r w:rsidR="002B648D" w:rsidRPr="004D32CA">
        <w:t xml:space="preserve">that </w:t>
      </w:r>
      <w:r w:rsidR="00CF58F8" w:rsidRPr="004D32CA">
        <w:t xml:space="preserve">the </w:t>
      </w:r>
      <w:r w:rsidR="004D32CA">
        <w:t>cool</w:t>
      </w:r>
      <w:ins w:id="56" w:author="Microsoft Office User" w:date="2022-04-28T09:12:00Z">
        <w:r w:rsidR="00281C44">
          <w:t>-</w:t>
        </w:r>
      </w:ins>
      <w:del w:id="57" w:author="Microsoft Office User" w:date="2022-04-28T09:12:00Z">
        <w:r w:rsidR="004D32CA" w:rsidDel="00281C44">
          <w:delText xml:space="preserve"> </w:delText>
        </w:r>
      </w:del>
      <w:r w:rsidR="004D32CA">
        <w:t xml:space="preserve">phase </w:t>
      </w:r>
      <w:r w:rsidR="004D32CA" w:rsidRPr="004D32CA">
        <w:t xml:space="preserve">Pacific Decadal Oscillation </w:t>
      </w:r>
      <w:r w:rsidR="002B648D" w:rsidRPr="004D32CA">
        <w:t xml:space="preserve">within </w:t>
      </w:r>
      <w:del w:id="58" w:author="Microsoft Office User" w:date="2022-04-28T09:11:00Z">
        <w:r w:rsidR="002B648D" w:rsidRPr="004D32CA" w:rsidDel="00281C44">
          <w:delText xml:space="preserve">this </w:delText>
        </w:r>
      </w:del>
      <w:ins w:id="59" w:author="Microsoft Office User" w:date="2022-04-28T09:11:00Z">
        <w:r w:rsidR="00281C44">
          <w:t>the</w:t>
        </w:r>
        <w:r w:rsidR="00281C44" w:rsidRPr="004D32CA">
          <w:t xml:space="preserve"> </w:t>
        </w:r>
      </w:ins>
      <w:r w:rsidR="002B648D" w:rsidRPr="004D32CA">
        <w:t xml:space="preserve">latest </w:t>
      </w:r>
      <w:r w:rsidR="007E7379">
        <w:t xml:space="preserve">El </w:t>
      </w:r>
      <w:r w:rsidR="007E7379" w:rsidRPr="004D32CA">
        <w:t xml:space="preserve">Niño </w:t>
      </w:r>
      <w:r w:rsidR="002B648D" w:rsidRPr="004D32CA">
        <w:t>event</w:t>
      </w:r>
      <w:ins w:id="60" w:author="Microsoft Office User" w:date="2022-04-28T09:12:00Z">
        <w:r w:rsidR="00281C44">
          <w:t xml:space="preserve"> may have</w:t>
        </w:r>
      </w:ins>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del w:id="61" w:author="Microsoft Office User" w:date="2022-04-28T09:12:00Z">
        <w:r w:rsidR="004D32CA" w:rsidDel="00281C44">
          <w:delText xml:space="preserve"> which co-occurred with the cool phase PDO</w:delText>
        </w:r>
      </w:del>
      <w:r w:rsidR="00800FDA" w:rsidRPr="004D32CA">
        <w:t>.</w:t>
      </w:r>
      <w:ins w:id="62" w:author="Mark Scheuerell" w:date="2022-05-02T05:11:00Z">
        <w:r w:rsidR="007E5AE3">
          <w:br w:type="page"/>
        </w:r>
      </w:ins>
    </w:p>
    <w:p w14:paraId="496C0379" w14:textId="4B4C7DFB" w:rsidR="00123A46" w:rsidRPr="00F7025A" w:rsidDel="007E5AE3" w:rsidRDefault="00800FDA" w:rsidP="00EB07F0">
      <w:pPr>
        <w:spacing w:line="480" w:lineRule="auto"/>
        <w:rPr>
          <w:del w:id="63" w:author="Mark Scheuerell" w:date="2022-05-02T05:11:00Z"/>
        </w:rPr>
      </w:pPr>
      <w:del w:id="64" w:author="Mark Scheuerell" w:date="2022-05-02T05:11:00Z">
        <w:r w:rsidDel="007E5AE3">
          <w:lastRenderedPageBreak/>
          <w:delText xml:space="preserve"> </w:delText>
        </w:r>
      </w:del>
    </w:p>
    <w:p w14:paraId="2EE21739" w14:textId="42AF67BE" w:rsidR="00123A46" w:rsidRPr="002A4AB8" w:rsidDel="007E5AE3" w:rsidRDefault="00123A46" w:rsidP="00900B96">
      <w:pPr>
        <w:spacing w:line="480" w:lineRule="auto"/>
        <w:rPr>
          <w:del w:id="65" w:author="Mark Scheuerell" w:date="2022-05-02T05:11:00Z"/>
          <w:b/>
          <w:bCs/>
        </w:rPr>
      </w:pPr>
    </w:p>
    <w:p w14:paraId="51F8B3B1" w14:textId="5E2BB3F8" w:rsidR="00BB4B26" w:rsidDel="007E5AE3" w:rsidRDefault="00BB4B26" w:rsidP="00900B96">
      <w:pPr>
        <w:spacing w:line="480" w:lineRule="auto"/>
        <w:rPr>
          <w:del w:id="66" w:author="Mark Scheuerell" w:date="2022-05-02T05:11:00Z"/>
          <w:b/>
          <w:bCs/>
        </w:rPr>
      </w:pPr>
    </w:p>
    <w:p w14:paraId="550EAD21" w14:textId="4DA42A07" w:rsidR="00BB4B26" w:rsidDel="007E5AE3" w:rsidRDefault="00BB4B26" w:rsidP="00900B96">
      <w:pPr>
        <w:spacing w:line="480" w:lineRule="auto"/>
        <w:rPr>
          <w:del w:id="67" w:author="Mark Scheuerell" w:date="2022-05-02T05:11:00Z"/>
          <w:b/>
          <w:bCs/>
        </w:rPr>
      </w:pPr>
    </w:p>
    <w:p w14:paraId="488DCD76" w14:textId="2DED2ED4" w:rsidR="00BB4B26" w:rsidDel="007E5AE3" w:rsidRDefault="00BB4B26" w:rsidP="00900B96">
      <w:pPr>
        <w:spacing w:line="480" w:lineRule="auto"/>
        <w:rPr>
          <w:del w:id="68" w:author="Mark Scheuerell" w:date="2022-05-02T05:11:00Z"/>
          <w:b/>
          <w:bCs/>
        </w:rPr>
      </w:pPr>
    </w:p>
    <w:p w14:paraId="5452BE69" w14:textId="7F2A3E26" w:rsidR="003F5BCC" w:rsidDel="007E5AE3" w:rsidRDefault="003F5BCC" w:rsidP="00900B96">
      <w:pPr>
        <w:spacing w:line="480" w:lineRule="auto"/>
        <w:rPr>
          <w:del w:id="69" w:author="Mark Scheuerell" w:date="2022-05-02T05:11:00Z"/>
          <w:b/>
          <w:bCs/>
        </w:rPr>
      </w:pPr>
    </w:p>
    <w:p w14:paraId="015BCB19" w14:textId="129F2E6B" w:rsidR="000B71FB" w:rsidDel="007E5AE3" w:rsidRDefault="000B71FB" w:rsidP="00900B96">
      <w:pPr>
        <w:spacing w:line="480" w:lineRule="auto"/>
        <w:rPr>
          <w:del w:id="70" w:author="Mark Scheuerell" w:date="2022-05-02T05:11:00Z"/>
          <w:b/>
          <w:bCs/>
        </w:rPr>
      </w:pPr>
    </w:p>
    <w:p w14:paraId="4EF34A2F" w14:textId="7FC48706" w:rsidR="000B71FB" w:rsidDel="007E5AE3" w:rsidRDefault="000B71FB" w:rsidP="00900B96">
      <w:pPr>
        <w:spacing w:line="480" w:lineRule="auto"/>
        <w:rPr>
          <w:del w:id="71" w:author="Mark Scheuerell" w:date="2022-05-02T05:11:00Z"/>
          <w:b/>
          <w:bCs/>
        </w:rPr>
      </w:pPr>
    </w:p>
    <w:p w14:paraId="7EF54DF5" w14:textId="317CEE50" w:rsidR="000B71FB" w:rsidRPr="002A4AB8" w:rsidDel="007E5AE3" w:rsidRDefault="000B71FB" w:rsidP="00900B96">
      <w:pPr>
        <w:spacing w:line="480" w:lineRule="auto"/>
        <w:rPr>
          <w:del w:id="72" w:author="Mark Scheuerell" w:date="2022-05-02T05:11:00Z"/>
          <w:b/>
          <w:bCs/>
        </w:rPr>
      </w:pPr>
    </w:p>
    <w:p w14:paraId="7086DD0F" w14:textId="156E9D85" w:rsidR="00CC03C1" w:rsidRPr="001C2C80" w:rsidRDefault="001C2C80" w:rsidP="00CC03C1">
      <w:pPr>
        <w:spacing w:line="480" w:lineRule="auto"/>
        <w:rPr>
          <w:sz w:val="28"/>
          <w:szCs w:val="28"/>
        </w:rPr>
      </w:pPr>
      <w:r w:rsidRPr="001C2C80">
        <w:rPr>
          <w:b/>
          <w:bCs/>
          <w:sz w:val="28"/>
          <w:szCs w:val="28"/>
        </w:rPr>
        <w:t>In</w:t>
      </w:r>
      <w:r w:rsidR="00CC03C1" w:rsidRPr="001C2C80">
        <w:rPr>
          <w:b/>
          <w:bCs/>
          <w:sz w:val="28"/>
          <w:szCs w:val="28"/>
        </w:rPr>
        <w:t>troduction</w:t>
      </w:r>
    </w:p>
    <w:p w14:paraId="2E65F355" w14:textId="77777777" w:rsidR="00BC761F" w:rsidRDefault="00CC03C1" w:rsidP="00B47608">
      <w:pPr>
        <w:spacing w:line="480" w:lineRule="auto"/>
        <w:ind w:firstLine="720"/>
        <w:rPr>
          <w:ins w:id="73" w:author="Microsoft Office User" w:date="2022-04-28T09:16:00Z"/>
        </w:rPr>
      </w:pPr>
      <w:commentRangeStart w:id="74"/>
      <w:commentRangeStart w:id="75"/>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w:t>
      </w:r>
      <w:commentRangeEnd w:id="74"/>
      <w:r w:rsidR="0024231C">
        <w:rPr>
          <w:rStyle w:val="CommentReference"/>
          <w:rFonts w:asciiTheme="minorHAnsi" w:eastAsiaTheme="minorHAnsi" w:hAnsiTheme="minorHAnsi" w:cstheme="minorBidi"/>
          <w:lang w:eastAsia="en-US"/>
        </w:rPr>
        <w:commentReference w:id="74"/>
      </w:r>
      <w:commentRangeEnd w:id="75"/>
      <w:r w:rsidR="007E5AE3">
        <w:rPr>
          <w:rStyle w:val="CommentReference"/>
          <w:rFonts w:asciiTheme="minorHAnsi" w:eastAsiaTheme="minorHAnsi" w:hAnsiTheme="minorHAnsi" w:cstheme="minorBidi"/>
          <w:lang w:eastAsia="en-US"/>
        </w:rPr>
        <w:commentReference w:id="75"/>
      </w:r>
      <w:commentRangeStart w:id="76"/>
      <w:r w:rsidRPr="009D2F78">
        <w:t>In Washington State, shrimp are an important commercial and recreational fishery, and an abundant resource</w:t>
      </w:r>
      <w:commentRangeEnd w:id="76"/>
      <w:r w:rsidR="0024231C">
        <w:rPr>
          <w:rStyle w:val="CommentReference"/>
          <w:rFonts w:asciiTheme="minorHAnsi" w:eastAsiaTheme="minorHAnsi" w:hAnsiTheme="minorHAnsi" w:cstheme="minorBidi"/>
          <w:lang w:eastAsia="en-US"/>
        </w:rPr>
        <w:commentReference w:id="76"/>
      </w:r>
      <w:r w:rsidRPr="009D2F78">
        <w:t xml:space="preserve">. Recreational shrimping </w:t>
      </w:r>
      <w:del w:id="77" w:author="Microsoft Office User" w:date="2022-04-28T09:15:00Z">
        <w:r w:rsidRPr="009D2F78" w:rsidDel="00BC761F">
          <w:delText xml:space="preserve">exists </w:delText>
        </w:r>
      </w:del>
      <w:ins w:id="78" w:author="Microsoft Office User" w:date="2022-04-28T09:15:00Z">
        <w:r w:rsidR="00BC761F">
          <w:t>takes place</w:t>
        </w:r>
        <w:r w:rsidR="00BC761F" w:rsidRPr="009D2F78">
          <w:t xml:space="preserve"> </w:t>
        </w:r>
      </w:ins>
      <w:r w:rsidRPr="009D2F78">
        <w:t xml:space="preserve">throughout Puget Sound and </w:t>
      </w:r>
      <w:ins w:id="79" w:author="Microsoft Office User" w:date="2022-04-28T09:15:00Z">
        <w:r w:rsidR="00BC761F">
          <w:t xml:space="preserve">across </w:t>
        </w:r>
      </w:ins>
      <w:r w:rsidRPr="009D2F78">
        <w:t>the</w:t>
      </w:r>
      <w:ins w:id="80" w:author="Microsoft Office User" w:date="2022-04-28T09:15:00Z">
        <w:r w:rsidR="00BC761F">
          <w:t xml:space="preserve"> outer</w:t>
        </w:r>
      </w:ins>
      <w:r w:rsidRPr="009D2F78">
        <w:t xml:space="preserve"> coast</w:t>
      </w:r>
      <w:ins w:id="81" w:author="Microsoft Office User" w:date="2022-04-28T09:15:00Z">
        <w:r w:rsidR="00BC761F">
          <w:t xml:space="preserve"> of Washington</w:t>
        </w:r>
      </w:ins>
      <w:r w:rsidRPr="009D2F78">
        <w:t xml:space="preserve">, while a large, stable, and long-term commercial fishery for </w:t>
      </w:r>
      <w:proofErr w:type="spellStart"/>
      <w:r w:rsidRPr="00BC761F">
        <w:rPr>
          <w:i/>
          <w:iCs/>
          <w:rPrChange w:id="82" w:author="Microsoft Office User" w:date="2022-04-28T09:15:00Z">
            <w:rPr/>
          </w:rPrChange>
        </w:rPr>
        <w:t>Pandalus</w:t>
      </w:r>
      <w:proofErr w:type="spellEnd"/>
      <w:r w:rsidRPr="00BC761F">
        <w:rPr>
          <w:i/>
          <w:iCs/>
          <w:rPrChange w:id="83" w:author="Microsoft Office User" w:date="2022-04-28T09:15:00Z">
            <w:rPr/>
          </w:rPrChange>
        </w:rPr>
        <w:t xml:space="preserve"> </w:t>
      </w:r>
      <w:proofErr w:type="spellStart"/>
      <w:r w:rsidRPr="00BC761F">
        <w:rPr>
          <w:i/>
          <w:iCs/>
          <w:rPrChange w:id="84" w:author="Microsoft Office User" w:date="2022-04-28T09:15:00Z">
            <w:rPr/>
          </w:rPrChange>
        </w:rPr>
        <w:t>jordani</w:t>
      </w:r>
      <w:proofErr w:type="spellEnd"/>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del w:id="85" w:author="Microsoft Office User" w:date="2022-04-28T09:16:00Z">
        <w:r w:rsidR="001C2C80" w:rsidDel="00BC761F">
          <w:delText xml:space="preserve">in large part </w:delText>
        </w:r>
      </w:del>
      <w:ins w:id="86" w:author="Microsoft Office User" w:date="2022-04-28T09:16:00Z">
        <w:r w:rsidR="00BC761F">
          <w:t xml:space="preserve">largely </w:t>
        </w:r>
      </w:ins>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ins w:id="87" w:author="Microsoft Office User" w:date="2022-04-28T09:16:00Z">
        <w:r w:rsidR="00BC761F">
          <w:t xml:space="preserve">. </w:t>
        </w:r>
        <w:commentRangeStart w:id="88"/>
        <w:r w:rsidR="00BC761F">
          <w:t>There is some</w:t>
        </w:r>
      </w:ins>
      <w:del w:id="89" w:author="Microsoft Office User" w:date="2022-04-28T09:16:00Z">
        <w:r w:rsidR="001C2C80" w:rsidDel="00BC761F">
          <w:delText xml:space="preserve"> with</w:delText>
        </w:r>
      </w:del>
      <w:r w:rsidR="001C2C80">
        <w:t xml:space="preserve">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xml:space="preserve">. </w:t>
      </w:r>
      <w:commentRangeEnd w:id="88"/>
      <w:r w:rsidR="007E5AE3">
        <w:rPr>
          <w:rStyle w:val="CommentReference"/>
          <w:rFonts w:asciiTheme="minorHAnsi" w:eastAsiaTheme="minorHAnsi" w:hAnsiTheme="minorHAnsi" w:cstheme="minorBidi"/>
          <w:lang w:eastAsia="en-US"/>
        </w:rPr>
        <w:commentReference w:id="88"/>
      </w:r>
      <w:r w:rsidRPr="009D2F78">
        <w:t>There have been record pink shrimp landings in recent years, with the largest landing</w:t>
      </w:r>
      <w:r w:rsidR="00441C2D">
        <w:t>s</w:t>
      </w:r>
      <w:r w:rsidRPr="009D2F78">
        <w:t xml:space="preserve"> in the history of the fishery occurring in 2014 </w:t>
      </w:r>
      <w:r w:rsidR="00441C2D">
        <w:t>and 2015</w:t>
      </w:r>
      <w:ins w:id="90" w:author="Microsoft Office User" w:date="2022-04-28T09:16:00Z">
        <w:r w:rsidR="00BC761F">
          <w:t xml:space="preserve"> </w:t>
        </w:r>
      </w:ins>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p>
    <w:p w14:paraId="4FECF63F" w14:textId="2BC1C7F2" w:rsidR="00CC03C1" w:rsidRPr="009D2F78" w:rsidRDefault="00137690" w:rsidP="00B47608">
      <w:pPr>
        <w:spacing w:line="480" w:lineRule="auto"/>
        <w:ind w:firstLine="720"/>
      </w:pPr>
      <w:r>
        <w:t>Historically, periods of strong El Ni</w:t>
      </w:r>
      <w:r w:rsidRPr="002A4AB8">
        <w:t>ñ</w:t>
      </w:r>
      <w:r>
        <w:t>o conditions were followed by large declines in pink shrimp abundance</w:t>
      </w:r>
      <w:ins w:id="91" w:author="Microsoft Office User" w:date="2022-04-28T09:16:00Z">
        <w:r w:rsidR="00BC761F">
          <w:t>, because</w:t>
        </w:r>
      </w:ins>
      <w:r>
        <w:t xml:space="preserve"> </w:t>
      </w:r>
      <w:del w:id="92" w:author="Microsoft Office User" w:date="2022-04-28T09:16:00Z">
        <w:r w:rsidDel="00BC761F">
          <w:delText>due to unfavorabl</w:delText>
        </w:r>
        <w:r w:rsidR="00B14DAE" w:rsidDel="00BC761F">
          <w:delText xml:space="preserve">y </w:delText>
        </w:r>
      </w:del>
      <w:r w:rsidR="00B14DAE">
        <w:t>warm</w:t>
      </w:r>
      <w:r>
        <w:t xml:space="preserve"> conditions</w:t>
      </w:r>
      <w:ins w:id="93" w:author="Microsoft Office User" w:date="2022-04-28T09:16:00Z">
        <w:r w:rsidR="00BC761F">
          <w:t xml:space="preserve"> are not favorable</w:t>
        </w:r>
      </w:ins>
      <w:r>
        <w:t xml:space="preserve"> for larval shrimp </w:t>
      </w:r>
      <w:r>
        <w:rPr>
          <w:shd w:val="clear" w:color="auto" w:fill="FFFFFF"/>
        </w:rPr>
        <w:t>(</w:t>
      </w:r>
      <w:proofErr w:type="spellStart"/>
      <w:r>
        <w:rPr>
          <w:shd w:val="clear" w:color="auto" w:fill="FFFFFF"/>
        </w:rPr>
        <w:t>Rothlisberg</w:t>
      </w:r>
      <w:proofErr w:type="spellEnd"/>
      <w:r>
        <w:rPr>
          <w:shd w:val="clear" w:color="auto" w:fill="FFFFFF"/>
        </w:rPr>
        <w:t xml:space="preserve"> and Miller 1983)</w:t>
      </w:r>
      <w:r>
        <w:t xml:space="preserve">. </w:t>
      </w:r>
      <w:commentRangeStart w:id="94"/>
      <w:ins w:id="95" w:author="Microsoft Office User" w:date="2022-04-28T09:17:00Z">
        <w:r w:rsidR="00BC761F">
          <w:t>XXX</w:t>
        </w:r>
        <w:commentRangeEnd w:id="94"/>
        <w:r w:rsidR="00BC761F">
          <w:rPr>
            <w:rStyle w:val="CommentReference"/>
            <w:rFonts w:asciiTheme="minorHAnsi" w:eastAsiaTheme="minorHAnsi" w:hAnsiTheme="minorHAnsi" w:cstheme="minorBidi"/>
            <w:lang w:eastAsia="en-US"/>
          </w:rPr>
          <w:commentReference w:id="94"/>
        </w:r>
        <w:r w:rsidR="00BC761F">
          <w:t xml:space="preserve">. </w:t>
        </w:r>
      </w:ins>
      <w:r w:rsidR="00B14DAE">
        <w:t>The reasons why shrimp appear to have responded differently to the latest strong El Ni</w:t>
      </w:r>
      <w:r w:rsidR="00B14DAE" w:rsidRPr="002A4AB8">
        <w:t>ñ</w:t>
      </w:r>
      <w:r w:rsidR="00B14DAE">
        <w:t>o are not well understood</w:t>
      </w:r>
      <w:ins w:id="96" w:author="Microsoft Office User" w:date="2022-04-28T09:20:00Z">
        <w:r w:rsidR="00D26EB4">
          <w:t xml:space="preserve"> </w:t>
        </w:r>
      </w:ins>
      <w:moveToRangeStart w:id="97" w:author="Microsoft Office User" w:date="2022-04-28T09:20:00Z" w:name="move102030028"/>
      <w:moveTo w:id="98" w:author="Microsoft Office User" w:date="2022-04-28T09:20:00Z">
        <w:r w:rsidR="00D26EB4" w:rsidRPr="009D2F78">
          <w:t>(Morgan et al. 2019)</w:t>
        </w:r>
        <w:del w:id="99" w:author="Microsoft Office User" w:date="2022-04-28T09:20:00Z">
          <w:r w:rsidR="00D26EB4" w:rsidRPr="009D2F78" w:rsidDel="00D26EB4">
            <w:delText>.</w:delText>
          </w:r>
        </w:del>
      </w:moveTo>
      <w:moveToRangeEnd w:id="97"/>
      <w:ins w:id="100" w:author="Microsoft Office User" w:date="2022-04-28T09:18:00Z">
        <w:r w:rsidR="00BC761F">
          <w:t xml:space="preserve">, but are important to identify, so that </w:t>
        </w:r>
      </w:ins>
      <w:del w:id="101" w:author="Microsoft Office User" w:date="2022-04-28T09:18:00Z">
        <w:r w:rsidR="00B14DAE" w:rsidDel="00BC761F">
          <w:delText xml:space="preserve">. </w:delText>
        </w:r>
      </w:del>
      <w:del w:id="102" w:author="Microsoft Office User" w:date="2022-04-28T09:17:00Z">
        <w:r w:rsidR="00CC03C1" w:rsidRPr="009D2F78" w:rsidDel="00BC761F">
          <w:delText xml:space="preserve">Parsing out and understanding the reasons for the observed shifts in marine community composition and abundance is critically important. </w:delText>
        </w:r>
      </w:del>
      <w:del w:id="103" w:author="Microsoft Office User" w:date="2022-04-28T09:18:00Z">
        <w:r w:rsidR="00CC03C1" w:rsidRPr="009D2F78" w:rsidDel="00BC761F">
          <w:delText xml:space="preserve">Understanding why these shifts have </w:delText>
        </w:r>
        <w:r w:rsidR="00123D6D" w:rsidRPr="009D2F78" w:rsidDel="00BC761F">
          <w:delText>occurred and</w:delText>
        </w:r>
        <w:r w:rsidR="00CC03C1" w:rsidRPr="009D2F78" w:rsidDel="00BC761F">
          <w:delText xml:space="preserve"> predicting the direction and magnitude of future shifts will help </w:delText>
        </w:r>
      </w:del>
      <w:r w:rsidR="00CC03C1" w:rsidRPr="009D2F78">
        <w:t xml:space="preserve">fisheries managers </w:t>
      </w:r>
      <w:del w:id="104" w:author="Microsoft Office User" w:date="2022-04-28T09:18:00Z">
        <w:r w:rsidR="00CC03C1" w:rsidRPr="009D2F78" w:rsidDel="00BC761F">
          <w:delText>better understand and</w:delText>
        </w:r>
      </w:del>
      <w:ins w:id="105" w:author="Microsoft Office User" w:date="2022-04-28T09:18:00Z">
        <w:r w:rsidR="00BC761F">
          <w:t>can anticipate and</w:t>
        </w:r>
      </w:ins>
      <w:r w:rsidR="00CC03C1" w:rsidRPr="009D2F78">
        <w:t xml:space="preserve"> prepare </w:t>
      </w:r>
      <w:del w:id="106" w:author="Microsoft Office User" w:date="2022-04-28T09:18:00Z">
        <w:r w:rsidR="00CC03C1" w:rsidRPr="009D2F78" w:rsidDel="00BC761F">
          <w:delText>in the face of</w:delText>
        </w:r>
      </w:del>
      <w:ins w:id="107" w:author="Microsoft Office User" w:date="2022-04-28T09:18:00Z">
        <w:r w:rsidR="00BC761F">
          <w:t>for</w:t>
        </w:r>
      </w:ins>
      <w:r w:rsidR="00CC03C1" w:rsidRPr="009D2F78">
        <w:t xml:space="preserve"> rapidly changing ocean conditions.</w:t>
      </w:r>
      <w:del w:id="108" w:author="Microsoft Office User" w:date="2022-04-28T09:19:00Z">
        <w:r w:rsidR="00CC03C1" w:rsidRPr="009D2F78" w:rsidDel="00D26EB4">
          <w:delText xml:space="preserve"> One way to do this is to examine how shrimp and other marine species have reacted to previous shifts in climate over year or multi-year time scales. </w:delText>
        </w:r>
        <w:r w:rsidR="00A70800" w:rsidDel="00D26EB4">
          <w:delText>A</w:delText>
        </w:r>
        <w:r w:rsidR="00CC03C1" w:rsidRPr="009D2F78" w:rsidDel="00D26EB4">
          <w:delText xml:space="preserve"> </w:delText>
        </w:r>
        <w:r w:rsidR="004723AC" w:rsidRPr="009D2F78" w:rsidDel="00D26EB4">
          <w:delText>well-known</w:delText>
        </w:r>
        <w:r w:rsidR="00CC03C1" w:rsidRPr="009D2F78" w:rsidDel="00D26EB4">
          <w:delText xml:space="preserve"> and popular study topic is the infamous ‘warm blob’ event that occurred off the west coast of the US from Alaska to Oregon in 2014 and 2015 in conjunction with an extremely strong El Niño cycle.</w:delText>
        </w:r>
      </w:del>
      <w:r w:rsidR="00CC03C1" w:rsidRPr="009D2F78">
        <w:t xml:space="preserve"> </w:t>
      </w:r>
      <w:del w:id="109" w:author="Microsoft Office User" w:date="2022-04-28T09:19:00Z">
        <w:r w:rsidR="00CC03C1" w:rsidRPr="009D2F78" w:rsidDel="00D26EB4">
          <w:delText xml:space="preserve">Sea surface temperatures in the North Pacific were an average of 3.9 degrees Celsius warmer than the historical average (NOAA climate </w:delText>
        </w:r>
        <w:r w:rsidR="00766378" w:rsidRPr="009D2F78" w:rsidDel="00D26EB4">
          <w:delText>prediction</w:delText>
        </w:r>
        <w:r w:rsidR="00CC03C1" w:rsidRPr="009D2F78" w:rsidDel="00D26EB4">
          <w:delText xml:space="preserve"> center). </w:delText>
        </w:r>
      </w:del>
    </w:p>
    <w:p w14:paraId="7C398CA3" w14:textId="6F21797F" w:rsidR="00CC03C1" w:rsidRPr="009D2F78" w:rsidRDefault="00CC03C1" w:rsidP="00CC03C1">
      <w:pPr>
        <w:spacing w:line="480" w:lineRule="auto"/>
      </w:pPr>
      <w:r w:rsidRPr="009D2F78">
        <w:tab/>
      </w:r>
      <w:commentRangeStart w:id="110"/>
      <w:commentRangeStart w:id="111"/>
      <w:commentRangeStart w:id="112"/>
      <w:r w:rsidR="002D1B13">
        <w:t>T</w:t>
      </w:r>
      <w:r w:rsidR="002D1B13" w:rsidRPr="009D2F78">
        <w:t>hese</w:t>
      </w:r>
      <w:commentRangeEnd w:id="110"/>
      <w:r w:rsidR="00D26EB4">
        <w:rPr>
          <w:rStyle w:val="CommentReference"/>
          <w:rFonts w:asciiTheme="minorHAnsi" w:eastAsiaTheme="minorHAnsi" w:hAnsiTheme="minorHAnsi" w:cstheme="minorBidi"/>
          <w:lang w:eastAsia="en-US"/>
        </w:rPr>
        <w:commentReference w:id="110"/>
      </w:r>
      <w:r w:rsidR="002D1B13" w:rsidRPr="009D2F78">
        <w:t xml:space="preserve"> recently changing environmental conditions </w:t>
      </w:r>
      <w:r w:rsidR="002D1B13">
        <w:t>have resulted in shifts in s</w:t>
      </w:r>
      <w:r w:rsidRPr="009D2F78">
        <w:t xml:space="preserve">hrimp and other marine invertebrate populations (Brodeur et al. 2019; Peterson et al. 2017; Sakuma et al. 2016). </w:t>
      </w:r>
      <w:del w:id="113" w:author="Microsoft Office User" w:date="2022-04-28T09:21:00Z">
        <w:r w:rsidRPr="009D2F78" w:rsidDel="00D26EB4">
          <w:delText>In recent years, these changes have been extreme, highly variable, seemingly contradictory</w:delText>
        </w:r>
        <w:r w:rsidR="004723AC" w:rsidDel="00D26EB4">
          <w:delText>;</w:delText>
        </w:r>
        <w:r w:rsidRPr="009D2F78" w:rsidDel="00D26EB4">
          <w:delText xml:space="preserve"> and in some </w:delText>
        </w:r>
        <w:r w:rsidR="00766378" w:rsidRPr="009D2F78" w:rsidDel="00D26EB4">
          <w:delText>cases</w:delText>
        </w:r>
        <w:r w:rsidRPr="009D2F78" w:rsidDel="00D26EB4">
          <w:delText xml:space="preserve"> not well understood </w:delText>
        </w:r>
      </w:del>
      <w:moveFromRangeStart w:id="114" w:author="Microsoft Office User" w:date="2022-04-28T09:20:00Z" w:name="move102030028"/>
      <w:moveFrom w:id="115" w:author="Microsoft Office User" w:date="2022-04-28T09:20:00Z">
        <w:r w:rsidRPr="009D2F78" w:rsidDel="00D26EB4">
          <w:t xml:space="preserve">(Morgan et al. 2019). </w:t>
        </w:r>
      </w:moveFrom>
      <w:moveFromRangeEnd w:id="114"/>
      <w:r w:rsidRPr="009D2F78">
        <w:t xml:space="preserve">For </w:t>
      </w:r>
      <w:del w:id="116" w:author="Microsoft Office User" w:date="2022-04-28T09:21:00Z">
        <w:r w:rsidRPr="009D2F78" w:rsidDel="00D26EB4">
          <w:delText>instance:</w:delText>
        </w:r>
      </w:del>
      <w:ins w:id="117" w:author="Microsoft Office User" w:date="2022-04-28T09:21:00Z">
        <w:r w:rsidR="00D26EB4">
          <w:t>example,</w:t>
        </w:r>
      </w:ins>
      <w:r w:rsidRPr="009D2F78">
        <w:t xml:space="preserve"> </w:t>
      </w:r>
      <w:del w:id="118" w:author="Microsoft Office User" w:date="2022-04-28T09:21:00Z">
        <w:r w:rsidRPr="009D2F78" w:rsidDel="00D26EB4">
          <w:delText xml:space="preserve">there was a large observed decrease in </w:delText>
        </w:r>
      </w:del>
      <w:r w:rsidRPr="009D2F78">
        <w:t>the abundance of shrimp, krill, and other crustaceans</w:t>
      </w:r>
      <w:ins w:id="119" w:author="Microsoft Office User" w:date="2022-04-28T09:21:00Z">
        <w:r w:rsidR="00D26EB4">
          <w:t xml:space="preserve"> declined</w:t>
        </w:r>
      </w:ins>
      <w:r w:rsidRPr="009D2F78">
        <w:t xml:space="preserve"> in the surface and midwaters off the Washington coastline during the 2014</w:t>
      </w:r>
      <w:del w:id="120" w:author="Microsoft Office User" w:date="2022-04-28T09:21:00Z">
        <w:r w:rsidRPr="009D2F78" w:rsidDel="00D26EB4">
          <w:delText>-</w:delText>
        </w:r>
      </w:del>
      <w:ins w:id="121" w:author="Microsoft Office User" w:date="2022-04-28T09:21:00Z">
        <w:r w:rsidR="00D26EB4">
          <w:t>–</w:t>
        </w:r>
      </w:ins>
      <w:r w:rsidRPr="009D2F78">
        <w:t xml:space="preserve">2015 blob event, in conjunction </w:t>
      </w:r>
      <w:r w:rsidRPr="009D2F78">
        <w:lastRenderedPageBreak/>
        <w:t xml:space="preserve">with </w:t>
      </w:r>
      <w:commentRangeStart w:id="122"/>
      <w:r w:rsidRPr="009D2F78">
        <w:t xml:space="preserve">an explosion </w:t>
      </w:r>
      <w:commentRangeEnd w:id="122"/>
      <w:r w:rsidR="00D26EB4">
        <w:rPr>
          <w:rStyle w:val="CommentReference"/>
          <w:rFonts w:asciiTheme="minorHAnsi" w:eastAsiaTheme="minorHAnsi" w:hAnsiTheme="minorHAnsi" w:cstheme="minorBidi"/>
          <w:lang w:eastAsia="en-US"/>
        </w:rPr>
        <w:commentReference w:id="122"/>
      </w:r>
      <w:r w:rsidRPr="009D2F78">
        <w:t xml:space="preserve">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w:t>
      </w:r>
      <w:commentRangeStart w:id="123"/>
      <w:r w:rsidRPr="009D2F78">
        <w:t xml:space="preserve">semi-permanent </w:t>
      </w:r>
      <w:commentRangeEnd w:id="123"/>
      <w:r w:rsidR="00D26EB4">
        <w:rPr>
          <w:rStyle w:val="CommentReference"/>
          <w:rFonts w:asciiTheme="minorHAnsi" w:eastAsiaTheme="minorHAnsi" w:hAnsiTheme="minorHAnsi" w:cstheme="minorBidi"/>
          <w:lang w:eastAsia="en-US"/>
        </w:rPr>
        <w:commentReference w:id="123"/>
      </w:r>
      <w:r w:rsidRPr="009D2F78">
        <w:t xml:space="preserve">(Brodeur et al 2019). These changes may be due to a decline in absolute abundance, or a shift in habitat usage (Brodeur et al 2019). </w:t>
      </w:r>
      <w:commentRangeStart w:id="124"/>
      <w:ins w:id="125" w:author="Microsoft Office User" w:date="2022-04-28T09:24:00Z">
        <w:r w:rsidR="00D26EB4">
          <w:t xml:space="preserve">For example, </w:t>
        </w:r>
      </w:ins>
      <w:del w:id="126" w:author="Microsoft Office User" w:date="2022-04-28T09:24:00Z">
        <w:r w:rsidRPr="009D2F78" w:rsidDel="00D26EB4">
          <w:delText xml:space="preserve">Pink </w:delText>
        </w:r>
      </w:del>
      <w:ins w:id="127" w:author="Microsoft Office User" w:date="2022-04-28T09:24:00Z">
        <w:r w:rsidR="00D26EB4">
          <w:t>p</w:t>
        </w:r>
        <w:r w:rsidR="00D26EB4" w:rsidRPr="009D2F78">
          <w:t xml:space="preserve">ink </w:t>
        </w:r>
      </w:ins>
      <w:r w:rsidRPr="009D2F78">
        <w:t xml:space="preserve">shrimp </w:t>
      </w:r>
      <w:del w:id="128" w:author="Microsoft Office User" w:date="2022-04-28T09:24:00Z">
        <w:r w:rsidRPr="009D2F78" w:rsidDel="00D26EB4">
          <w:delText xml:space="preserve">for example </w:delText>
        </w:r>
      </w:del>
      <w:r w:rsidRPr="009D2F78">
        <w:t xml:space="preserve">move up in the water column at night to </w:t>
      </w:r>
      <w:proofErr w:type="gramStart"/>
      <w:r w:rsidRPr="009D2F78">
        <w:t>feed, but</w:t>
      </w:r>
      <w:proofErr w:type="gramEnd"/>
      <w:r w:rsidRPr="009D2F78">
        <w:t xml:space="preserve"> may have begun to avoid surface waters that were unfavorably warm.</w:t>
      </w:r>
      <w:commentRangeEnd w:id="124"/>
      <w:r w:rsidR="00D26EB4">
        <w:rPr>
          <w:rStyle w:val="CommentReference"/>
          <w:rFonts w:asciiTheme="minorHAnsi" w:eastAsiaTheme="minorHAnsi" w:hAnsiTheme="minorHAnsi" w:cstheme="minorBidi"/>
          <w:lang w:eastAsia="en-US"/>
        </w:rPr>
        <w:commentReference w:id="124"/>
      </w:r>
      <w:ins w:id="129" w:author="Microsoft Office User" w:date="2022-04-28T09:24:00Z">
        <w:r w:rsidR="00D26EB4">
          <w:t xml:space="preserve"> </w:t>
        </w:r>
        <w:commentRangeStart w:id="130"/>
        <w:r w:rsidR="00D26EB4">
          <w:t>XXX</w:t>
        </w:r>
        <w:commentRangeEnd w:id="130"/>
        <w:r w:rsidR="00D26EB4">
          <w:rPr>
            <w:rStyle w:val="CommentReference"/>
            <w:rFonts w:asciiTheme="minorHAnsi" w:eastAsiaTheme="minorHAnsi" w:hAnsiTheme="minorHAnsi" w:cstheme="minorBidi"/>
            <w:lang w:eastAsia="en-US"/>
          </w:rPr>
          <w:commentReference w:id="130"/>
        </w:r>
        <w:r w:rsidR="00D26EB4">
          <w:t>.</w:t>
        </w:r>
      </w:ins>
      <w:commentRangeEnd w:id="111"/>
      <w:ins w:id="131" w:author="Microsoft Office User" w:date="2022-04-28T09:26:00Z">
        <w:r w:rsidR="009B14A7">
          <w:rPr>
            <w:rStyle w:val="CommentReference"/>
            <w:rFonts w:asciiTheme="minorHAnsi" w:eastAsiaTheme="minorHAnsi" w:hAnsiTheme="minorHAnsi" w:cstheme="minorBidi"/>
            <w:lang w:eastAsia="en-US"/>
          </w:rPr>
          <w:commentReference w:id="111"/>
        </w:r>
      </w:ins>
      <w:commentRangeEnd w:id="112"/>
      <w:r w:rsidR="00055DDD">
        <w:rPr>
          <w:rStyle w:val="CommentReference"/>
          <w:rFonts w:asciiTheme="minorHAnsi" w:eastAsiaTheme="minorHAnsi" w:hAnsiTheme="minorHAnsi" w:cstheme="minorBidi"/>
          <w:lang w:eastAsia="en-US"/>
        </w:rPr>
        <w:commentReference w:id="112"/>
      </w:r>
    </w:p>
    <w:p w14:paraId="7D7ADA19" w14:textId="3254B89D" w:rsidR="00114FC4" w:rsidRDefault="00CC03C1" w:rsidP="002C4D56">
      <w:pPr>
        <w:spacing w:line="480" w:lineRule="auto"/>
        <w:ind w:firstLine="720"/>
      </w:pPr>
      <w:commentRangeStart w:id="132"/>
      <w:commentRangeStart w:id="133"/>
      <w:r w:rsidRPr="009D2F78">
        <w:t xml:space="preserve">This </w:t>
      </w:r>
      <w:commentRangeEnd w:id="132"/>
      <w:r w:rsidR="00D26EB4">
        <w:rPr>
          <w:rStyle w:val="CommentReference"/>
          <w:rFonts w:asciiTheme="minorHAnsi" w:eastAsiaTheme="minorHAnsi" w:hAnsiTheme="minorHAnsi" w:cstheme="minorBidi"/>
          <w:lang w:eastAsia="en-US"/>
        </w:rPr>
        <w:commentReference w:id="132"/>
      </w:r>
      <w:r w:rsidRPr="009D2F78">
        <w:t>event, and the many observed ecosystem responses</w:t>
      </w:r>
      <w:sdt>
        <w:sdtPr>
          <w:tag w:val="goog_rdk_11"/>
          <w:id w:val="-1049140880"/>
        </w:sdtPr>
        <w:sdtEndPr/>
        <w:sdtContent>
          <w:r w:rsidRPr="009D2F78">
            <w:t>,</w:t>
          </w:r>
        </w:sdtContent>
      </w:sdt>
      <w:r w:rsidRPr="009D2F78">
        <w:t xml:space="preserve"> gives a preview of potential future </w:t>
      </w:r>
      <w:del w:id="134" w:author="Microsoft Office User" w:date="2022-04-28T09:25:00Z">
        <w:r w:rsidRPr="009D2F78" w:rsidDel="00D26EB4">
          <w:delText xml:space="preserve">baseline </w:delText>
        </w:r>
      </w:del>
      <w:r w:rsidRPr="009D2F78">
        <w:t>conditions under predicted climate change scenarios. Average air temperatures in the Pacific Northwest are expected to increase by 1.8°C</w:t>
      </w:r>
      <w:del w:id="135" w:author="Microsoft Office User" w:date="2022-04-28T09:25:00Z">
        <w:r w:rsidRPr="009D2F78" w:rsidDel="00D26EB4">
          <w:delText xml:space="preserve"> - </w:delText>
        </w:r>
      </w:del>
      <w:ins w:id="136" w:author="Microsoft Office User" w:date="2022-04-28T09:25:00Z">
        <w:r w:rsidR="00D26EB4">
          <w:t>–</w:t>
        </w:r>
      </w:ins>
      <w:r w:rsidRPr="009D2F78">
        <w:t>5.4°C by the 2080s (compared to the 1980s)</w:t>
      </w:r>
      <w:del w:id="137" w:author="Microsoft Office User" w:date="2022-04-28T09:25:00Z">
        <w:r w:rsidRPr="009D2F78" w:rsidDel="00D26EB4">
          <w:delText>, and summer precipitation is expected to decrease by about 10% (IPCC 2007; National Climate Assessment 2014)</w:delText>
        </w:r>
      </w:del>
      <w:r w:rsidRPr="009D2F78">
        <w:t xml:space="preserve">. </w:t>
      </w:r>
      <w:commentRangeEnd w:id="133"/>
      <w:r w:rsidR="00D26EB4">
        <w:rPr>
          <w:rStyle w:val="CommentReference"/>
          <w:rFonts w:asciiTheme="minorHAnsi" w:eastAsiaTheme="minorHAnsi" w:hAnsiTheme="minorHAnsi" w:cstheme="minorBidi"/>
          <w:lang w:eastAsia="en-US"/>
        </w:rPr>
        <w:commentReference w:id="133"/>
      </w:r>
      <w:r w:rsidRPr="009D2F78">
        <w:t xml:space="preserve">To study how shrimp populations in </w:t>
      </w:r>
      <w:r w:rsidR="002C4D56">
        <w:t>Puget Sound</w:t>
      </w:r>
      <w:r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5DFB3F31" w:rsidR="00CC03C1" w:rsidRPr="009D2F78" w:rsidRDefault="00CC03C1" w:rsidP="004723AC">
      <w:pPr>
        <w:spacing w:line="480" w:lineRule="auto"/>
        <w:ind w:firstLine="720"/>
      </w:pPr>
      <w:del w:id="138" w:author="Microsoft Office User" w:date="2022-04-28T09:27:00Z">
        <w:r w:rsidRPr="009D2F78" w:rsidDel="009B14A7">
          <w:delText>This study</w:delText>
        </w:r>
      </w:del>
      <w:ins w:id="139" w:author="Microsoft Office User" w:date="2022-04-28T09:27:00Z">
        <w:r w:rsidR="009B14A7">
          <w:t>Here, we</w:t>
        </w:r>
      </w:ins>
      <w:r w:rsidRPr="009D2F78">
        <w:t xml:space="preserve"> attempted to examine the following questions:</w:t>
      </w:r>
    </w:p>
    <w:p w14:paraId="7AAAF71F" w14:textId="0B409D0D" w:rsidR="00CC03C1" w:rsidRDefault="00CC03C1" w:rsidP="00CC03C1">
      <w:pPr>
        <w:numPr>
          <w:ilvl w:val="0"/>
          <w:numId w:val="2"/>
        </w:numPr>
        <w:pBdr>
          <w:top w:val="nil"/>
          <w:left w:val="nil"/>
          <w:bottom w:val="nil"/>
          <w:right w:val="nil"/>
          <w:between w:val="nil"/>
        </w:pBdr>
        <w:spacing w:line="480" w:lineRule="auto"/>
      </w:pPr>
      <w:commentRangeStart w:id="140"/>
      <w:commentRangeStart w:id="141"/>
      <w:r w:rsidRPr="00CC03C1">
        <w:t>Ha</w:t>
      </w:r>
      <w:ins w:id="142" w:author="Microsoft Office User" w:date="2022-04-28T09:28:00Z">
        <w:r w:rsidR="009B14A7">
          <w:t>ve the abundances of</w:t>
        </w:r>
      </w:ins>
      <w:del w:id="143" w:author="Microsoft Office User" w:date="2022-04-28T09:28:00Z">
        <w:r w:rsidRPr="00CC03C1" w:rsidDel="009B14A7">
          <w:delText>s</w:delText>
        </w:r>
      </w:del>
      <w:r w:rsidRPr="00CC03C1">
        <w:t xml:space="preserve"> </w:t>
      </w:r>
      <w:r w:rsidR="00B043EC">
        <w:t xml:space="preserve">pink, spot and </w:t>
      </w:r>
      <w:proofErr w:type="spellStart"/>
      <w:r w:rsidR="00B043EC">
        <w:t>Crangon</w:t>
      </w:r>
      <w:proofErr w:type="spellEnd"/>
      <w:r w:rsidR="00B043EC">
        <w:t xml:space="preserve"> </w:t>
      </w:r>
      <w:r w:rsidRPr="00CC03C1">
        <w:t xml:space="preserve">shrimp </w:t>
      </w:r>
      <w:del w:id="144" w:author="Microsoft Office User" w:date="2022-04-28T09:28:00Z">
        <w:r w:rsidRPr="00CC03C1" w:rsidDel="009B14A7">
          <w:delText xml:space="preserve">abundance in central Puget Sound </w:delText>
        </w:r>
      </w:del>
      <w:r w:rsidRPr="00CC03C1">
        <w:t>changed over time</w:t>
      </w:r>
      <w:ins w:id="145" w:author="Microsoft Office User" w:date="2022-04-28T09:28:00Z">
        <w:r w:rsidR="009B14A7">
          <w:t xml:space="preserve"> </w:t>
        </w:r>
        <w:r w:rsidR="009B14A7" w:rsidRPr="00CC03C1">
          <w:t>in central Puget Sound</w:t>
        </w:r>
      </w:ins>
      <w:r w:rsidRPr="00CC03C1">
        <w:t>?</w:t>
      </w:r>
      <w:commentRangeEnd w:id="140"/>
      <w:r w:rsidR="009B14A7">
        <w:rPr>
          <w:rStyle w:val="CommentReference"/>
          <w:rFonts w:asciiTheme="minorHAnsi" w:eastAsiaTheme="minorHAnsi" w:hAnsiTheme="minorHAnsi" w:cstheme="minorBidi"/>
          <w:lang w:eastAsia="en-US"/>
        </w:rPr>
        <w:commentReference w:id="140"/>
      </w:r>
      <w:commentRangeEnd w:id="141"/>
      <w:r w:rsidR="00055DDD">
        <w:rPr>
          <w:rStyle w:val="CommentReference"/>
          <w:rFonts w:asciiTheme="minorHAnsi" w:eastAsiaTheme="minorHAnsi" w:hAnsiTheme="minorHAnsi" w:cstheme="minorBidi"/>
          <w:lang w:eastAsia="en-US"/>
        </w:rPr>
        <w:commentReference w:id="141"/>
      </w:r>
    </w:p>
    <w:p w14:paraId="4DD77E33" w14:textId="50489286" w:rsidR="00B043EC" w:rsidRDefault="00B043EC" w:rsidP="00CC03C1">
      <w:pPr>
        <w:numPr>
          <w:ilvl w:val="0"/>
          <w:numId w:val="2"/>
        </w:numPr>
        <w:pBdr>
          <w:top w:val="nil"/>
          <w:left w:val="nil"/>
          <w:bottom w:val="nil"/>
          <w:right w:val="nil"/>
          <w:between w:val="nil"/>
        </w:pBdr>
        <w:spacing w:line="480" w:lineRule="auto"/>
      </w:pPr>
      <w:commentRangeStart w:id="146"/>
      <w:commentRangeStart w:id="147"/>
      <w:r>
        <w:t>Do these three shrimp species exhibit diel vertical migration behavior?</w:t>
      </w:r>
      <w:commentRangeEnd w:id="146"/>
      <w:r w:rsidR="009B14A7">
        <w:rPr>
          <w:rStyle w:val="CommentReference"/>
          <w:rFonts w:asciiTheme="minorHAnsi" w:eastAsiaTheme="minorHAnsi" w:hAnsiTheme="minorHAnsi" w:cstheme="minorBidi"/>
          <w:lang w:eastAsia="en-US"/>
        </w:rPr>
        <w:commentReference w:id="146"/>
      </w:r>
      <w:commentRangeEnd w:id="147"/>
      <w:r w:rsidR="00055DDD">
        <w:rPr>
          <w:rStyle w:val="CommentReference"/>
          <w:rFonts w:asciiTheme="minorHAnsi" w:eastAsiaTheme="minorHAnsi" w:hAnsiTheme="minorHAnsi" w:cstheme="minorBidi"/>
          <w:lang w:eastAsia="en-US"/>
        </w:rPr>
        <w:commentReference w:id="147"/>
      </w:r>
    </w:p>
    <w:p w14:paraId="6769A8F4" w14:textId="0438164F" w:rsidR="00047AA7" w:rsidRDefault="00336624">
      <w:pPr>
        <w:numPr>
          <w:ilvl w:val="0"/>
          <w:numId w:val="2"/>
        </w:numPr>
        <w:pBdr>
          <w:top w:val="nil"/>
          <w:left w:val="nil"/>
          <w:bottom w:val="nil"/>
          <w:right w:val="nil"/>
          <w:between w:val="nil"/>
        </w:pBdr>
        <w:spacing w:line="480" w:lineRule="auto"/>
        <w:rPr>
          <w:ins w:id="148" w:author="Mark Scheuerell" w:date="2022-05-02T05:18:00Z"/>
        </w:rPr>
        <w:pPrChange w:id="149" w:author="Mark Scheuerell" w:date="2022-05-02T05:18:00Z">
          <w:pPr/>
        </w:pPrChange>
      </w:pPr>
      <w:commentRangeStart w:id="150"/>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commentRangeEnd w:id="150"/>
      <w:r w:rsidR="009B14A7">
        <w:rPr>
          <w:rStyle w:val="CommentReference"/>
          <w:rFonts w:asciiTheme="minorHAnsi" w:eastAsiaTheme="minorHAnsi" w:hAnsiTheme="minorHAnsi" w:cstheme="minorBidi"/>
          <w:lang w:eastAsia="en-US"/>
        </w:rPr>
        <w:commentReference w:id="150"/>
      </w:r>
      <w:ins w:id="151" w:author="Mark Scheuerell" w:date="2022-05-02T05:18:00Z">
        <w:r w:rsidR="00047AA7">
          <w:br w:type="page"/>
        </w:r>
      </w:ins>
    </w:p>
    <w:p w14:paraId="3646786B" w14:textId="00A7646F" w:rsidR="00CC03C1" w:rsidRPr="009D2F78" w:rsidDel="00047AA7" w:rsidRDefault="00CC03C1" w:rsidP="00CC03C1">
      <w:pPr>
        <w:numPr>
          <w:ilvl w:val="0"/>
          <w:numId w:val="2"/>
        </w:numPr>
        <w:pBdr>
          <w:top w:val="nil"/>
          <w:left w:val="nil"/>
          <w:bottom w:val="nil"/>
          <w:right w:val="nil"/>
          <w:between w:val="nil"/>
        </w:pBdr>
        <w:spacing w:line="480" w:lineRule="auto"/>
        <w:rPr>
          <w:del w:id="152" w:author="Mark Scheuerell" w:date="2022-05-02T05:18:00Z"/>
        </w:rPr>
      </w:pPr>
    </w:p>
    <w:p w14:paraId="647E26AA" w14:textId="30C49D23" w:rsidR="009D5C6A" w:rsidRPr="002A4AB8" w:rsidDel="00047AA7" w:rsidRDefault="009D5C6A" w:rsidP="00900B96">
      <w:pPr>
        <w:spacing w:line="480" w:lineRule="auto"/>
        <w:jc w:val="center"/>
        <w:rPr>
          <w:del w:id="153" w:author="Mark Scheuerell" w:date="2022-05-02T05:18:00Z"/>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12104D8E"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del w:id="154" w:author="Mark Scheuerell" w:date="2022-05-02T05:18:00Z">
        <w:r w:rsidRPr="002A4AB8" w:rsidDel="00047AA7">
          <w:delText xml:space="preserve">The </w:delText>
        </w:r>
      </w:del>
      <w:r w:rsidRPr="002A4AB8">
        <w:t>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ins w:id="155" w:author="Microsoft Office User" w:date="2022-04-28T09:29:00Z"/>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53595BBD" w:rsidR="00573AFA" w:rsidRPr="002A4AB8" w:rsidRDefault="00573AFA" w:rsidP="00BB4B26">
      <w:pPr>
        <w:spacing w:line="480" w:lineRule="auto"/>
        <w:ind w:firstLine="720"/>
      </w:pPr>
      <w:r w:rsidRPr="002A4AB8">
        <w:t xml:space="preserve">Benthic trawl surveys were conducted in Port Madison between 1999 and 2019 </w:t>
      </w:r>
      <w:del w:id="156" w:author="Microsoft Office User" w:date="2022-04-28T09:29:00Z">
        <w:r w:rsidRPr="002A4AB8" w:rsidDel="009B14A7">
          <w:delText xml:space="preserve">with </w:delText>
        </w:r>
      </w:del>
      <w:ins w:id="157" w:author="Microsoft Office User" w:date="2022-04-28T09:29:00Z">
        <w:r w:rsidR="009B14A7">
          <w:t>by</w:t>
        </w:r>
        <w:r w:rsidR="009B14A7" w:rsidRPr="002A4AB8">
          <w:t xml:space="preserve"> </w:t>
        </w:r>
      </w:ins>
      <w:r w:rsidRPr="002A4AB8">
        <w:t>students and faculty from the University of Washington School of Aquatic and Fisheries Sciences. The intent of the trawls was to collect a snapshot of the community composition of nearshore fish</w:t>
      </w:r>
      <w:ins w:id="158" w:author="Microsoft Office User" w:date="2022-04-28T09:29:00Z">
        <w:r w:rsidR="009B14A7">
          <w:t>es</w:t>
        </w:r>
      </w:ins>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del w:id="159" w:author="Microsoft Office User" w:date="2022-04-28T09:29:00Z">
        <w:r w:rsidRPr="002A4AB8" w:rsidDel="009B14A7">
          <w:delText xml:space="preserve">yearly </w:delText>
        </w:r>
      </w:del>
      <w:ins w:id="160" w:author="Microsoft Office User" w:date="2022-04-28T09:29:00Z">
        <w:r w:rsidR="009B14A7">
          <w:t>annual</w:t>
        </w:r>
        <w:r w:rsidR="009B14A7" w:rsidRPr="002A4AB8">
          <w:t xml:space="preserve"> </w:t>
        </w:r>
      </w:ins>
      <w:r w:rsidRPr="002A4AB8">
        <w:t xml:space="preserve">sampling effort, a survey boat conducted trawls in </w:t>
      </w:r>
      <w:del w:id="161" w:author="Microsoft Office User" w:date="2022-04-28T09:29:00Z">
        <w:r w:rsidRPr="002A4AB8" w:rsidDel="009B14A7">
          <w:delText>5</w:delText>
        </w:r>
      </w:del>
      <w:customXmlDelRangeStart w:id="162" w:author="Microsoft Office User" w:date="2022-04-28T09:29:00Z"/>
      <w:sdt>
        <w:sdtPr>
          <w:tag w:val="goog_rdk_1"/>
          <w:id w:val="2111005381"/>
        </w:sdtPr>
        <w:sdtEndPr/>
        <w:sdtContent>
          <w:customXmlDelRangeEnd w:id="162"/>
          <w:customXmlDelRangeStart w:id="163" w:author="Microsoft Office User" w:date="2022-04-28T09:29:00Z"/>
        </w:sdtContent>
      </w:sdt>
      <w:customXmlDelRangeEnd w:id="163"/>
      <w:del w:id="164" w:author="Microsoft Office User" w:date="2022-04-28T09:29:00Z">
        <w:r w:rsidRPr="002A4AB8" w:rsidDel="009B14A7">
          <w:delText xml:space="preserve"> different</w:delText>
        </w:r>
      </w:del>
      <w:ins w:id="165" w:author="Microsoft Office User" w:date="2022-04-28T09:29:00Z">
        <w:r w:rsidR="009B14A7">
          <w:t>five</w:t>
        </w:r>
      </w:ins>
      <w:r w:rsidRPr="002A4AB8">
        <w:t xml:space="preserve"> shifts a few hours apart</w:t>
      </w:r>
      <w:ins w:id="166" w:author="Microsoft Office User" w:date="2022-04-28T09:29:00Z">
        <w:r w:rsidR="009B14A7">
          <w:t xml:space="preserve">, </w:t>
        </w:r>
      </w:ins>
      <w:del w:id="167" w:author="Microsoft Office User" w:date="2022-04-28T09:29:00Z">
        <w:r w:rsidRPr="002A4AB8" w:rsidDel="009B14A7">
          <w:delText xml:space="preserve"> from each other</w:delText>
        </w:r>
        <w:r w:rsidR="002271B1" w:rsidDel="009B14A7">
          <w:delText xml:space="preserve"> </w:delText>
        </w:r>
      </w:del>
      <w:proofErr w:type="gramStart"/>
      <w:r w:rsidR="002271B1">
        <w:t>in order to</w:t>
      </w:r>
      <w:proofErr w:type="gramEnd"/>
      <w:r w:rsidR="002271B1">
        <w:t xml:space="preserve"> 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ins w:id="168" w:author="Microsoft Office User" w:date="2022-04-28T09:29:00Z">
        <w:r w:rsidR="009B14A7">
          <w:t xml:space="preserve"> </w:t>
        </w:r>
      </w:ins>
      <w:r w:rsidRPr="002A4AB8">
        <w:t>m, 25</w:t>
      </w:r>
      <w:ins w:id="169" w:author="Microsoft Office User" w:date="2022-04-28T09:30:00Z">
        <w:r w:rsidR="009B14A7">
          <w:t xml:space="preserve"> </w:t>
        </w:r>
      </w:ins>
      <w:r w:rsidRPr="002A4AB8">
        <w:t>m, 50</w:t>
      </w:r>
      <w:ins w:id="170" w:author="Microsoft Office User" w:date="2022-04-28T09:30:00Z">
        <w:r w:rsidR="009B14A7">
          <w:t xml:space="preserve"> </w:t>
        </w:r>
      </w:ins>
      <w:r w:rsidRPr="002A4AB8">
        <w:t>m, and 70</w:t>
      </w:r>
      <w:ins w:id="171" w:author="Microsoft Office User" w:date="2022-04-28T09:30:00Z">
        <w:r w:rsidR="009B14A7">
          <w:t xml:space="preserve"> </w:t>
        </w:r>
      </w:ins>
      <w:r w:rsidRPr="002A4AB8">
        <w:t xml:space="preserve">m. </w:t>
      </w:r>
    </w:p>
    <w:p w14:paraId="49307BC9" w14:textId="411300F8" w:rsidR="00573AFA" w:rsidRDefault="00573AFA" w:rsidP="00A84B78">
      <w:pPr>
        <w:spacing w:line="480" w:lineRule="auto"/>
        <w:ind w:firstLine="720"/>
      </w:pPr>
      <w:r w:rsidRPr="002A4AB8">
        <w:lastRenderedPageBreak/>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ins w:id="172" w:author="Microsoft Office User" w:date="2022-04-28T09:30:00Z">
        <w:r w:rsidR="009B14A7">
          <w:t>-</w:t>
        </w:r>
      </w:ins>
      <w:r w:rsidRPr="002A4AB8">
        <w:t>m wide, 1</w:t>
      </w:r>
      <w:ins w:id="173" w:author="Microsoft Office User" w:date="2022-04-28T09:30:00Z">
        <w:r w:rsidR="009B14A7">
          <w:t>-</w:t>
        </w:r>
      </w:ins>
      <w:r w:rsidRPr="002A4AB8">
        <w:t>m high, with a 35</w:t>
      </w:r>
      <w:ins w:id="174" w:author="Microsoft Office User" w:date="2022-04-28T09:30:00Z">
        <w:r w:rsidR="009B14A7">
          <w:t>-</w:t>
        </w:r>
      </w:ins>
      <w:r w:rsidRPr="002A4AB8">
        <w:t xml:space="preserve">mm mesh size. For each </w:t>
      </w:r>
      <w:del w:id="175" w:author="Microsoft Office User" w:date="2022-04-28T09:30:00Z">
        <w:r w:rsidRPr="002A4AB8" w:rsidDel="009B14A7">
          <w:delText>trawl</w:delText>
        </w:r>
      </w:del>
      <w:ins w:id="176" w:author="Microsoft Office User" w:date="2022-04-28T09:30:00Z">
        <w:r w:rsidR="009B14A7">
          <w:t>tow</w:t>
        </w:r>
      </w:ins>
      <w:r w:rsidRPr="002A4AB8">
        <w:t xml:space="preserve">, the otter trawl was deployed and towed on the </w:t>
      </w:r>
      <w:r w:rsidR="00766378" w:rsidRPr="002A4AB8">
        <w:t>seabed</w:t>
      </w:r>
      <w:r w:rsidRPr="002A4AB8">
        <w:t xml:space="preserve"> for approximately 370</w:t>
      </w:r>
      <w:ins w:id="177" w:author="Microsoft Office User" w:date="2022-04-28T09:30:00Z">
        <w:r w:rsidR="009B14A7">
          <w:t xml:space="preserve"> </w:t>
        </w:r>
      </w:ins>
      <w:r w:rsidRPr="002A4AB8">
        <w:t xml:space="preserve">m before being retracted. All captured fish and invertebrates were placed in live wells </w:t>
      </w:r>
      <w:del w:id="178" w:author="Microsoft Office User" w:date="2022-04-28T09:30:00Z">
        <w:r w:rsidRPr="002A4AB8" w:rsidDel="009B14A7">
          <w:delText>before being</w:delText>
        </w:r>
      </w:del>
      <w:ins w:id="179" w:author="Microsoft Office User" w:date="2022-04-28T09:30:00Z">
        <w:r w:rsidR="009B14A7">
          <w:t>and were</w:t>
        </w:r>
      </w:ins>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del w:id="180" w:author="Microsoft Office User" w:date="2022-04-28T09:30:00Z">
        <w:r w:rsidRPr="002A4AB8" w:rsidDel="009B14A7">
          <w:delText>individual</w:delText>
        </w:r>
      </w:del>
      <w:ins w:id="181" w:author="Microsoft Office User" w:date="2022-04-28T09:30:00Z">
        <w:r w:rsidR="009B14A7">
          <w:t>tow</w:t>
        </w:r>
      </w:ins>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40DC572C" w:rsidR="00693DCA" w:rsidRDefault="00693DCA" w:rsidP="00693DCA">
      <w:pPr>
        <w:spacing w:line="480" w:lineRule="auto"/>
        <w:ind w:firstLine="720"/>
        <w:rPr>
          <w:ins w:id="182" w:author="Microsoft Office User" w:date="2022-04-28T09:32:00Z"/>
        </w:rPr>
      </w:pPr>
      <w:ins w:id="183" w:author="Microsoft Office User" w:date="2022-04-28T09:32:00Z">
        <w:r>
          <w:t xml:space="preserve">Of the 25 taxa of shrimp sampled in Puget Sound, </w:t>
        </w:r>
      </w:ins>
      <w:ins w:id="184" w:author="Microsoft Office User" w:date="2022-04-28T09:33:00Z">
        <w:r>
          <w:t xml:space="preserve">we selected </w:t>
        </w:r>
      </w:ins>
      <w:customXmlInsRangeStart w:id="185" w:author="Microsoft Office User" w:date="2022-04-28T09:32:00Z"/>
      <w:sdt>
        <w:sdtPr>
          <w:tag w:val="goog_rdk_7"/>
          <w:id w:val="-1263519942"/>
        </w:sdtPr>
        <w:sdtEndPr/>
        <w:sdtContent>
          <w:customXmlInsRangeEnd w:id="185"/>
          <w:customXmlInsRangeStart w:id="186" w:author="Microsoft Office User" w:date="2022-04-28T09:32:00Z"/>
        </w:sdtContent>
      </w:sdt>
      <w:customXmlInsRangeEnd w:id="186"/>
      <w:ins w:id="187" w:author="Microsoft Office User" w:date="2022-04-28T09:32:00Z">
        <w:r>
          <w:t>three</w:t>
        </w:r>
        <w:r w:rsidRPr="002A4AB8">
          <w:t xml:space="preserve"> </w:t>
        </w:r>
      </w:ins>
      <w:customXmlInsRangeStart w:id="188" w:author="Microsoft Office User" w:date="2022-04-28T09:32:00Z"/>
      <w:sdt>
        <w:sdtPr>
          <w:tag w:val="goog_rdk_8"/>
          <w:id w:val="269591141"/>
        </w:sdtPr>
        <w:sdtEndPr/>
        <w:sdtContent>
          <w:customXmlInsRangeEnd w:id="188"/>
          <w:ins w:id="189" w:author="Microsoft Office User" w:date="2022-04-28T09:32:00Z">
            <w:r w:rsidRPr="002A4AB8">
              <w:t>taxa</w:t>
            </w:r>
          </w:ins>
          <w:customXmlInsRangeStart w:id="190" w:author="Microsoft Office User" w:date="2022-04-28T09:32:00Z"/>
        </w:sdtContent>
      </w:sdt>
      <w:customXmlInsRangeEnd w:id="190"/>
      <w:ins w:id="191" w:author="Microsoft Office User" w:date="2022-04-28T09:32:00Z">
        <w:r w:rsidRPr="002A4AB8">
          <w:t xml:space="preserve"> </w:t>
        </w:r>
      </w:ins>
      <w:ins w:id="192" w:author="Microsoft Office User" w:date="2022-04-28T09:33:00Z">
        <w:r>
          <w:t>that were su</w:t>
        </w:r>
      </w:ins>
      <w:ins w:id="193" w:author="Microsoft Office User" w:date="2022-04-28T09:34:00Z">
        <w:r>
          <w:t>fficiently abundant</w:t>
        </w:r>
      </w:ins>
      <w:ins w:id="194" w:author="Microsoft Office User" w:date="2022-04-28T09:32:00Z">
        <w:r>
          <w:t xml:space="preserve"> (</w:t>
        </w:r>
        <w:r w:rsidRPr="0063156C">
          <w:t>n ≥ 1,500)</w:t>
        </w:r>
        <w:r w:rsidRPr="002A4AB8">
          <w:t xml:space="preserve"> and </w:t>
        </w:r>
      </w:ins>
      <w:ins w:id="195" w:author="Microsoft Office User" w:date="2022-04-28T09:35:00Z">
        <w:r>
          <w:t>for which</w:t>
        </w:r>
      </w:ins>
      <w:ins w:id="196" w:author="Microsoft Office User" w:date="2022-04-28T09:34:00Z">
        <w:r>
          <w:t xml:space="preserve"> observations spanned the entire time series</w:t>
        </w:r>
      </w:ins>
      <w:ins w:id="197" w:author="Microsoft Office User" w:date="2022-04-28T09:32:00Z">
        <w:r w:rsidRPr="002A4AB8">
          <w:t xml:space="preserve">. </w:t>
        </w:r>
        <w:r>
          <w:t>A total of 5,393 shrimp from the</w:t>
        </w:r>
      </w:ins>
      <w:ins w:id="198" w:author="Microsoft Office User" w:date="2022-04-28T09:34:00Z">
        <w:r>
          <w:t xml:space="preserve"> genus</w:t>
        </w:r>
      </w:ins>
      <w:ins w:id="199" w:author="Microsoft Office User" w:date="2022-04-28T09:32:00Z">
        <w:r>
          <w:t xml:space="preserve"> </w:t>
        </w:r>
        <w:proofErr w:type="spellStart"/>
        <w:r w:rsidRPr="00693DCA">
          <w:rPr>
            <w:i/>
            <w:iCs/>
            <w:rPrChange w:id="200" w:author="Microsoft Office User" w:date="2022-04-28T09:34:00Z">
              <w:rPr/>
            </w:rPrChange>
          </w:rPr>
          <w:t>Crangon</w:t>
        </w:r>
        <w:proofErr w:type="spellEnd"/>
        <w:r>
          <w:t xml:space="preserve"> (</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and 13,028 shrimp of the </w:t>
        </w:r>
      </w:ins>
      <w:ins w:id="201" w:author="Microsoft Office User" w:date="2022-04-28T09:35:00Z">
        <w:r>
          <w:t xml:space="preserve">genus </w:t>
        </w:r>
      </w:ins>
      <w:proofErr w:type="spellStart"/>
      <w:ins w:id="202" w:author="Microsoft Office User" w:date="2022-04-28T09:32:00Z">
        <w:r w:rsidRPr="00693DCA">
          <w:rPr>
            <w:i/>
            <w:iCs/>
            <w:rPrChange w:id="203" w:author="Microsoft Office User" w:date="2022-04-28T09:35:00Z">
              <w:rPr/>
            </w:rPrChange>
          </w:rPr>
          <w:t>Pandalus</w:t>
        </w:r>
        <w:proofErr w:type="spellEnd"/>
        <w:r>
          <w:t xml:space="preserve"> (pink shrimp: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Pr="0063156C">
          <w:rPr>
            <w:i/>
            <w:iCs/>
          </w:rPr>
          <w:t>/</w:t>
        </w:r>
        <w:proofErr w:type="spellStart"/>
        <w:r w:rsidRPr="0063156C">
          <w:rPr>
            <w:i/>
            <w:iCs/>
          </w:rPr>
          <w:t>jordani</w:t>
        </w:r>
        <w:proofErr w:type="spellEnd"/>
        <w:r w:rsidRPr="0063156C">
          <w:t xml:space="preserve">, </w:t>
        </w:r>
        <w:r>
          <w:t xml:space="preserve">spot shrimp: </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t>
        </w:r>
      </w:ins>
      <w:ins w:id="204" w:author="Microsoft Office User" w:date="2022-04-28T09:35:00Z">
        <w:r>
          <w:t xml:space="preserve">they </w:t>
        </w:r>
      </w:ins>
      <w:ins w:id="205" w:author="Microsoft Office User" w:date="2022-04-28T09:32:00Z">
        <w:r>
          <w:t xml:space="preserve">were lumped together as </w:t>
        </w:r>
      </w:ins>
      <w:ins w:id="206" w:author="Microsoft Office User" w:date="2022-04-28T09:35:00Z">
        <w:r>
          <w:t>“</w:t>
        </w:r>
      </w:ins>
      <w:ins w:id="207" w:author="Microsoft Office User" w:date="2022-04-28T09:32:00Z">
        <w:r>
          <w:t>pink shrimp</w:t>
        </w:r>
      </w:ins>
      <w:ins w:id="208" w:author="Microsoft Office User" w:date="2022-04-28T09:35:00Z">
        <w:r>
          <w:t>”</w:t>
        </w:r>
      </w:ins>
      <w:ins w:id="209" w:author="Microsoft Office User" w:date="2022-04-28T09:32:00Z">
        <w:r>
          <w:t xml:space="preserve"> for the purpose of this study. </w:t>
        </w:r>
        <w:del w:id="210" w:author="Mark Scheuerell" w:date="2022-05-02T05:39:00Z">
          <w:r w:rsidDel="0073067C">
            <w:delText xml:space="preserve">All analysis was conducted in R version 4.1.2 and Rstudio version 2022.02.0. </w:delText>
          </w:r>
        </w:del>
      </w:ins>
    </w:p>
    <w:p w14:paraId="4BFAF49C" w14:textId="4212178A" w:rsidR="00573AFA" w:rsidRPr="002A4AB8" w:rsidRDefault="00047AA7" w:rsidP="00BB4B26">
      <w:pPr>
        <w:spacing w:line="480" w:lineRule="auto"/>
        <w:ind w:firstLine="720"/>
      </w:pPr>
      <w:ins w:id="211" w:author="Mark Scheuerell" w:date="2022-05-02T05:21:00Z">
        <w:r>
          <w:t>We extracted</w:t>
        </w:r>
        <w:r w:rsidRPr="002A4AB8">
          <w:t xml:space="preserve"> </w:t>
        </w:r>
        <w:r>
          <w:t xml:space="preserve">the </w:t>
        </w:r>
      </w:ins>
      <w:commentRangeStart w:id="212"/>
      <w:r w:rsidR="00250537" w:rsidRPr="002A4AB8">
        <w:t>El Niño</w:t>
      </w:r>
      <w:ins w:id="213" w:author="Microsoft Office User" w:date="2022-04-28T09:30:00Z">
        <w:r w:rsidR="009B14A7">
          <w:t xml:space="preserve"> </w:t>
        </w:r>
      </w:ins>
      <w:r w:rsidR="00250537" w:rsidRPr="002A4AB8">
        <w:t>/ La Niña Intensity Index</w:t>
      </w:r>
      <w:commentRangeEnd w:id="212"/>
      <w:r>
        <w:rPr>
          <w:rStyle w:val="CommentReference"/>
          <w:rFonts w:asciiTheme="minorHAnsi" w:eastAsiaTheme="minorHAnsi" w:hAnsiTheme="minorHAnsi" w:cstheme="minorBidi"/>
          <w:lang w:eastAsia="en-US"/>
        </w:rPr>
        <w:commentReference w:id="212"/>
      </w:r>
      <w:r w:rsidR="00250537" w:rsidRPr="002A4AB8">
        <w:t xml:space="preserve"> </w:t>
      </w:r>
      <w:r w:rsidR="00B043EC">
        <w:t xml:space="preserve">and Pacific Decadal Oscillation </w:t>
      </w:r>
      <w:r w:rsidR="00250537" w:rsidRPr="002A4AB8">
        <w:t xml:space="preserve">values </w:t>
      </w:r>
      <w:del w:id="214" w:author="Mark Scheuerell" w:date="2022-05-02T05:21:00Z">
        <w:r w:rsidR="00250537" w:rsidRPr="002A4AB8" w:rsidDel="00047AA7">
          <w:delText xml:space="preserve">were taken </w:delText>
        </w:r>
      </w:del>
      <w:ins w:id="215" w:author="Microsoft Office User" w:date="2022-04-28T09:30:00Z">
        <w:del w:id="216" w:author="Mark Scheuerell" w:date="2022-05-02T05:21:00Z">
          <w:r w:rsidR="009B14A7" w:rsidDel="00047AA7">
            <w:delText>extracted</w:delText>
          </w:r>
          <w:r w:rsidR="009B14A7" w:rsidRPr="002A4AB8" w:rsidDel="00047AA7">
            <w:delText xml:space="preserve"> </w:delText>
          </w:r>
        </w:del>
      </w:ins>
      <w:r w:rsidR="00250537" w:rsidRPr="002A4AB8">
        <w:t xml:space="preserve">from </w:t>
      </w:r>
      <w:commentRangeStart w:id="217"/>
      <w:commentRangeStart w:id="218"/>
      <w:r w:rsidR="00250537" w:rsidRPr="00B043EC">
        <w:t>NOAA’s Climate Prediction Center</w:t>
      </w:r>
      <w:r w:rsidR="00B043EC" w:rsidRPr="00B043EC">
        <w:t xml:space="preserve"> and NOAA’s National Centers for Environmental </w:t>
      </w:r>
      <w:commentRangeEnd w:id="217"/>
      <w:r w:rsidR="009B14A7">
        <w:rPr>
          <w:rStyle w:val="CommentReference"/>
          <w:rFonts w:asciiTheme="minorHAnsi" w:eastAsiaTheme="minorHAnsi" w:hAnsiTheme="minorHAnsi" w:cstheme="minorBidi"/>
          <w:lang w:eastAsia="en-US"/>
        </w:rPr>
        <w:commentReference w:id="217"/>
      </w:r>
      <w:commentRangeEnd w:id="218"/>
      <w:r>
        <w:rPr>
          <w:rStyle w:val="CommentReference"/>
          <w:rFonts w:asciiTheme="minorHAnsi" w:eastAsiaTheme="minorHAnsi" w:hAnsiTheme="minorHAnsi" w:cstheme="minorBidi"/>
          <w:lang w:eastAsia="en-US"/>
        </w:rPr>
        <w:commentReference w:id="218"/>
      </w:r>
      <w:r w:rsidR="00B043EC" w:rsidRPr="00B043EC">
        <w:t>Information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EndPr/>
        <w:sdtContent>
          <w:r w:rsidR="00250537" w:rsidRPr="002A4AB8">
            <w:t>’</w:t>
          </w:r>
        </w:sdtContent>
      </w:sdt>
      <w:r w:rsidR="00250537" w:rsidRPr="002A4AB8">
        <w:t>s sampling effort</w:t>
      </w:r>
      <w:del w:id="219" w:author="Microsoft Office User" w:date="2022-04-28T09:31:00Z">
        <w:r w:rsidR="00250537" w:rsidDel="009B14A7">
          <w:delText xml:space="preserve"> and added to the shrimp data by year</w:delText>
        </w:r>
      </w:del>
      <w:r w:rsidR="00250537">
        <w:t xml:space="preserve">. </w:t>
      </w:r>
    </w:p>
    <w:p w14:paraId="4BC25C79" w14:textId="46ABA4BE" w:rsidR="0073067C" w:rsidRDefault="00114FC4" w:rsidP="00766378">
      <w:pPr>
        <w:spacing w:line="480" w:lineRule="auto"/>
        <w:ind w:firstLine="720"/>
        <w:rPr>
          <w:ins w:id="220" w:author="Mark Scheuerell" w:date="2022-05-02T05:39:00Z"/>
        </w:rPr>
      </w:pPr>
      <w:del w:id="221" w:author="Mark Scheuerell" w:date="2022-05-05T04:59:00Z">
        <w:r w:rsidRPr="00441A16" w:rsidDel="00700FFA">
          <w:rPr>
            <w:highlight w:val="yellow"/>
          </w:rPr>
          <w:delText>A random</w:delText>
        </w:r>
        <w:r w:rsidR="005A017F" w:rsidRPr="00441A16" w:rsidDel="00700FFA">
          <w:rPr>
            <w:highlight w:val="yellow"/>
          </w:rPr>
          <w:delText>-</w:delText>
        </w:r>
        <w:r w:rsidRPr="00441A16" w:rsidDel="00700FFA">
          <w:rPr>
            <w:highlight w:val="yellow"/>
          </w:rPr>
          <w:delText xml:space="preserve">walk time series model in the ‘MARSS’ package in R was used to </w:delText>
        </w:r>
        <w:r w:rsidR="0000460B" w:rsidRPr="00441A16" w:rsidDel="00700FFA">
          <w:rPr>
            <w:highlight w:val="yellow"/>
          </w:rPr>
          <w:delText xml:space="preserve">model </w:delText>
        </w:r>
        <w:r w:rsidR="00441A16" w:rsidRPr="00441A16" w:rsidDel="00700FFA">
          <w:rPr>
            <w:highlight w:val="yellow"/>
          </w:rPr>
          <w:delText xml:space="preserve">Puget Sound </w:delText>
        </w:r>
        <w:r w:rsidR="0000460B" w:rsidRPr="00441A16" w:rsidDel="00700FFA">
          <w:rPr>
            <w:highlight w:val="yellow"/>
          </w:rPr>
          <w:delText xml:space="preserve">shrimp </w:delText>
        </w:r>
        <w:commentRangeStart w:id="222"/>
        <w:r w:rsidR="0000460B" w:rsidRPr="00441A16" w:rsidDel="00700FFA">
          <w:rPr>
            <w:highlight w:val="yellow"/>
          </w:rPr>
          <w:delText xml:space="preserve">CPUE and ONI </w:delText>
        </w:r>
        <w:commentRangeEnd w:id="222"/>
        <w:r w:rsidR="009B14A7" w:rsidDel="00700FFA">
          <w:rPr>
            <w:rStyle w:val="CommentReference"/>
            <w:rFonts w:asciiTheme="minorHAnsi" w:eastAsiaTheme="minorHAnsi" w:hAnsiTheme="minorHAnsi" w:cstheme="minorBidi"/>
            <w:lang w:eastAsia="en-US"/>
          </w:rPr>
          <w:commentReference w:id="222"/>
        </w:r>
        <w:r w:rsidR="0000460B" w:rsidRPr="00441A16" w:rsidDel="00700FFA">
          <w:rPr>
            <w:highlight w:val="yellow"/>
          </w:rPr>
          <w:delText>values over time</w:delText>
        </w:r>
        <w:r w:rsidR="00050803" w:rsidDel="00700FFA">
          <w:rPr>
            <w:highlight w:val="yellow"/>
          </w:rPr>
          <w:delText xml:space="preserve"> (MARSS ref)</w:delText>
        </w:r>
        <w:r w:rsidR="0000460B" w:rsidRPr="00441A16" w:rsidDel="00700FFA">
          <w:rPr>
            <w:highlight w:val="yellow"/>
          </w:rPr>
          <w:delText xml:space="preserve">. </w:delText>
        </w:r>
        <w:commentRangeStart w:id="223"/>
        <w:r w:rsidR="00441A16" w:rsidRPr="00441A16" w:rsidDel="00700FFA">
          <w:rPr>
            <w:highlight w:val="yellow"/>
          </w:rPr>
          <w:delText xml:space="preserve">Coastal pink shrimp were excluded as the  sample size was too small. </w:delText>
        </w:r>
        <w:commentRangeEnd w:id="223"/>
        <w:r w:rsidR="009B14A7" w:rsidDel="00700FFA">
          <w:rPr>
            <w:rStyle w:val="CommentReference"/>
            <w:rFonts w:asciiTheme="minorHAnsi" w:eastAsiaTheme="minorHAnsi" w:hAnsiTheme="minorHAnsi" w:cstheme="minorBidi"/>
            <w:lang w:eastAsia="en-US"/>
          </w:rPr>
          <w:commentReference w:id="223"/>
        </w:r>
        <w:r w:rsidR="0000460B" w:rsidRPr="00441A16" w:rsidDel="00700FFA">
          <w:rPr>
            <w:highlight w:val="yellow"/>
          </w:rPr>
          <w:delText xml:space="preserve">AIC values were </w:delText>
        </w:r>
        <w:r w:rsidR="00441A16" w:rsidRPr="00441A16" w:rsidDel="00700FFA">
          <w:rPr>
            <w:highlight w:val="yellow"/>
          </w:rPr>
          <w:delText>calculated</w:delText>
        </w:r>
        <w:r w:rsidR="0000460B" w:rsidRPr="00441A16" w:rsidDel="00700FFA">
          <w:rPr>
            <w:highlight w:val="yellow"/>
          </w:rPr>
          <w:delText xml:space="preserve"> to determine model fit (ref).</w:delText>
        </w:r>
      </w:del>
      <w:del w:id="224" w:author="Mark Scheuerell" w:date="2022-05-02T09:34:00Z">
        <w:r w:rsidR="0000460B" w:rsidRPr="00441A16" w:rsidDel="005D6A59">
          <w:rPr>
            <w:highlight w:val="yellow"/>
          </w:rPr>
          <w:delText xml:space="preserve"> The model containing ONI values was considered to be a better fit if it predicted shrimp CPUE values better than a model using only random chance.</w:delText>
        </w:r>
      </w:del>
      <w:del w:id="225" w:author="Mark Scheuerell" w:date="2022-05-02T05:23:00Z">
        <w:r w:rsidR="0000460B" w:rsidDel="009E7D81">
          <w:delText xml:space="preserve"> </w:delText>
        </w:r>
      </w:del>
      <w:ins w:id="226" w:author="Mark Scheuerell" w:date="2022-05-02T05:23:00Z">
        <w:r w:rsidR="009E7D81">
          <w:t xml:space="preserve">We fit different forms of a random walk </w:t>
        </w:r>
      </w:ins>
      <w:ins w:id="227" w:author="Mark Scheuerell" w:date="2022-05-02T05:24:00Z">
        <w:r w:rsidR="009E7D81">
          <w:t xml:space="preserve">model </w:t>
        </w:r>
      </w:ins>
      <w:ins w:id="228" w:author="Mark Scheuerell" w:date="2022-05-02T05:23:00Z">
        <w:r w:rsidR="009E7D81">
          <w:t>to the time series of shr</w:t>
        </w:r>
      </w:ins>
      <w:ins w:id="229" w:author="Mark Scheuerell" w:date="2022-05-02T05:24:00Z">
        <w:r w:rsidR="009E7D81">
          <w:t xml:space="preserve">imp catches to </w:t>
        </w:r>
      </w:ins>
      <w:ins w:id="230" w:author="Mark Scheuerell" w:date="2022-05-02T05:29:00Z">
        <w:r w:rsidR="00D93C2D">
          <w:t>examine</w:t>
        </w:r>
      </w:ins>
      <w:ins w:id="231" w:author="Mark Scheuerell" w:date="2022-05-02T05:24:00Z">
        <w:r w:rsidR="009E7D81">
          <w:t xml:space="preserve"> </w:t>
        </w:r>
      </w:ins>
      <w:ins w:id="232" w:author="Mark Scheuerell" w:date="2022-05-02T05:25:00Z">
        <w:r w:rsidR="009E7D81">
          <w:t xml:space="preserve">1) </w:t>
        </w:r>
      </w:ins>
      <w:ins w:id="233" w:author="Mark Scheuerell" w:date="2022-05-02T05:24:00Z">
        <w:r w:rsidR="009E7D81">
          <w:t xml:space="preserve">whether trends in </w:t>
        </w:r>
      </w:ins>
      <w:ins w:id="234" w:author="Mark Scheuerell" w:date="2022-05-02T05:26:00Z">
        <w:r w:rsidR="009E7D81">
          <w:t xml:space="preserve">shrimp </w:t>
        </w:r>
      </w:ins>
      <w:ins w:id="235" w:author="Mark Scheuerell" w:date="2022-05-02T05:25:00Z">
        <w:r w:rsidR="009E7D81">
          <w:t xml:space="preserve">CPUE </w:t>
        </w:r>
      </w:ins>
      <w:ins w:id="236" w:author="Mark Scheuerell" w:date="2022-05-02T05:26:00Z">
        <w:r w:rsidR="009E7D81">
          <w:t xml:space="preserve">were </w:t>
        </w:r>
      </w:ins>
      <w:ins w:id="237" w:author="Mark Scheuerell" w:date="2022-05-02T05:27:00Z">
        <w:r w:rsidR="009E7D81">
          <w:t>common among all species or unique to each genus</w:t>
        </w:r>
      </w:ins>
      <w:ins w:id="238" w:author="Mark Scheuerell" w:date="2022-05-02T05:25:00Z">
        <w:r w:rsidR="009E7D81">
          <w:t xml:space="preserve">; 2) </w:t>
        </w:r>
      </w:ins>
      <w:ins w:id="239" w:author="Mark Scheuerell" w:date="2022-05-02T05:26:00Z">
        <w:r w:rsidR="009E7D81">
          <w:t>whether trends in CPUE had any systematic bias upwards or downwards</w:t>
        </w:r>
      </w:ins>
      <w:ins w:id="240" w:author="Mark Scheuerell" w:date="2022-05-02T05:27:00Z">
        <w:r w:rsidR="009E7D81">
          <w:t xml:space="preserve">; and 3) whether </w:t>
        </w:r>
      </w:ins>
      <w:ins w:id="241" w:author="Mark Scheuerell" w:date="2022-05-02T05:28:00Z">
        <w:r w:rsidR="009E7D81">
          <w:t xml:space="preserve">any bias in </w:t>
        </w:r>
        <w:r w:rsidR="00D93C2D">
          <w:t xml:space="preserve">over time was related to the ONI and PDO. </w:t>
        </w:r>
      </w:ins>
      <w:ins w:id="242" w:author="Mark Scheuerell" w:date="2022-05-02T05:30:00Z">
        <w:r w:rsidR="00D93C2D">
          <w:t>W</w:t>
        </w:r>
      </w:ins>
      <w:ins w:id="243" w:author="Mark Scheuerell" w:date="2022-05-02T05:29:00Z">
        <w:r w:rsidR="00D93C2D">
          <w:t xml:space="preserve">e </w:t>
        </w:r>
      </w:ins>
      <w:ins w:id="244" w:author="Mark Scheuerell" w:date="2022-05-02T05:38:00Z">
        <w:r w:rsidR="0073067C">
          <w:t xml:space="preserve">then </w:t>
        </w:r>
      </w:ins>
      <w:ins w:id="245" w:author="Mark Scheuerell" w:date="2022-05-02T05:29:00Z">
        <w:r w:rsidR="00D93C2D">
          <w:t xml:space="preserve">evaluated the data </w:t>
        </w:r>
        <w:r w:rsidR="00D93C2D">
          <w:lastRenderedPageBreak/>
          <w:t>support for each form of model using Akaik</w:t>
        </w:r>
      </w:ins>
      <w:ins w:id="246" w:author="Mark Scheuerell" w:date="2022-05-02T05:30:00Z">
        <w:r w:rsidR="00D93C2D">
          <w:t>e’s Information Criterion corrected for small sample size (</w:t>
        </w:r>
        <w:proofErr w:type="spellStart"/>
        <w:r w:rsidR="00D93C2D">
          <w:t>AICc</w:t>
        </w:r>
        <w:proofErr w:type="spellEnd"/>
        <w:r w:rsidR="00D93C2D">
          <w:t>).</w:t>
        </w:r>
      </w:ins>
      <w:ins w:id="247" w:author="Mark Scheuerell" w:date="2022-05-02T05:38:00Z">
        <w:r w:rsidR="0073067C">
          <w:t xml:space="preserve"> </w:t>
        </w:r>
      </w:ins>
      <w:ins w:id="248" w:author="Mark Scheuerell" w:date="2022-05-02T05:39:00Z">
        <w:r w:rsidR="0073067C">
          <w:t>All CPUE data were log-transformed prior to analysis to meet ass</w:t>
        </w:r>
      </w:ins>
      <w:ins w:id="249" w:author="Mark Scheuerell" w:date="2022-05-02T05:40:00Z">
        <w:r w:rsidR="0073067C">
          <w:t>u</w:t>
        </w:r>
      </w:ins>
      <w:ins w:id="250" w:author="Mark Scheuerell" w:date="2022-05-02T05:39:00Z">
        <w:r w:rsidR="0073067C">
          <w:t>mptions of normal</w:t>
        </w:r>
      </w:ins>
      <w:ins w:id="251" w:author="Mark Scheuerell" w:date="2022-05-02T05:40:00Z">
        <w:r w:rsidR="0073067C">
          <w:t>ly distributed errors.</w:t>
        </w:r>
      </w:ins>
    </w:p>
    <w:p w14:paraId="3538A74B" w14:textId="26CC75E1" w:rsidR="009E7D81" w:rsidRDefault="0073067C" w:rsidP="00766378">
      <w:pPr>
        <w:spacing w:line="480" w:lineRule="auto"/>
        <w:ind w:firstLine="720"/>
        <w:rPr>
          <w:ins w:id="252" w:author="Mark Scheuerell" w:date="2022-05-02T05:41:00Z"/>
        </w:rPr>
      </w:pPr>
      <w:ins w:id="253" w:author="Mark Scheuerell" w:date="2022-05-02T05:38:00Z">
        <w:r>
          <w:t>For a single time series</w:t>
        </w:r>
      </w:ins>
      <w:ins w:id="254" w:author="Mark Scheuerell" w:date="2022-05-02T05:40:00Z">
        <w:r>
          <w:t xml:space="preserve"> </w:t>
        </w:r>
        <w:proofErr w:type="spellStart"/>
        <w:r w:rsidRPr="0073067C">
          <w:rPr>
            <w:i/>
            <w:iCs/>
            <w:rPrChange w:id="255" w:author="Mark Scheuerell" w:date="2022-05-02T05:40:00Z">
              <w:rPr/>
            </w:rPrChange>
          </w:rPr>
          <w:t>i</w:t>
        </w:r>
      </w:ins>
      <w:proofErr w:type="spellEnd"/>
      <w:ins w:id="256" w:author="Mark Scheuerell" w:date="2022-05-02T05:38:00Z">
        <w:r>
          <w:t xml:space="preserve">, </w:t>
        </w:r>
      </w:ins>
      <w:ins w:id="257" w:author="Mark Scheuerell" w:date="2022-05-02T05:44:00Z">
        <w:r w:rsidR="00617C0B">
          <w:t xml:space="preserve">we modeled </w:t>
        </w:r>
      </w:ins>
      <w:ins w:id="258" w:author="Mark Scheuerell" w:date="2022-05-02T05:38:00Z">
        <w:r>
          <w:t xml:space="preserve">the </w:t>
        </w:r>
      </w:ins>
      <w:ins w:id="259" w:author="Mark Scheuerell" w:date="2022-05-02T05:40:00Z">
        <w:r>
          <w:t xml:space="preserve">log-CPUE at time </w:t>
        </w:r>
        <w:r w:rsidRPr="0073067C">
          <w:rPr>
            <w:i/>
            <w:iCs/>
            <w:rPrChange w:id="260" w:author="Mark Scheuerell" w:date="2022-05-02T05:40:00Z">
              <w:rPr/>
            </w:rPrChange>
          </w:rPr>
          <w:t>t</w:t>
        </w:r>
        <w:r>
          <w:t xml:space="preserve"> </w:t>
        </w:r>
      </w:ins>
      <w:ins w:id="261" w:author="Mark Scheuerell" w:date="2022-05-02T05:41:00Z">
        <w:r>
          <w:t>(</w:t>
        </w:r>
        <w:proofErr w:type="spellStart"/>
        <w:proofErr w:type="gramStart"/>
        <w:r w:rsidRPr="0073067C">
          <w:rPr>
            <w:i/>
            <w:iCs/>
            <w:rPrChange w:id="262" w:author="Mark Scheuerell" w:date="2022-05-02T05:41:00Z">
              <w:rPr/>
            </w:rPrChange>
          </w:rPr>
          <w:t>x</w:t>
        </w:r>
        <w:r w:rsidRPr="0073067C">
          <w:rPr>
            <w:i/>
            <w:iCs/>
            <w:vertAlign w:val="subscript"/>
            <w:rPrChange w:id="263" w:author="Mark Scheuerell" w:date="2022-05-02T05:41:00Z">
              <w:rPr/>
            </w:rPrChange>
          </w:rPr>
          <w:t>i</w:t>
        </w:r>
        <w:r w:rsidRPr="0073067C">
          <w:rPr>
            <w:vertAlign w:val="subscript"/>
            <w:rPrChange w:id="264" w:author="Mark Scheuerell" w:date="2022-05-02T05:41:00Z">
              <w:rPr/>
            </w:rPrChange>
          </w:rPr>
          <w:t>,</w:t>
        </w:r>
        <w:r w:rsidRPr="0073067C">
          <w:rPr>
            <w:i/>
            <w:iCs/>
            <w:vertAlign w:val="subscript"/>
            <w:rPrChange w:id="265" w:author="Mark Scheuerell" w:date="2022-05-02T05:41:00Z">
              <w:rPr/>
            </w:rPrChange>
          </w:rPr>
          <w:t>t</w:t>
        </w:r>
        <w:proofErr w:type="spellEnd"/>
        <w:proofErr w:type="gramEnd"/>
        <w:r>
          <w:t xml:space="preserve">) </w:t>
        </w:r>
      </w:ins>
      <w:ins w:id="266" w:author="Mark Scheuerell" w:date="2022-05-02T05:44:00Z">
        <w:r w:rsidR="00617C0B">
          <w:t>as a biased random walk, whereby</w:t>
        </w:r>
      </w:ins>
    </w:p>
    <w:p w14:paraId="7E285BD2" w14:textId="30EC1FCC" w:rsidR="0073067C" w:rsidRPr="00617C0B" w:rsidRDefault="00617C0B">
      <w:pPr>
        <w:spacing w:line="480" w:lineRule="auto"/>
        <w:ind w:left="720" w:firstLine="720"/>
        <w:rPr>
          <w:ins w:id="267" w:author="Mark Scheuerell" w:date="2022-05-02T05:41:00Z"/>
        </w:rPr>
        <w:pPrChange w:id="268" w:author="Mark Scheuerell" w:date="2022-05-02T05:56:00Z">
          <w:pPr>
            <w:spacing w:line="480" w:lineRule="auto"/>
            <w:ind w:firstLine="720"/>
          </w:pPr>
        </w:pPrChange>
      </w:pPr>
      <w:proofErr w:type="spellStart"/>
      <w:proofErr w:type="gramStart"/>
      <w:ins w:id="269" w:author="Mark Scheuerell" w:date="2022-05-02T05:43:00Z">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ins>
      <w:proofErr w:type="spellStart"/>
      <w:ins w:id="270" w:author="Mark Scheuerell" w:date="2022-05-02T05:56:00Z">
        <w:r w:rsidR="005A08D0">
          <w:rPr>
            <w:i/>
            <w:iCs/>
          </w:rPr>
          <w:t>w</w:t>
        </w:r>
      </w:ins>
      <w:ins w:id="271" w:author="Mark Scheuerell" w:date="2022-05-02T05:43:00Z">
        <w:r w:rsidRPr="008F7AA9">
          <w:rPr>
            <w:i/>
            <w:iCs/>
            <w:vertAlign w:val="subscript"/>
          </w:rPr>
          <w:t>i</w:t>
        </w:r>
        <w:r w:rsidRPr="008F7AA9">
          <w:rPr>
            <w:vertAlign w:val="subscript"/>
          </w:rPr>
          <w:t>,</w:t>
        </w:r>
        <w:r w:rsidRPr="008F7AA9">
          <w:rPr>
            <w:i/>
            <w:iCs/>
            <w:vertAlign w:val="subscript"/>
          </w:rPr>
          <w:t>t</w:t>
        </w:r>
      </w:ins>
      <w:proofErr w:type="spellEnd"/>
      <w:ins w:id="272" w:author="Mark Scheuerell" w:date="2022-05-02T05:46:00Z">
        <w:r>
          <w:tab/>
        </w:r>
        <w:r>
          <w:tab/>
        </w:r>
        <w:r>
          <w:tab/>
        </w:r>
        <w:r>
          <w:tab/>
        </w:r>
        <w:r>
          <w:tab/>
        </w:r>
        <w:r>
          <w:tab/>
        </w:r>
        <w:r>
          <w:tab/>
        </w:r>
        <w:r>
          <w:tab/>
          <w:t>(1)</w:t>
        </w:r>
      </w:ins>
    </w:p>
    <w:p w14:paraId="6907FA1C" w14:textId="65538EE3" w:rsidR="0073067C" w:rsidRDefault="00617C0B">
      <w:pPr>
        <w:spacing w:line="480" w:lineRule="auto"/>
        <w:pPrChange w:id="273" w:author="Mark Scheuerell" w:date="2022-05-02T05:42:00Z">
          <w:pPr>
            <w:spacing w:line="480" w:lineRule="auto"/>
            <w:ind w:firstLine="720"/>
          </w:pPr>
        </w:pPrChange>
      </w:pPr>
      <w:ins w:id="274" w:author="Mark Scheuerell" w:date="2022-05-02T05:45:00Z">
        <w:r>
          <w:t xml:space="preserve">and </w:t>
        </w:r>
      </w:ins>
      <w:proofErr w:type="spellStart"/>
      <w:ins w:id="275" w:author="Mark Scheuerell" w:date="2022-05-02T05:42:00Z">
        <w:r w:rsidR="0073067C">
          <w:rPr>
            <w:i/>
            <w:iCs/>
          </w:rPr>
          <w:t>u</w:t>
        </w:r>
        <w:r w:rsidR="0073067C" w:rsidRPr="008F7AA9">
          <w:rPr>
            <w:i/>
            <w:iCs/>
            <w:vertAlign w:val="subscript"/>
          </w:rPr>
          <w:t>i</w:t>
        </w:r>
        <w:proofErr w:type="spellEnd"/>
        <w:r w:rsidR="0073067C">
          <w:t xml:space="preserve"> is the upward or downward bias</w:t>
        </w:r>
      </w:ins>
      <w:ins w:id="276" w:author="Mark Scheuerell" w:date="2022-05-02T05:45:00Z">
        <w:r>
          <w:t xml:space="preserve">. </w:t>
        </w:r>
      </w:ins>
      <w:ins w:id="277" w:author="Mark Scheuerell" w:date="2022-05-02T05:53:00Z">
        <w:r w:rsidR="00F36190">
          <w:t>We assumed that t</w:t>
        </w:r>
      </w:ins>
      <w:ins w:id="278" w:author="Mark Scheuerell" w:date="2022-05-02T05:45:00Z">
        <w:r>
          <w:t>he errors</w:t>
        </w:r>
      </w:ins>
      <w:ins w:id="279" w:author="Mark Scheuerell" w:date="2022-05-02T05:46:00Z">
        <w:r>
          <w:t xml:space="preserve"> </w:t>
        </w:r>
      </w:ins>
      <w:ins w:id="280" w:author="Mark Scheuerell" w:date="2022-05-02T05:53:00Z">
        <w:r w:rsidR="00F36190">
          <w:t>we</w:t>
        </w:r>
      </w:ins>
      <w:ins w:id="281" w:author="Mark Scheuerell" w:date="2022-05-02T05:46:00Z">
        <w:r>
          <w:t>re normally distributed, such that</w:t>
        </w:r>
      </w:ins>
      <w:ins w:id="282" w:author="Mark Scheuerell" w:date="2022-05-02T05:45:00Z">
        <w:r>
          <w:t xml:space="preserve"> </w:t>
        </w:r>
      </w:ins>
      <w:proofErr w:type="spellStart"/>
      <w:proofErr w:type="gramStart"/>
      <w:ins w:id="283" w:author="Mark Scheuerell" w:date="2022-05-02T05:57:00Z">
        <w:r w:rsidR="005A08D0">
          <w:rPr>
            <w:i/>
            <w:iCs/>
          </w:rPr>
          <w:t>w</w:t>
        </w:r>
      </w:ins>
      <w:ins w:id="284" w:author="Mark Scheuerell" w:date="2022-05-02T05:45:00Z">
        <w:r w:rsidRPr="008F7AA9">
          <w:rPr>
            <w:i/>
            <w:iCs/>
            <w:vertAlign w:val="subscript"/>
          </w:rPr>
          <w:t>i</w:t>
        </w:r>
        <w:r w:rsidRPr="008F7AA9">
          <w:rPr>
            <w:vertAlign w:val="subscript"/>
          </w:rPr>
          <w:t>,</w:t>
        </w:r>
        <w:r w:rsidRPr="008F7AA9">
          <w:rPr>
            <w:i/>
            <w:iCs/>
            <w:vertAlign w:val="subscript"/>
          </w:rPr>
          <w:t>t</w:t>
        </w:r>
      </w:ins>
      <w:proofErr w:type="spellEnd"/>
      <w:proofErr w:type="gramEnd"/>
      <w:ins w:id="285" w:author="Mark Scheuerell" w:date="2022-05-02T05:46:00Z">
        <w:r>
          <w:t xml:space="preserve"> ~ N(0, </w:t>
        </w:r>
        <w:r w:rsidRPr="00617C0B">
          <w:rPr>
            <w:i/>
            <w:iCs/>
            <w:rPrChange w:id="286" w:author="Mark Scheuerell" w:date="2022-05-02T05:46:00Z">
              <w:rPr/>
            </w:rPrChange>
          </w:rPr>
          <w:t>q</w:t>
        </w:r>
      </w:ins>
      <w:ins w:id="287" w:author="Mark Scheuerell" w:date="2022-05-02T05:53:00Z">
        <w:r w:rsidR="00281EFD" w:rsidRPr="00281EFD">
          <w:rPr>
            <w:i/>
            <w:iCs/>
            <w:vertAlign w:val="subscript"/>
            <w:rPrChange w:id="288" w:author="Mark Scheuerell" w:date="2022-05-02T05:53:00Z">
              <w:rPr>
                <w:i/>
                <w:iCs/>
              </w:rPr>
            </w:rPrChange>
          </w:rPr>
          <w:t>i</w:t>
        </w:r>
      </w:ins>
      <w:ins w:id="289" w:author="Mark Scheuerell" w:date="2022-05-02T05:46:00Z">
        <w:r>
          <w:t>).</w:t>
        </w:r>
      </w:ins>
      <w:ins w:id="290" w:author="Mark Scheuerell" w:date="2022-05-02T05:47:00Z">
        <w:r>
          <w:t xml:space="preserve"> For models that include</w:t>
        </w:r>
      </w:ins>
      <w:ins w:id="291" w:author="Mark Scheuerell" w:date="2022-05-02T05:49:00Z">
        <w:r w:rsidR="004016DC">
          <w:t>d</w:t>
        </w:r>
      </w:ins>
      <w:ins w:id="292" w:author="Mark Scheuerell" w:date="2022-05-02T05:47:00Z">
        <w:r>
          <w:t xml:space="preserve"> </w:t>
        </w:r>
      </w:ins>
      <w:ins w:id="293" w:author="Mark Scheuerell" w:date="2022-05-02T05:49:00Z">
        <w:r w:rsidR="004016DC">
          <w:t>the ONI or PDO as drivers of abundance</w:t>
        </w:r>
      </w:ins>
      <w:ins w:id="294" w:author="Mark Scheuerell" w:date="2022-05-02T05:47:00Z">
        <w:r>
          <w:t xml:space="preserve">, the single bias term </w:t>
        </w:r>
      </w:ins>
      <w:ins w:id="295" w:author="Mark Scheuerell" w:date="2022-05-02T05:50:00Z">
        <w:r w:rsidR="004016DC">
          <w:t xml:space="preserve">in equation (1) </w:t>
        </w:r>
      </w:ins>
      <w:ins w:id="296" w:author="Mark Scheuerell" w:date="2022-05-02T05:49:00Z">
        <w:r w:rsidR="004016DC">
          <w:t>wa</w:t>
        </w:r>
      </w:ins>
      <w:ins w:id="297" w:author="Mark Scheuerell" w:date="2022-05-02T05:47:00Z">
        <w:r>
          <w:t xml:space="preserve">s replaced </w:t>
        </w:r>
      </w:ins>
      <w:ins w:id="298" w:author="Mark Scheuerell" w:date="2022-05-02T05:48:00Z">
        <w:r>
          <w:t xml:space="preserve">by </w:t>
        </w:r>
      </w:ins>
      <w:ins w:id="299" w:author="Mark Scheuerell" w:date="2022-05-02T05:49:00Z">
        <w:r w:rsidR="004016DC">
          <w:t xml:space="preserve">the estimated effect </w:t>
        </w:r>
      </w:ins>
      <w:ins w:id="300" w:author="Mark Scheuerell" w:date="2022-05-02T05:51:00Z">
        <w:r w:rsidR="004016DC">
          <w:t>(</w:t>
        </w:r>
      </w:ins>
      <w:ins w:id="301" w:author="Mark Scheuerell" w:date="2022-05-02T09:42:00Z">
        <w:r w:rsidR="001E276D">
          <w:rPr>
            <w:i/>
            <w:iCs/>
          </w:rPr>
          <w:t>b</w:t>
        </w:r>
      </w:ins>
      <w:ins w:id="302" w:author="Mark Scheuerell" w:date="2022-05-02T05:51:00Z">
        <w:r w:rsidR="004016DC" w:rsidRPr="008F7AA9">
          <w:rPr>
            <w:i/>
            <w:iCs/>
            <w:vertAlign w:val="subscript"/>
          </w:rPr>
          <w:t>i</w:t>
        </w:r>
        <w:r w:rsidR="004016DC">
          <w:t xml:space="preserve">) </w:t>
        </w:r>
      </w:ins>
      <w:ins w:id="303" w:author="Mark Scheuerell" w:date="2022-05-02T05:49:00Z">
        <w:r w:rsidR="004016DC">
          <w:t xml:space="preserve">of </w:t>
        </w:r>
      </w:ins>
      <w:ins w:id="304" w:author="Mark Scheuerell" w:date="2022-05-02T05:50:00Z">
        <w:r w:rsidR="004016DC">
          <w:t xml:space="preserve">the </w:t>
        </w:r>
      </w:ins>
      <w:ins w:id="305" w:author="Mark Scheuerell" w:date="2022-05-02T05:51:00Z">
        <w:r w:rsidR="004016DC">
          <w:t xml:space="preserve">specific </w:t>
        </w:r>
      </w:ins>
      <w:ins w:id="306" w:author="Mark Scheuerell" w:date="2022-05-02T05:50:00Z">
        <w:r w:rsidR="004016DC">
          <w:t>covariate</w:t>
        </w:r>
      </w:ins>
      <w:ins w:id="307" w:author="Mark Scheuerell" w:date="2022-05-02T05:54:00Z">
        <w:r w:rsidR="00281EFD">
          <w:t xml:space="preserve"> </w:t>
        </w:r>
        <w:r w:rsidR="00281EFD" w:rsidRPr="00281EFD">
          <w:rPr>
            <w:i/>
            <w:iCs/>
            <w:rPrChange w:id="308" w:author="Mark Scheuerell" w:date="2022-05-02T05:54:00Z">
              <w:rPr/>
            </w:rPrChange>
          </w:rPr>
          <w:t>j</w:t>
        </w:r>
      </w:ins>
      <w:ins w:id="309" w:author="Mark Scheuerell" w:date="2022-05-02T05:51:00Z">
        <w:r w:rsidR="004016DC">
          <w:t xml:space="preserve"> at time </w:t>
        </w:r>
        <w:r w:rsidR="004016DC" w:rsidRPr="004016DC">
          <w:rPr>
            <w:i/>
            <w:iCs/>
            <w:rPrChange w:id="310" w:author="Mark Scheuerell" w:date="2022-05-02T05:51:00Z">
              <w:rPr/>
            </w:rPrChange>
          </w:rPr>
          <w:t>t</w:t>
        </w:r>
        <w:r w:rsidR="004016DC">
          <w:t xml:space="preserve"> (</w:t>
        </w:r>
      </w:ins>
      <w:proofErr w:type="spellStart"/>
      <w:proofErr w:type="gramStart"/>
      <w:ins w:id="311" w:author="Mark Scheuerell" w:date="2022-05-02T05:55:00Z">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ins>
      <w:proofErr w:type="spellEnd"/>
      <w:proofErr w:type="gramEnd"/>
      <w:ins w:id="312" w:author="Mark Scheuerell" w:date="2022-05-02T05:51:00Z">
        <w:r w:rsidR="004016DC">
          <w:t>)</w:t>
        </w:r>
      </w:ins>
      <w:ins w:id="313" w:author="Mark Scheuerell" w:date="2022-05-02T05:50:00Z">
        <w:r w:rsidR="004016DC">
          <w:t>, such that</w:t>
        </w:r>
      </w:ins>
    </w:p>
    <w:p w14:paraId="696FCF47" w14:textId="3A6C619D" w:rsidR="004016DC" w:rsidRPr="00617C0B" w:rsidRDefault="004016DC">
      <w:pPr>
        <w:spacing w:line="480" w:lineRule="auto"/>
        <w:ind w:left="720" w:firstLine="720"/>
        <w:rPr>
          <w:ins w:id="314" w:author="Mark Scheuerell" w:date="2022-05-02T05:50:00Z"/>
        </w:rPr>
        <w:pPrChange w:id="315" w:author="Mark Scheuerell" w:date="2022-05-02T05:56:00Z">
          <w:pPr>
            <w:spacing w:line="480" w:lineRule="auto"/>
            <w:ind w:firstLine="720"/>
          </w:pPr>
        </w:pPrChange>
      </w:pPr>
      <w:proofErr w:type="spellStart"/>
      <w:proofErr w:type="gramStart"/>
      <w:ins w:id="316" w:author="Mark Scheuerell" w:date="2022-05-02T05:50:00Z">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ins>
      <w:ins w:id="317" w:author="Mark Scheuerell" w:date="2022-05-02T09:42:00Z">
        <w:r w:rsidR="001E276D">
          <w:rPr>
            <w:i/>
            <w:iCs/>
          </w:rPr>
          <w:t>b</w:t>
        </w:r>
      </w:ins>
      <w:ins w:id="318" w:author="Mark Scheuerell" w:date="2022-05-02T05:50:00Z">
        <w:r w:rsidRPr="008F7AA9">
          <w:rPr>
            <w:i/>
            <w:iCs/>
            <w:vertAlign w:val="subscript"/>
          </w:rPr>
          <w:t>i</w:t>
        </w:r>
        <w:r>
          <w:t xml:space="preserve"> </w:t>
        </w:r>
      </w:ins>
      <w:proofErr w:type="spellStart"/>
      <w:ins w:id="319" w:author="Mark Scheuerell" w:date="2022-05-02T05:55:00Z">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ins>
      <w:proofErr w:type="spellEnd"/>
      <w:ins w:id="320" w:author="Mark Scheuerell" w:date="2022-05-02T05:50:00Z">
        <w:r>
          <w:t xml:space="preserve"> + </w:t>
        </w:r>
      </w:ins>
      <w:proofErr w:type="spellStart"/>
      <w:ins w:id="321" w:author="Mark Scheuerell" w:date="2022-05-02T05:57:00Z">
        <w:r w:rsidR="005A08D0">
          <w:rPr>
            <w:i/>
            <w:iCs/>
          </w:rPr>
          <w:t>w</w:t>
        </w:r>
      </w:ins>
      <w:ins w:id="322" w:author="Mark Scheuerell" w:date="2022-05-02T05:50:00Z">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ins>
      <w:ins w:id="323" w:author="Mark Scheuerell" w:date="2022-05-02T05:52:00Z">
        <w:r w:rsidR="00F36190">
          <w:t>2</w:t>
        </w:r>
      </w:ins>
      <w:ins w:id="324" w:author="Mark Scheuerell" w:date="2022-05-02T05:50:00Z">
        <w:r>
          <w:t>)</w:t>
        </w:r>
      </w:ins>
    </w:p>
    <w:p w14:paraId="6AA709BB" w14:textId="0E61F3CF" w:rsidR="005D6A59" w:rsidRDefault="005D6A59">
      <w:pPr>
        <w:spacing w:line="480" w:lineRule="auto"/>
        <w:rPr>
          <w:ins w:id="325" w:author="Mark Scheuerell" w:date="2022-05-02T09:38:00Z"/>
        </w:rPr>
        <w:pPrChange w:id="326" w:author="Mark Scheuerell" w:date="2022-05-02T09:38:00Z">
          <w:pPr>
            <w:spacing w:line="480" w:lineRule="auto"/>
            <w:ind w:firstLine="720"/>
          </w:pPr>
        </w:pPrChange>
      </w:pPr>
      <w:ins w:id="327" w:author="Mark Scheuerell" w:date="2022-05-02T09:38:00Z">
        <w:r>
          <w:t>The biased random walks given by (1) and (2) were then compared to a simple random walk where</w:t>
        </w:r>
      </w:ins>
      <w:ins w:id="328" w:author="Mark Scheuerell" w:date="2022-05-02T09:39:00Z">
        <w:r w:rsidR="00C479C5">
          <w:t xml:space="preserve"> either</w:t>
        </w:r>
      </w:ins>
      <w:ins w:id="329" w:author="Mark Scheuerell" w:date="2022-05-02T09:38:00Z">
        <w:r>
          <w:t xml:space="preserve"> </w:t>
        </w:r>
        <w:proofErr w:type="spellStart"/>
        <w:r w:rsidRPr="00C479C5">
          <w:rPr>
            <w:i/>
            <w:iCs/>
            <w:rPrChange w:id="330" w:author="Mark Scheuerell" w:date="2022-05-02T09:39:00Z">
              <w:rPr/>
            </w:rPrChange>
          </w:rPr>
          <w:t>u</w:t>
        </w:r>
      </w:ins>
      <w:ins w:id="331" w:author="Mark Scheuerell" w:date="2022-05-02T09:39:00Z">
        <w:r w:rsidR="00C479C5" w:rsidRPr="00C479C5">
          <w:rPr>
            <w:i/>
            <w:iCs/>
            <w:vertAlign w:val="subscript"/>
            <w:rPrChange w:id="332" w:author="Mark Scheuerell" w:date="2022-05-02T09:39:00Z">
              <w:rPr>
                <w:i/>
                <w:iCs/>
              </w:rPr>
            </w:rPrChange>
          </w:rPr>
          <w:t>i</w:t>
        </w:r>
      </w:ins>
      <w:proofErr w:type="spellEnd"/>
      <w:ins w:id="333" w:author="Mark Scheuerell" w:date="2022-05-02T09:38:00Z">
        <w:r>
          <w:t xml:space="preserve"> = 0</w:t>
        </w:r>
      </w:ins>
      <w:ins w:id="334" w:author="Mark Scheuerell" w:date="2022-05-02T09:39:00Z">
        <w:r w:rsidR="00C479C5">
          <w:t xml:space="preserve"> or </w:t>
        </w:r>
      </w:ins>
      <w:ins w:id="335" w:author="Mark Scheuerell" w:date="2022-05-02T09:42:00Z">
        <w:r w:rsidR="001E276D">
          <w:rPr>
            <w:i/>
            <w:iCs/>
          </w:rPr>
          <w:t>b</w:t>
        </w:r>
      </w:ins>
      <w:ins w:id="336" w:author="Mark Scheuerell" w:date="2022-05-02T09:39:00Z">
        <w:r w:rsidR="00C479C5" w:rsidRPr="008F7AA9">
          <w:rPr>
            <w:i/>
            <w:iCs/>
            <w:vertAlign w:val="subscript"/>
          </w:rPr>
          <w:t>i</w:t>
        </w:r>
        <w:r w:rsidR="00C479C5">
          <w:t xml:space="preserve"> = 0</w:t>
        </w:r>
      </w:ins>
      <w:ins w:id="337" w:author="Mark Scheuerell" w:date="2022-05-02T09:38:00Z">
        <w:r>
          <w:t>.</w:t>
        </w:r>
      </w:ins>
    </w:p>
    <w:p w14:paraId="6B67332E" w14:textId="48972D06" w:rsidR="00573AFA" w:rsidRPr="00323DF1" w:rsidDel="00693DCA" w:rsidRDefault="007550E8">
      <w:pPr>
        <w:spacing w:line="480" w:lineRule="auto"/>
        <w:ind w:firstLine="720"/>
        <w:rPr>
          <w:del w:id="338" w:author="Microsoft Office User" w:date="2022-04-28T09:32:00Z"/>
        </w:rPr>
      </w:pPr>
      <w:ins w:id="339" w:author="Mark Scheuerell" w:date="2022-05-02T05:57:00Z">
        <w:r>
          <w:t>Because our trawl data were an incomplete census of the t</w:t>
        </w:r>
      </w:ins>
      <w:ins w:id="340" w:author="Mark Scheuerell" w:date="2022-05-02T05:58:00Z">
        <w:r>
          <w:t xml:space="preserve">rue population size, we included an additional </w:t>
        </w:r>
      </w:ins>
      <w:ins w:id="341" w:author="Mark Scheuerell" w:date="2022-05-02T05:59:00Z">
        <w:r w:rsidR="006227A1">
          <w:t>data</w:t>
        </w:r>
      </w:ins>
      <w:ins w:id="342" w:author="Mark Scheuerell" w:date="2022-05-02T05:58:00Z">
        <w:r w:rsidR="006227A1">
          <w:t xml:space="preserve"> model </w:t>
        </w:r>
      </w:ins>
      <w:ins w:id="343" w:author="Mark Scheuerell" w:date="2022-05-02T06:02:00Z">
        <w:r w:rsidR="00323DF1">
          <w:t xml:space="preserve">within a state-space framework </w:t>
        </w:r>
      </w:ins>
      <w:ins w:id="344" w:author="Mark Scheuerell" w:date="2022-05-02T05:58:00Z">
        <w:r w:rsidR="006227A1">
          <w:t xml:space="preserve">to account for </w:t>
        </w:r>
      </w:ins>
      <w:ins w:id="345" w:author="Mark Scheuerell" w:date="2022-05-02T05:59:00Z">
        <w:r w:rsidR="006227A1">
          <w:t xml:space="preserve">sampling </w:t>
        </w:r>
        <w:r w:rsidR="00323DF1">
          <w:t xml:space="preserve">(observation) </w:t>
        </w:r>
      </w:ins>
      <w:ins w:id="346" w:author="Mark Scheuerell" w:date="2022-05-02T05:58:00Z">
        <w:r w:rsidR="006227A1">
          <w:t>errors</w:t>
        </w:r>
      </w:ins>
      <w:ins w:id="347" w:author="Mark Scheuerell" w:date="2022-05-02T05:59:00Z">
        <w:r w:rsidR="006227A1">
          <w:t xml:space="preserve">. </w:t>
        </w:r>
      </w:ins>
      <w:ins w:id="348" w:author="Mark Scheuerell" w:date="2022-05-02T06:00:00Z">
        <w:r w:rsidR="00323DF1">
          <w:t>Specifically</w:t>
        </w:r>
      </w:ins>
      <w:del w:id="349" w:author="Microsoft Office User" w:date="2022-04-28T09:32:00Z">
        <w:r w:rsidR="00441A16" w:rsidRPr="00323DF1" w:rsidDel="00693DCA">
          <w:delText>Of the 25 taxa of shrimp sampled in Puget Sound, a</w:delText>
        </w:r>
        <w:r w:rsidR="00573AFA" w:rsidRPr="00323DF1" w:rsidDel="00693DCA">
          <w:delText xml:space="preserve"> total of </w:delText>
        </w:r>
      </w:del>
      <w:customXmlDelRangeStart w:id="350" w:author="Microsoft Office User" w:date="2022-04-28T09:32:00Z"/>
      <w:sdt>
        <w:sdtPr>
          <w:tag w:val="goog_rdk_7"/>
          <w:id w:val="-767771598"/>
        </w:sdtPr>
        <w:sdtEndPr/>
        <w:sdtContent>
          <w:customXmlDelRangeEnd w:id="350"/>
          <w:customXmlDelRangeStart w:id="351" w:author="Microsoft Office User" w:date="2022-04-28T09:32:00Z"/>
        </w:sdtContent>
      </w:sdt>
      <w:customXmlDelRangeEnd w:id="351"/>
      <w:del w:id="352" w:author="Microsoft Office User" w:date="2022-04-28T09:32:00Z">
        <w:r w:rsidR="0000460B" w:rsidRPr="00323DF1" w:rsidDel="00693DCA">
          <w:delText>t</w:delText>
        </w:r>
        <w:r w:rsidR="00B043EC" w:rsidRPr="00323DF1" w:rsidDel="00693DCA">
          <w:delText>hree</w:delText>
        </w:r>
        <w:r w:rsidR="00573AFA" w:rsidRPr="00323DF1" w:rsidDel="00693DCA">
          <w:delText xml:space="preserve"> </w:delText>
        </w:r>
      </w:del>
      <w:customXmlDelRangeStart w:id="353" w:author="Microsoft Office User" w:date="2022-04-28T09:32:00Z"/>
      <w:sdt>
        <w:sdtPr>
          <w:tag w:val="goog_rdk_8"/>
          <w:id w:val="-2138332105"/>
        </w:sdtPr>
        <w:sdtEndPr/>
        <w:sdtContent>
          <w:customXmlDelRangeEnd w:id="353"/>
          <w:del w:id="354" w:author="Microsoft Office User" w:date="2022-04-28T09:32:00Z">
            <w:r w:rsidR="00573AFA" w:rsidRPr="00323DF1" w:rsidDel="00693DCA">
              <w:delText>taxa</w:delText>
            </w:r>
          </w:del>
          <w:customXmlDelRangeStart w:id="355" w:author="Microsoft Office User" w:date="2022-04-28T09:32:00Z"/>
        </w:sdtContent>
      </w:sdt>
      <w:customXmlDelRangeEnd w:id="355"/>
      <w:del w:id="356" w:author="Microsoft Office User" w:date="2022-04-28T09:32:00Z">
        <w:r w:rsidR="00573AFA" w:rsidRPr="00323DF1" w:rsidDel="00693DCA">
          <w:delText xml:space="preserve"> were selected for further examination based upon the following criteria: (1)</w:delText>
        </w:r>
      </w:del>
      <w:customXmlDelRangeStart w:id="357" w:author="Microsoft Office User" w:date="2022-04-28T09:32:00Z"/>
      <w:sdt>
        <w:sdtPr>
          <w:tag w:val="goog_rdk_11"/>
          <w:id w:val="1873347199"/>
        </w:sdtPr>
        <w:sdtEndPr/>
        <w:sdtContent>
          <w:customXmlDelRangeEnd w:id="357"/>
          <w:customXmlDelRangeStart w:id="358" w:author="Microsoft Office User" w:date="2022-04-28T09:32:00Z"/>
          <w:sdt>
            <w:sdtPr>
              <w:tag w:val="goog_rdk_12"/>
              <w:id w:val="1255555044"/>
            </w:sdtPr>
            <w:sdtEndPr/>
            <w:sdtContent>
              <w:customXmlDelRangeEnd w:id="358"/>
              <w:customXmlDelRangeStart w:id="359" w:author="Microsoft Office User" w:date="2022-04-28T09:32:00Z"/>
            </w:sdtContent>
          </w:sdt>
          <w:customXmlDelRangeEnd w:id="359"/>
          <w:customXmlDelRangeStart w:id="360" w:author="Microsoft Office User" w:date="2022-04-28T09:32:00Z"/>
        </w:sdtContent>
      </w:sdt>
      <w:customXmlDelRangeEnd w:id="360"/>
      <w:del w:id="361" w:author="Microsoft Office User" w:date="2022-04-28T09:32:00Z">
        <w:r w:rsidR="00573AFA" w:rsidRPr="00323DF1" w:rsidDel="00693DCA">
          <w:delText xml:space="preserve"> taxon contain</w:delText>
        </w:r>
        <w:r w:rsidR="00E8576D" w:rsidRPr="00323DF1" w:rsidDel="00693DCA">
          <w:delText xml:space="preserve">ing </w:delText>
        </w:r>
        <w:r w:rsidR="00D52645" w:rsidRPr="00323DF1" w:rsidDel="00693DCA">
          <w:delText>many</w:delText>
        </w:r>
        <w:r w:rsidR="00E8576D" w:rsidRPr="00323DF1" w:rsidDel="00693DCA">
          <w:delText xml:space="preserve"> individuals (</w:delText>
        </w:r>
        <w:r w:rsidR="00573AFA" w:rsidRPr="00323DF1" w:rsidDel="00693DCA">
          <w:delText>n ≥ 1,</w:delText>
        </w:r>
        <w:r w:rsidR="0000460B" w:rsidRPr="00323DF1" w:rsidDel="00693DCA">
          <w:delText>5</w:delText>
        </w:r>
        <w:r w:rsidR="00573AFA" w:rsidRPr="00323DF1" w:rsidDel="00693DCA">
          <w:delText xml:space="preserve">00) and (2) taxon contained </w:delText>
        </w:r>
      </w:del>
      <w:customXmlDelRangeStart w:id="362" w:author="Microsoft Office User" w:date="2022-04-28T09:32:00Z"/>
      <w:sdt>
        <w:sdtPr>
          <w:tag w:val="goog_rdk_17"/>
          <w:id w:val="1655875198"/>
        </w:sdtPr>
        <w:sdtEndPr/>
        <w:sdtContent>
          <w:customXmlDelRangeEnd w:id="362"/>
          <w:customXmlDelRangeStart w:id="363" w:author="Microsoft Office User" w:date="2022-04-28T09:32:00Z"/>
        </w:sdtContent>
      </w:sdt>
      <w:customXmlDelRangeEnd w:id="363"/>
      <w:del w:id="364" w:author="Microsoft Office User" w:date="2022-04-28T09:32:00Z">
        <w:r w:rsidR="00573AFA" w:rsidRPr="00323DF1" w:rsidDel="00693DCA">
          <w:delText xml:space="preserve">enough individuals caught over a large number of years. </w:delText>
        </w:r>
        <w:r w:rsidR="00441A16" w:rsidRPr="00323DF1" w:rsidDel="00693DCA">
          <w:delText xml:space="preserve">A </w:delText>
        </w:r>
        <w:r w:rsidR="0000460B" w:rsidRPr="00323DF1" w:rsidDel="00693DCA">
          <w:delText>total of 5,393 shrimp from the Crangon genus</w:delText>
        </w:r>
        <w:r w:rsidR="00B043EC" w:rsidRPr="00323DF1" w:rsidDel="00693DCA">
          <w:delText xml:space="preserve"> (</w:delText>
        </w:r>
        <w:r w:rsidR="00B043EC" w:rsidRPr="00323DF1" w:rsidDel="00693DCA">
          <w:rPr>
            <w:i/>
            <w:iCs/>
          </w:rPr>
          <w:delText>Crangon Alaskensis</w:delText>
        </w:r>
        <w:r w:rsidR="00B043EC" w:rsidRPr="00323DF1" w:rsidDel="00693DCA">
          <w:delText>)</w:delText>
        </w:r>
        <w:r w:rsidR="0000460B" w:rsidRPr="00323DF1" w:rsidDel="00693DCA">
          <w:delText>, and 13,028 shrimp of the Pandalus genus (</w:delText>
        </w:r>
        <w:r w:rsidR="0063156C" w:rsidRPr="00323DF1" w:rsidDel="00693DCA">
          <w:delText xml:space="preserve">pink shrimp: </w:delText>
        </w:r>
        <w:r w:rsidR="0063156C" w:rsidRPr="00323DF1" w:rsidDel="00693DCA">
          <w:rPr>
            <w:i/>
            <w:iCs/>
          </w:rPr>
          <w:delText>Pandalus eous/jordani</w:delText>
        </w:r>
        <w:r w:rsidR="0063156C" w:rsidRPr="00323DF1" w:rsidDel="00693DCA">
          <w:delText xml:space="preserve">, spot shrimp: </w:delText>
        </w:r>
        <w:r w:rsidR="0063156C" w:rsidRPr="00323DF1" w:rsidDel="00693DCA">
          <w:rPr>
            <w:i/>
            <w:iCs/>
          </w:rPr>
          <w:delText>Pandalus platyceros</w:delText>
        </w:r>
        <w:r w:rsidR="0000460B" w:rsidRPr="00323DF1" w:rsidDel="00693DCA">
          <w:delText>)</w:delText>
        </w:r>
        <w:r w:rsidR="00441A16" w:rsidRPr="00323DF1" w:rsidDel="00693DCA">
          <w:delText xml:space="preserve"> were caught in Puget Sound between 1999 and 2019</w:delText>
        </w:r>
        <w:r w:rsidR="0063156C" w:rsidRPr="00323DF1" w:rsidDel="00693DCA">
          <w:delText xml:space="preserve">. The species </w:delText>
        </w:r>
        <w:r w:rsidR="0063156C" w:rsidRPr="00323DF1" w:rsidDel="00693DCA">
          <w:rPr>
            <w:i/>
            <w:iCs/>
          </w:rPr>
          <w:delText xml:space="preserve">Pandalus eous </w:delText>
        </w:r>
        <w:r w:rsidR="0063156C" w:rsidRPr="00323DF1" w:rsidDel="00693DCA">
          <w:delText xml:space="preserve">and </w:delText>
        </w:r>
        <w:r w:rsidR="0063156C" w:rsidRPr="00323DF1" w:rsidDel="00693DCA">
          <w:rPr>
            <w:i/>
            <w:iCs/>
          </w:rPr>
          <w:delText>Pandalus jordani</w:delText>
        </w:r>
        <w:r w:rsidR="0063156C" w:rsidRPr="00323DF1" w:rsidDel="00693DCA">
          <w:delText xml:space="preserve"> were not differentiated in the trawl data, and so were lumped together as pink shrimp for the purpose of this study.</w:delText>
        </w:r>
        <w:r w:rsidR="002271B1" w:rsidRPr="00323DF1" w:rsidDel="00693DCA">
          <w:delText xml:space="preserve"> Yearly abundance over time and capture depth and capture timing were plotted in order to quantify abundance changes over time, and possible vertical diel migration between different depths. All analysis was conducted in R version </w:delText>
        </w:r>
        <w:r w:rsidR="00050803" w:rsidRPr="00323DF1" w:rsidDel="00693DCA">
          <w:delText xml:space="preserve">4.1.2 </w:delText>
        </w:r>
        <w:r w:rsidR="002271B1" w:rsidRPr="00323DF1" w:rsidDel="00693DCA">
          <w:delText xml:space="preserve">and Rstudio version 2022.02.0. </w:delText>
        </w:r>
      </w:del>
    </w:p>
    <w:p w14:paraId="283DB60C" w14:textId="2D697A7D" w:rsidR="00693DCA" w:rsidRPr="00323DF1" w:rsidRDefault="00323DF1">
      <w:pPr>
        <w:spacing w:line="480" w:lineRule="auto"/>
        <w:ind w:firstLine="720"/>
        <w:rPr>
          <w:ins w:id="365" w:author="Microsoft Office User" w:date="2022-04-28T09:32:00Z"/>
          <w:rPrChange w:id="366" w:author="Mark Scheuerell" w:date="2022-05-02T06:02:00Z">
            <w:rPr>
              <w:ins w:id="367" w:author="Microsoft Office User" w:date="2022-04-28T09:32:00Z"/>
              <w:sz w:val="28"/>
              <w:szCs w:val="28"/>
            </w:rPr>
          </w:rPrChange>
        </w:rPr>
        <w:pPrChange w:id="368" w:author="Mark Scheuerell" w:date="2022-05-02T06:11:00Z">
          <w:pPr>
            <w:spacing w:line="480" w:lineRule="auto"/>
          </w:pPr>
        </w:pPrChange>
      </w:pPr>
      <w:ins w:id="369" w:author="Mark Scheuerell" w:date="2022-05-02T06:01:00Z">
        <w:r w:rsidRPr="00323DF1">
          <w:rPr>
            <w:rPrChange w:id="370" w:author="Mark Scheuerell" w:date="2022-05-02T06:02:00Z">
              <w:rPr>
                <w:sz w:val="28"/>
                <w:szCs w:val="28"/>
              </w:rPr>
            </w:rPrChange>
          </w:rPr>
          <w:t xml:space="preserve">, </w:t>
        </w:r>
      </w:ins>
      <w:ins w:id="371" w:author="Mark Scheuerell" w:date="2022-05-02T06:03:00Z">
        <w:r>
          <w:t xml:space="preserve">we assumed that </w:t>
        </w:r>
      </w:ins>
      <w:ins w:id="372" w:author="Mark Scheuerell" w:date="2022-05-02T06:02:00Z">
        <w:r>
          <w:t>the estimat</w:t>
        </w:r>
      </w:ins>
      <w:ins w:id="373" w:author="Mark Scheuerell" w:date="2022-05-02T06:03:00Z">
        <w:r>
          <w:t xml:space="preserve">ed log-CPUE </w:t>
        </w:r>
      </w:ins>
      <w:ins w:id="374" w:author="Mark Scheuerell" w:date="2022-05-02T06:04:00Z">
        <w:r w:rsidR="00C762AB">
          <w:t xml:space="preserve">for genus </w:t>
        </w:r>
        <w:proofErr w:type="spellStart"/>
        <w:r w:rsidR="00C762AB" w:rsidRPr="00C762AB">
          <w:rPr>
            <w:i/>
            <w:iCs/>
            <w:rPrChange w:id="375" w:author="Mark Scheuerell" w:date="2022-05-02T06:04:00Z">
              <w:rPr/>
            </w:rPrChange>
          </w:rPr>
          <w:t>i</w:t>
        </w:r>
        <w:proofErr w:type="spellEnd"/>
        <w:r w:rsidR="00C762AB">
          <w:t xml:space="preserve"> at time </w:t>
        </w:r>
        <w:r w:rsidR="00C762AB" w:rsidRPr="00C762AB">
          <w:rPr>
            <w:i/>
            <w:iCs/>
            <w:rPrChange w:id="376" w:author="Mark Scheuerell" w:date="2022-05-02T06:04:00Z">
              <w:rPr/>
            </w:rPrChange>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ins>
      <w:ins w:id="377" w:author="Mark Scheuerell" w:date="2022-05-02T06:03:00Z">
        <w:r>
          <w:t xml:space="preserve">was equal to the true log-CPUE </w:t>
        </w:r>
      </w:ins>
      <w:ins w:id="378" w:author="Mark Scheuerell" w:date="2022-05-05T04:53:00Z">
        <w:r w:rsidR="001328B3">
          <w:t>plus an offset (</w:t>
        </w:r>
      </w:ins>
      <w:ins w:id="379" w:author="Mark Scheuerell" w:date="2022-05-05T04:54:00Z">
        <w:r w:rsidR="001328B3">
          <w:rPr>
            <w:i/>
            <w:iCs/>
          </w:rPr>
          <w:t>a</w:t>
        </w:r>
        <w:r w:rsidR="001328B3" w:rsidRPr="008F7AA9">
          <w:rPr>
            <w:i/>
            <w:iCs/>
            <w:vertAlign w:val="subscript"/>
          </w:rPr>
          <w:t>i</w:t>
        </w:r>
      </w:ins>
      <w:ins w:id="380" w:author="Mark Scheuerell" w:date="2022-05-05T04:53:00Z">
        <w:r w:rsidR="001328B3">
          <w:t>) and</w:t>
        </w:r>
      </w:ins>
      <w:ins w:id="381" w:author="Mark Scheuerell" w:date="2022-05-02T06:03:00Z">
        <w:r>
          <w:t xml:space="preserve"> </w:t>
        </w:r>
        <w:r w:rsidR="00C762AB">
          <w:t>some sampling error</w:t>
        </w:r>
      </w:ins>
      <w:ins w:id="382" w:author="Mark Scheuerell" w:date="2022-05-05T04:53:00Z">
        <w:r w:rsidR="001328B3">
          <w:t xml:space="preserve"> (</w:t>
        </w:r>
      </w:ins>
      <w:proofErr w:type="spellStart"/>
      <w:ins w:id="383" w:author="Mark Scheuerell" w:date="2022-05-05T04:54:00Z">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ins>
      <w:ins w:id="384" w:author="Mark Scheuerell" w:date="2022-05-02T06:03:00Z">
        <w:r w:rsidR="00C762AB">
          <w:t>, such that</w:t>
        </w:r>
        <w:r>
          <w:t xml:space="preserve"> </w:t>
        </w:r>
      </w:ins>
    </w:p>
    <w:p w14:paraId="05E6DCE1" w14:textId="07EFF1AA" w:rsidR="00323DF1" w:rsidRPr="00A70481" w:rsidRDefault="00323DF1" w:rsidP="00C277EB">
      <w:pPr>
        <w:spacing w:line="480" w:lineRule="auto"/>
        <w:ind w:left="720" w:firstLine="720"/>
        <w:rPr>
          <w:ins w:id="385" w:author="Mark Scheuerell" w:date="2022-05-02T06:01:00Z"/>
        </w:rPr>
      </w:pPr>
      <w:proofErr w:type="spellStart"/>
      <w:proofErr w:type="gramStart"/>
      <w:ins w:id="386" w:author="Mark Scheuerell" w:date="2022-05-02T06:01:00Z">
        <w:r>
          <w:rPr>
            <w:i/>
            <w:iCs/>
          </w:rPr>
          <w:t>y</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proofErr w:type="spell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r>
          <w:t xml:space="preserve"> </w:t>
        </w:r>
      </w:ins>
      <w:ins w:id="387" w:author="Mark Scheuerell" w:date="2022-05-05T04:54:00Z">
        <w:r w:rsidR="001328B3">
          <w:t xml:space="preserve">+ </w:t>
        </w:r>
        <w:r w:rsidR="001328B3">
          <w:rPr>
            <w:i/>
            <w:iCs/>
          </w:rPr>
          <w:t>a</w:t>
        </w:r>
        <w:r w:rsidR="001328B3" w:rsidRPr="008F7AA9">
          <w:rPr>
            <w:i/>
            <w:iCs/>
            <w:vertAlign w:val="subscript"/>
          </w:rPr>
          <w:t>i</w:t>
        </w:r>
        <w:r w:rsidR="001328B3">
          <w:t xml:space="preserve"> </w:t>
        </w:r>
      </w:ins>
      <w:ins w:id="388" w:author="Mark Scheuerell" w:date="2022-05-02T06:01:00Z">
        <w:r>
          <w:t xml:space="preserve">+ </w:t>
        </w:r>
        <w:proofErr w:type="spellStart"/>
        <w:r>
          <w:rPr>
            <w:i/>
            <w:iCs/>
          </w:rPr>
          <w:t>v</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ins>
      <w:ins w:id="389" w:author="Mark Scheuerell" w:date="2022-05-02T06:04:00Z">
        <w:r w:rsidR="00E44EB0">
          <w:tab/>
        </w:r>
      </w:ins>
      <w:ins w:id="390" w:author="Mark Scheuerell" w:date="2022-05-05T04:54:00Z">
        <w:r w:rsidR="001328B3">
          <w:tab/>
        </w:r>
      </w:ins>
      <w:ins w:id="391" w:author="Mark Scheuerell" w:date="2022-05-02T06:01:00Z">
        <w:r>
          <w:t>(</w:t>
        </w:r>
      </w:ins>
      <w:ins w:id="392" w:author="Mark Scheuerell" w:date="2022-05-02T06:04:00Z">
        <w:r w:rsidR="00E44EB0">
          <w:t>3</w:t>
        </w:r>
      </w:ins>
      <w:ins w:id="393" w:author="Mark Scheuerell" w:date="2022-05-02T06:01:00Z">
        <w:r>
          <w:t>)</w:t>
        </w:r>
      </w:ins>
    </w:p>
    <w:p w14:paraId="43E407EE" w14:textId="77777777" w:rsidR="00C277EB" w:rsidRDefault="00A70481" w:rsidP="00C277EB">
      <w:pPr>
        <w:spacing w:line="480" w:lineRule="auto"/>
        <w:rPr>
          <w:ins w:id="394" w:author="Mark Scheuerell" w:date="2022-05-02T06:12:00Z"/>
        </w:rPr>
      </w:pPr>
      <w:ins w:id="395" w:author="Mark Scheuerell" w:date="2022-05-02T06:06:00Z">
        <w:r w:rsidRPr="00A70481">
          <w:rPr>
            <w:rPrChange w:id="396" w:author="Mark Scheuerell" w:date="2022-05-02T06:06:00Z">
              <w:rPr>
                <w:sz w:val="28"/>
                <w:szCs w:val="28"/>
              </w:rPr>
            </w:rPrChange>
          </w:rPr>
          <w:t xml:space="preserve">and the </w:t>
        </w:r>
        <w:r>
          <w:t xml:space="preserve">observation errors were </w:t>
        </w:r>
      </w:ins>
      <w:ins w:id="397" w:author="Mark Scheuerell" w:date="2022-05-02T06:07:00Z">
        <w:r>
          <w:t>indepe</w:t>
        </w:r>
      </w:ins>
      <w:ins w:id="398" w:author="Mark Scheuerell" w:date="2022-05-02T06:08:00Z">
        <w:r>
          <w:t>ndent and identically</w:t>
        </w:r>
      </w:ins>
      <w:ins w:id="399" w:author="Mark Scheuerell" w:date="2022-05-02T06:07:00Z">
        <w:r>
          <w:t xml:space="preserve">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ins>
    </w:p>
    <w:p w14:paraId="3F8CCE7A" w14:textId="42D04271" w:rsidR="00776701" w:rsidRDefault="009A3843">
      <w:pPr>
        <w:spacing w:line="480" w:lineRule="auto"/>
        <w:ind w:firstLine="720"/>
        <w:rPr>
          <w:ins w:id="400" w:author="Mark Scheuerell" w:date="2022-05-02T10:01:00Z"/>
        </w:rPr>
      </w:pPr>
      <w:ins w:id="401" w:author="Mark Scheuerell" w:date="2022-05-02T06:17:00Z">
        <w:r>
          <w:t xml:space="preserve">To evaluate whether </w:t>
        </w:r>
      </w:ins>
      <w:ins w:id="402" w:author="Mark Scheuerell" w:date="2022-05-02T06:18:00Z">
        <w:r>
          <w:t xml:space="preserve">any of the genera shared common trends in catches over time, or whether </w:t>
        </w:r>
      </w:ins>
      <w:ins w:id="403" w:author="Mark Scheuerell" w:date="2022-05-02T06:20:00Z">
        <w:r>
          <w:t xml:space="preserve">any bias in the trends was common to all genera, we </w:t>
        </w:r>
      </w:ins>
      <w:ins w:id="404" w:author="Mark Scheuerell" w:date="2022-05-02T09:35:00Z">
        <w:r w:rsidR="005D6A59">
          <w:t xml:space="preserve">fit multivariate forms of the models specified in equations </w:t>
        </w:r>
      </w:ins>
      <w:ins w:id="405" w:author="Mark Scheuerell" w:date="2022-05-02T09:36:00Z">
        <w:r w:rsidR="005D6A59">
          <w:t>1-</w:t>
        </w:r>
      </w:ins>
      <w:ins w:id="406" w:author="Mark Scheuerell" w:date="2022-05-02T09:35:00Z">
        <w:r w:rsidR="005D6A59">
          <w:t>3</w:t>
        </w:r>
      </w:ins>
      <w:ins w:id="407" w:author="Mark Scheuerell" w:date="2022-05-02T09:36:00Z">
        <w:r w:rsidR="005D6A59">
          <w:t xml:space="preserve">. </w:t>
        </w:r>
      </w:ins>
      <w:ins w:id="408" w:author="Mark Scheuerell" w:date="2022-05-02T09:37:00Z">
        <w:r w:rsidR="005D6A59">
          <w:t xml:space="preserve">Specifically, the </w:t>
        </w:r>
      </w:ins>
      <w:ins w:id="409" w:author="Mark Scheuerell" w:date="2022-05-05T04:18:00Z">
        <w:r w:rsidR="00534C69">
          <w:t>biased</w:t>
        </w:r>
      </w:ins>
      <w:ins w:id="410" w:author="Mark Scheuerell" w:date="2022-05-02T10:01:00Z">
        <w:r w:rsidR="00776701">
          <w:t xml:space="preserve"> random walk is given by</w:t>
        </w:r>
      </w:ins>
    </w:p>
    <w:commentRangeStart w:id="411"/>
    <w:p w14:paraId="68824CB8" w14:textId="095A8E46" w:rsidR="00E1138B" w:rsidRDefault="00962294" w:rsidP="00E1138B">
      <w:pPr>
        <w:spacing w:line="480" w:lineRule="auto"/>
        <w:ind w:left="720" w:firstLine="720"/>
        <w:rPr>
          <w:ins w:id="412" w:author="Mark Scheuerell" w:date="2022-05-05T04:15:00Z"/>
        </w:rPr>
      </w:pPr>
      <m:oMath>
        <m:sSub>
          <m:sSubPr>
            <m:ctrlPr>
              <w:ins w:id="413" w:author="Mark Scheuerell" w:date="2022-05-05T04:38:00Z">
                <w:rPr>
                  <w:rFonts w:ascii="Cambria Math" w:eastAsiaTheme="minorEastAsia" w:hAnsi="Cambria Math" w:cstheme="minorHAnsi"/>
                  <w:i/>
                </w:rPr>
              </w:ins>
            </m:ctrlPr>
          </m:sSubPr>
          <m:e>
            <m:d>
              <m:dPr>
                <m:begChr m:val="["/>
                <m:endChr m:val="]"/>
                <m:ctrlPr>
                  <w:ins w:id="414" w:author="Mark Scheuerell" w:date="2022-05-05T04:38:00Z">
                    <w:rPr>
                      <w:rFonts w:ascii="Cambria Math" w:eastAsiaTheme="minorEastAsia" w:hAnsi="Cambria Math" w:cstheme="minorHAnsi"/>
                    </w:rPr>
                  </w:ins>
                </m:ctrlPr>
              </m:dPr>
              <m:e>
                <m:m>
                  <m:mPr>
                    <m:mcs>
                      <m:mc>
                        <m:mcPr>
                          <m:count m:val="1"/>
                          <m:mcJc m:val="center"/>
                        </m:mcPr>
                      </m:mc>
                    </m:mcs>
                    <m:ctrlPr>
                      <w:ins w:id="415" w:author="Mark Scheuerell" w:date="2022-05-05T04:38:00Z">
                        <w:rPr>
                          <w:rFonts w:ascii="Cambria Math" w:eastAsia="Cambria Math" w:hAnsi="Cambria Math" w:cs="Cambria Math"/>
                          <w:i/>
                          <w:rPrChange w:id="416" w:author="Mark Scheuerell" w:date="2022-05-05T04:38:00Z">
                            <w:rPr>
                              <w:rFonts w:ascii="Cambria Math" w:eastAsia="Cambria Math" w:hAnsi="Cambria Math" w:cs="Cambria Math"/>
                              <w:iCs/>
                            </w:rPr>
                          </w:rPrChange>
                        </w:rPr>
                      </w:ins>
                    </m:ctrlPr>
                  </m:mPr>
                  <m:mr>
                    <m:e>
                      <m:sSub>
                        <m:sSubPr>
                          <m:ctrlPr>
                            <w:ins w:id="417" w:author="Mark Scheuerell" w:date="2022-05-05T04:38:00Z">
                              <w:rPr>
                                <w:rFonts w:ascii="Cambria Math" w:eastAsiaTheme="minorEastAsia" w:hAnsi="Cambria Math" w:cstheme="minorHAnsi"/>
                                <w:i/>
                              </w:rPr>
                            </w:ins>
                          </m:ctrlPr>
                        </m:sSubPr>
                        <m:e>
                          <m:r>
                            <w:ins w:id="418" w:author="Mark Scheuerell" w:date="2022-05-05T04:38:00Z">
                              <w:rPr>
                                <w:rFonts w:ascii="Cambria Math" w:eastAsiaTheme="minorEastAsia" w:hAnsi="Cambria Math" w:cstheme="minorHAnsi"/>
                              </w:rPr>
                              <m:t>x</m:t>
                            </w:ins>
                          </m:r>
                        </m:e>
                        <m:sub>
                          <m:r>
                            <w:ins w:id="419" w:author="Mark Scheuerell" w:date="2022-05-05T04:38:00Z">
                              <w:rPr>
                                <w:rFonts w:ascii="Cambria Math" w:eastAsiaTheme="minorEastAsia" w:hAnsi="Cambria Math" w:cstheme="minorHAnsi"/>
                              </w:rPr>
                              <m:t>C</m:t>
                            </w:ins>
                          </m:r>
                        </m:sub>
                      </m:sSub>
                      <m:ctrlPr>
                        <w:ins w:id="420" w:author="Mark Scheuerell" w:date="2022-05-05T04:38:00Z">
                          <w:rPr>
                            <w:rFonts w:ascii="Cambria Math" w:eastAsiaTheme="minorEastAsia" w:hAnsi="Cambria Math" w:cstheme="minorHAnsi"/>
                            <w:i/>
                          </w:rPr>
                        </w:ins>
                      </m:ctrlPr>
                    </m:e>
                  </m:mr>
                  <m:mr>
                    <m:e>
                      <m:sSub>
                        <m:sSubPr>
                          <m:ctrlPr>
                            <w:ins w:id="421" w:author="Mark Scheuerell" w:date="2022-05-05T04:38:00Z">
                              <w:rPr>
                                <w:rFonts w:ascii="Cambria Math" w:eastAsiaTheme="minorEastAsia" w:hAnsi="Cambria Math" w:cstheme="minorHAnsi"/>
                                <w:i/>
                              </w:rPr>
                            </w:ins>
                          </m:ctrlPr>
                        </m:sSubPr>
                        <m:e>
                          <m:r>
                            <w:ins w:id="422" w:author="Mark Scheuerell" w:date="2022-05-05T04:38:00Z">
                              <w:rPr>
                                <w:rFonts w:ascii="Cambria Math" w:eastAsiaTheme="minorEastAsia" w:hAnsi="Cambria Math" w:cstheme="minorHAnsi"/>
                              </w:rPr>
                              <m:t>x</m:t>
                            </w:ins>
                          </m:r>
                        </m:e>
                        <m:sub>
                          <m:r>
                            <w:ins w:id="423" w:author="Mark Scheuerell" w:date="2022-05-05T04:38:00Z">
                              <w:rPr>
                                <w:rFonts w:ascii="Cambria Math" w:eastAsiaTheme="minorEastAsia" w:hAnsi="Cambria Math" w:cstheme="minorHAnsi"/>
                              </w:rPr>
                              <m:t>P</m:t>
                            </w:ins>
                          </m:r>
                        </m:sub>
                      </m:sSub>
                      <m:ctrlPr>
                        <w:ins w:id="424" w:author="Mark Scheuerell" w:date="2022-05-05T04:38:00Z">
                          <w:rPr>
                            <w:rFonts w:ascii="Cambria Math" w:eastAsiaTheme="minorEastAsia" w:hAnsi="Cambria Math" w:cstheme="minorHAnsi"/>
                            <w:i/>
                          </w:rPr>
                        </w:ins>
                      </m:ctrlPr>
                    </m:e>
                  </m:mr>
                </m:m>
                <m:ctrlPr>
                  <w:ins w:id="425" w:author="Mark Scheuerell" w:date="2022-05-05T04:38:00Z">
                    <w:rPr>
                      <w:rFonts w:ascii="Cambria Math" w:eastAsiaTheme="minorEastAsia" w:hAnsi="Cambria Math" w:cstheme="minorHAnsi"/>
                      <w:i/>
                    </w:rPr>
                  </w:ins>
                </m:ctrlPr>
              </m:e>
            </m:d>
          </m:e>
          <m:sub>
            <m:r>
              <w:ins w:id="426" w:author="Mark Scheuerell" w:date="2022-05-05T04:38:00Z">
                <w:rPr>
                  <w:rFonts w:ascii="Cambria Math" w:eastAsiaTheme="minorEastAsia" w:hAnsi="Cambria Math" w:cstheme="minorHAnsi"/>
                </w:rPr>
                <m:t>t</m:t>
              </w:ins>
            </m:r>
          </m:sub>
        </m:sSub>
        <m:r>
          <w:ins w:id="427" w:author="Mark Scheuerell" w:date="2022-05-05T04:38:00Z">
            <m:rPr>
              <m:sty m:val="p"/>
            </m:rPr>
            <w:rPr>
              <w:rFonts w:ascii="Cambria Math" w:eastAsiaTheme="minorEastAsia" w:hAnsi="Cambria Math" w:cstheme="minorHAnsi"/>
            </w:rPr>
            <m:t>=</m:t>
          </w:ins>
        </m:r>
        <m:sSub>
          <m:sSubPr>
            <m:ctrlPr>
              <w:ins w:id="428" w:author="Mark Scheuerell" w:date="2022-05-05T04:38:00Z">
                <w:rPr>
                  <w:rFonts w:ascii="Cambria Math" w:eastAsiaTheme="minorEastAsia" w:hAnsi="Cambria Math" w:cstheme="minorHAnsi"/>
                  <w:i/>
                </w:rPr>
              </w:ins>
            </m:ctrlPr>
          </m:sSubPr>
          <m:e>
            <m:d>
              <m:dPr>
                <m:begChr m:val="["/>
                <m:endChr m:val="]"/>
                <m:ctrlPr>
                  <w:ins w:id="429" w:author="Mark Scheuerell" w:date="2022-05-05T04:38:00Z">
                    <w:rPr>
                      <w:rFonts w:ascii="Cambria Math" w:eastAsiaTheme="minorEastAsia" w:hAnsi="Cambria Math" w:cstheme="minorHAnsi"/>
                    </w:rPr>
                  </w:ins>
                </m:ctrlPr>
              </m:dPr>
              <m:e>
                <m:m>
                  <m:mPr>
                    <m:mcs>
                      <m:mc>
                        <m:mcPr>
                          <m:count m:val="1"/>
                          <m:mcJc m:val="center"/>
                        </m:mcPr>
                      </m:mc>
                    </m:mcs>
                    <m:ctrlPr>
                      <w:ins w:id="430" w:author="Mark Scheuerell" w:date="2022-05-05T04:38:00Z">
                        <w:rPr>
                          <w:rFonts w:ascii="Cambria Math" w:eastAsia="Cambria Math" w:hAnsi="Cambria Math" w:cs="Cambria Math"/>
                          <w:i/>
                          <w:rPrChange w:id="431" w:author="Mark Scheuerell" w:date="2022-05-05T04:39:00Z">
                            <w:rPr>
                              <w:rFonts w:ascii="Cambria Math" w:eastAsia="Cambria Math" w:hAnsi="Cambria Math" w:cs="Cambria Math"/>
                              <w:iCs/>
                            </w:rPr>
                          </w:rPrChange>
                        </w:rPr>
                      </w:ins>
                    </m:ctrlPr>
                  </m:mPr>
                  <m:mr>
                    <m:e>
                      <m:sSub>
                        <m:sSubPr>
                          <m:ctrlPr>
                            <w:ins w:id="432" w:author="Mark Scheuerell" w:date="2022-05-05T04:38:00Z">
                              <w:rPr>
                                <w:rFonts w:ascii="Cambria Math" w:eastAsiaTheme="minorEastAsia" w:hAnsi="Cambria Math" w:cstheme="minorHAnsi"/>
                                <w:i/>
                                <w:rPrChange w:id="433" w:author="Mark Scheuerell" w:date="2022-05-05T04:39:00Z">
                                  <w:rPr>
                                    <w:rFonts w:ascii="Cambria Math" w:eastAsiaTheme="minorEastAsia" w:hAnsi="Cambria Math" w:cstheme="minorHAnsi"/>
                                    <w:iCs/>
                                  </w:rPr>
                                </w:rPrChange>
                              </w:rPr>
                            </w:ins>
                          </m:ctrlPr>
                        </m:sSubPr>
                        <m:e>
                          <m:r>
                            <w:ins w:id="434" w:author="Mark Scheuerell" w:date="2022-05-05T04:38:00Z">
                              <w:rPr>
                                <w:rFonts w:ascii="Cambria Math" w:eastAsiaTheme="minorEastAsia" w:hAnsi="Cambria Math" w:cstheme="minorHAnsi"/>
                              </w:rPr>
                              <m:t>x</m:t>
                            </w:ins>
                          </m:r>
                        </m:e>
                        <m:sub>
                          <m:r>
                            <w:ins w:id="435" w:author="Mark Scheuerell" w:date="2022-05-05T04:38:00Z">
                              <w:rPr>
                                <w:rFonts w:ascii="Cambria Math" w:eastAsiaTheme="minorEastAsia" w:hAnsi="Cambria Math" w:cstheme="minorHAnsi"/>
                              </w:rPr>
                              <m:t>C</m:t>
                            </w:ins>
                          </m:r>
                        </m:sub>
                      </m:sSub>
                      <m:ctrlPr>
                        <w:ins w:id="436" w:author="Mark Scheuerell" w:date="2022-05-05T04:38:00Z">
                          <w:rPr>
                            <w:rFonts w:ascii="Cambria Math" w:eastAsiaTheme="minorEastAsia" w:hAnsi="Cambria Math" w:cstheme="minorHAnsi"/>
                            <w:i/>
                            <w:rPrChange w:id="437" w:author="Mark Scheuerell" w:date="2022-05-05T04:39:00Z">
                              <w:rPr>
                                <w:rFonts w:ascii="Cambria Math" w:eastAsiaTheme="minorEastAsia" w:hAnsi="Cambria Math" w:cstheme="minorHAnsi"/>
                                <w:iCs/>
                              </w:rPr>
                            </w:rPrChange>
                          </w:rPr>
                        </w:ins>
                      </m:ctrlPr>
                    </m:e>
                  </m:mr>
                  <m:mr>
                    <m:e>
                      <m:sSub>
                        <m:sSubPr>
                          <m:ctrlPr>
                            <w:ins w:id="438" w:author="Mark Scheuerell" w:date="2022-05-05T04:38:00Z">
                              <w:rPr>
                                <w:rFonts w:ascii="Cambria Math" w:eastAsiaTheme="minorEastAsia" w:hAnsi="Cambria Math" w:cstheme="minorHAnsi"/>
                                <w:i/>
                                <w:rPrChange w:id="439" w:author="Mark Scheuerell" w:date="2022-05-05T04:39:00Z">
                                  <w:rPr>
                                    <w:rFonts w:ascii="Cambria Math" w:eastAsiaTheme="minorEastAsia" w:hAnsi="Cambria Math" w:cstheme="minorHAnsi"/>
                                    <w:iCs/>
                                  </w:rPr>
                                </w:rPrChange>
                              </w:rPr>
                            </w:ins>
                          </m:ctrlPr>
                        </m:sSubPr>
                        <m:e>
                          <m:r>
                            <w:ins w:id="440" w:author="Mark Scheuerell" w:date="2022-05-05T04:38:00Z">
                              <w:rPr>
                                <w:rFonts w:ascii="Cambria Math" w:eastAsiaTheme="minorEastAsia" w:hAnsi="Cambria Math" w:cstheme="minorHAnsi"/>
                              </w:rPr>
                              <m:t>x</m:t>
                            </w:ins>
                          </m:r>
                        </m:e>
                        <m:sub>
                          <m:r>
                            <w:ins w:id="441" w:author="Mark Scheuerell" w:date="2022-05-05T04:39:00Z">
                              <w:rPr>
                                <w:rFonts w:ascii="Cambria Math" w:eastAsiaTheme="minorEastAsia" w:hAnsi="Cambria Math" w:cstheme="minorHAnsi"/>
                              </w:rPr>
                              <m:t>P</m:t>
                            </w:ins>
                          </m:r>
                        </m:sub>
                      </m:sSub>
                      <m:ctrlPr>
                        <w:ins w:id="442" w:author="Mark Scheuerell" w:date="2022-05-05T04:38:00Z">
                          <w:rPr>
                            <w:rFonts w:ascii="Cambria Math" w:eastAsiaTheme="minorEastAsia" w:hAnsi="Cambria Math" w:cstheme="minorHAnsi"/>
                            <w:i/>
                          </w:rPr>
                        </w:ins>
                      </m:ctrlPr>
                    </m:e>
                  </m:mr>
                </m:m>
                <m:ctrlPr>
                  <w:ins w:id="443" w:author="Mark Scheuerell" w:date="2022-05-05T04:38:00Z">
                    <w:rPr>
                      <w:rFonts w:ascii="Cambria Math" w:eastAsiaTheme="minorEastAsia" w:hAnsi="Cambria Math" w:cstheme="minorHAnsi"/>
                      <w:i/>
                    </w:rPr>
                  </w:ins>
                </m:ctrlPr>
              </m:e>
            </m:d>
            <m:ctrlPr>
              <w:ins w:id="444" w:author="Mark Scheuerell" w:date="2022-05-05T04:38:00Z">
                <w:rPr>
                  <w:rFonts w:ascii="Cambria Math" w:eastAsiaTheme="minorEastAsia" w:hAnsi="Cambria Math" w:cstheme="minorHAnsi"/>
                </w:rPr>
              </w:ins>
            </m:ctrlPr>
          </m:e>
          <m:sub>
            <m:r>
              <w:ins w:id="445" w:author="Mark Scheuerell" w:date="2022-05-05T04:38:00Z">
                <w:rPr>
                  <w:rFonts w:ascii="Cambria Math" w:eastAsiaTheme="minorEastAsia" w:hAnsi="Cambria Math" w:cstheme="minorHAnsi"/>
                </w:rPr>
                <m:t>t-1</m:t>
              </w:ins>
            </m:r>
          </m:sub>
        </m:sSub>
        <m:r>
          <w:ins w:id="446" w:author="Mark Scheuerell" w:date="2022-05-05T04:38:00Z">
            <w:rPr>
              <w:rFonts w:ascii="Cambria Math" w:eastAsiaTheme="minorEastAsia" w:hAnsi="Cambria Math" w:cstheme="minorHAnsi"/>
            </w:rPr>
            <m:t>+</m:t>
          </w:ins>
        </m:r>
        <m:d>
          <m:dPr>
            <m:begChr m:val="["/>
            <m:endChr m:val="]"/>
            <m:ctrlPr>
              <w:ins w:id="447" w:author="Mark Scheuerell" w:date="2022-05-05T04:38:00Z">
                <w:rPr>
                  <w:rFonts w:ascii="Cambria Math" w:eastAsiaTheme="minorEastAsia" w:hAnsi="Cambria Math" w:cstheme="minorHAnsi"/>
                </w:rPr>
              </w:ins>
            </m:ctrlPr>
          </m:dPr>
          <m:e>
            <m:m>
              <m:mPr>
                <m:mcs>
                  <m:mc>
                    <m:mcPr>
                      <m:count m:val="1"/>
                      <m:mcJc m:val="center"/>
                    </m:mcPr>
                  </m:mc>
                </m:mcs>
                <m:ctrlPr>
                  <w:ins w:id="448" w:author="Mark Scheuerell" w:date="2022-05-05T04:38:00Z">
                    <w:rPr>
                      <w:rFonts w:ascii="Cambria Math" w:eastAsia="Cambria Math" w:hAnsi="Cambria Math" w:cs="Cambria Math"/>
                      <w:i/>
                      <w:rPrChange w:id="449" w:author="Mark Scheuerell" w:date="2022-05-05T04:39:00Z">
                        <w:rPr>
                          <w:rFonts w:ascii="Cambria Math" w:eastAsia="Cambria Math" w:hAnsi="Cambria Math" w:cs="Cambria Math"/>
                          <w:iCs/>
                        </w:rPr>
                      </w:rPrChange>
                    </w:rPr>
                  </w:ins>
                </m:ctrlPr>
              </m:mPr>
              <m:mr>
                <m:e>
                  <m:sSub>
                    <m:sSubPr>
                      <m:ctrlPr>
                        <w:ins w:id="450" w:author="Mark Scheuerell" w:date="2022-05-05T04:38:00Z">
                          <w:rPr>
                            <w:rFonts w:ascii="Cambria Math" w:eastAsiaTheme="minorEastAsia" w:hAnsi="Cambria Math" w:cstheme="minorHAnsi"/>
                            <w:i/>
                          </w:rPr>
                        </w:ins>
                      </m:ctrlPr>
                    </m:sSubPr>
                    <m:e>
                      <m:r>
                        <w:ins w:id="451" w:author="Mark Scheuerell" w:date="2022-05-05T04:38:00Z">
                          <w:rPr>
                            <w:rFonts w:ascii="Cambria Math" w:eastAsiaTheme="minorEastAsia" w:hAnsi="Cambria Math" w:cstheme="minorHAnsi"/>
                          </w:rPr>
                          <m:t>u</m:t>
                        </w:ins>
                      </m:r>
                    </m:e>
                    <m:sub>
                      <m:r>
                        <w:ins w:id="452" w:author="Mark Scheuerell" w:date="2022-05-05T04:39:00Z">
                          <w:rPr>
                            <w:rFonts w:ascii="Cambria Math" w:eastAsiaTheme="minorEastAsia" w:hAnsi="Cambria Math" w:cstheme="minorHAnsi"/>
                          </w:rPr>
                          <m:t>C</m:t>
                        </w:ins>
                      </m:r>
                    </m:sub>
                  </m:sSub>
                  <m:ctrlPr>
                    <w:ins w:id="453" w:author="Mark Scheuerell" w:date="2022-05-05T04:38:00Z">
                      <w:rPr>
                        <w:rFonts w:ascii="Cambria Math" w:eastAsiaTheme="minorEastAsia" w:hAnsi="Cambria Math" w:cstheme="minorHAnsi"/>
                        <w:i/>
                      </w:rPr>
                    </w:ins>
                  </m:ctrlPr>
                </m:e>
              </m:mr>
              <m:mr>
                <m:e>
                  <m:sSub>
                    <m:sSubPr>
                      <m:ctrlPr>
                        <w:ins w:id="454" w:author="Mark Scheuerell" w:date="2022-05-05T04:38:00Z">
                          <w:rPr>
                            <w:rFonts w:ascii="Cambria Math" w:eastAsiaTheme="minorEastAsia" w:hAnsi="Cambria Math" w:cstheme="minorHAnsi"/>
                            <w:i/>
                          </w:rPr>
                        </w:ins>
                      </m:ctrlPr>
                    </m:sSubPr>
                    <m:e>
                      <m:r>
                        <w:ins w:id="455" w:author="Mark Scheuerell" w:date="2022-05-05T04:38:00Z">
                          <w:rPr>
                            <w:rFonts w:ascii="Cambria Math" w:eastAsiaTheme="minorEastAsia" w:hAnsi="Cambria Math" w:cstheme="minorHAnsi"/>
                          </w:rPr>
                          <m:t>u</m:t>
                        </w:ins>
                      </m:r>
                    </m:e>
                    <m:sub>
                      <m:r>
                        <w:ins w:id="456" w:author="Mark Scheuerell" w:date="2022-05-05T04:39:00Z">
                          <w:rPr>
                            <w:rFonts w:ascii="Cambria Math" w:eastAsiaTheme="minorEastAsia" w:hAnsi="Cambria Math" w:cstheme="minorHAnsi"/>
                          </w:rPr>
                          <m:t>P</m:t>
                        </w:ins>
                      </m:r>
                    </m:sub>
                  </m:sSub>
                  <m:ctrlPr>
                    <w:ins w:id="457" w:author="Mark Scheuerell" w:date="2022-05-05T04:38:00Z">
                      <w:rPr>
                        <w:rFonts w:ascii="Cambria Math" w:eastAsiaTheme="minorEastAsia" w:hAnsi="Cambria Math" w:cstheme="minorHAnsi"/>
                        <w:i/>
                      </w:rPr>
                    </w:ins>
                  </m:ctrlPr>
                </m:e>
              </m:mr>
            </m:m>
            <m:ctrlPr>
              <w:ins w:id="458" w:author="Mark Scheuerell" w:date="2022-05-05T04:38:00Z">
                <w:rPr>
                  <w:rFonts w:ascii="Cambria Math" w:eastAsiaTheme="minorEastAsia" w:hAnsi="Cambria Math" w:cstheme="minorHAnsi"/>
                  <w:i/>
                </w:rPr>
              </w:ins>
            </m:ctrlPr>
          </m:e>
        </m:d>
        <m:r>
          <w:ins w:id="459" w:author="Mark Scheuerell" w:date="2022-05-05T04:38:00Z">
            <w:rPr>
              <w:rFonts w:ascii="Cambria Math" w:eastAsiaTheme="minorEastAsia" w:hAnsi="Cambria Math" w:cstheme="minorHAnsi"/>
            </w:rPr>
            <m:t>+</m:t>
          </w:ins>
        </m:r>
        <m:sSub>
          <m:sSubPr>
            <m:ctrlPr>
              <w:ins w:id="460" w:author="Mark Scheuerell" w:date="2022-05-05T04:38:00Z">
                <w:rPr>
                  <w:rFonts w:ascii="Cambria Math" w:eastAsiaTheme="minorEastAsia" w:hAnsi="Cambria Math" w:cstheme="minorHAnsi"/>
                  <w:i/>
                </w:rPr>
              </w:ins>
            </m:ctrlPr>
          </m:sSubPr>
          <m:e>
            <m:d>
              <m:dPr>
                <m:begChr m:val="["/>
                <m:endChr m:val="]"/>
                <m:ctrlPr>
                  <w:ins w:id="461" w:author="Mark Scheuerell" w:date="2022-05-05T04:38:00Z">
                    <w:rPr>
                      <w:rFonts w:ascii="Cambria Math" w:eastAsiaTheme="minorEastAsia" w:hAnsi="Cambria Math" w:cstheme="minorHAnsi"/>
                    </w:rPr>
                  </w:ins>
                </m:ctrlPr>
              </m:dPr>
              <m:e>
                <m:m>
                  <m:mPr>
                    <m:mcs>
                      <m:mc>
                        <m:mcPr>
                          <m:count m:val="1"/>
                          <m:mcJc m:val="center"/>
                        </m:mcPr>
                      </m:mc>
                    </m:mcs>
                    <m:ctrlPr>
                      <w:ins w:id="462" w:author="Mark Scheuerell" w:date="2022-05-05T04:38:00Z">
                        <w:rPr>
                          <w:rFonts w:ascii="Cambria Math" w:eastAsia="Cambria Math" w:hAnsi="Cambria Math" w:cs="Cambria Math"/>
                          <w:i/>
                          <w:rPrChange w:id="463" w:author="Mark Scheuerell" w:date="2022-05-05T04:39:00Z">
                            <w:rPr>
                              <w:rFonts w:ascii="Cambria Math" w:eastAsia="Cambria Math" w:hAnsi="Cambria Math" w:cs="Cambria Math"/>
                              <w:iCs/>
                            </w:rPr>
                          </w:rPrChange>
                        </w:rPr>
                      </w:ins>
                    </m:ctrlPr>
                  </m:mPr>
                  <m:mr>
                    <m:e>
                      <m:sSub>
                        <m:sSubPr>
                          <m:ctrlPr>
                            <w:ins w:id="464" w:author="Mark Scheuerell" w:date="2022-05-05T04:38:00Z">
                              <w:rPr>
                                <w:rFonts w:ascii="Cambria Math" w:eastAsiaTheme="minorEastAsia" w:hAnsi="Cambria Math" w:cstheme="minorHAnsi"/>
                                <w:i/>
                              </w:rPr>
                            </w:ins>
                          </m:ctrlPr>
                        </m:sSubPr>
                        <m:e>
                          <m:r>
                            <w:ins w:id="465" w:author="Mark Scheuerell" w:date="2022-05-05T04:38:00Z">
                              <w:rPr>
                                <w:rFonts w:ascii="Cambria Math" w:eastAsiaTheme="minorEastAsia" w:hAnsi="Cambria Math" w:cstheme="minorHAnsi"/>
                              </w:rPr>
                              <m:t>w</m:t>
                            </w:ins>
                          </m:r>
                        </m:e>
                        <m:sub>
                          <m:r>
                            <w:ins w:id="466" w:author="Mark Scheuerell" w:date="2022-05-05T04:39:00Z">
                              <w:rPr>
                                <w:rFonts w:ascii="Cambria Math" w:eastAsiaTheme="minorEastAsia" w:hAnsi="Cambria Math" w:cstheme="minorHAnsi"/>
                              </w:rPr>
                              <m:t>C</m:t>
                            </w:ins>
                          </m:r>
                        </m:sub>
                      </m:sSub>
                      <m:ctrlPr>
                        <w:ins w:id="467" w:author="Mark Scheuerell" w:date="2022-05-05T04:38:00Z">
                          <w:rPr>
                            <w:rFonts w:ascii="Cambria Math" w:eastAsiaTheme="minorEastAsia" w:hAnsi="Cambria Math" w:cstheme="minorHAnsi"/>
                            <w:i/>
                          </w:rPr>
                        </w:ins>
                      </m:ctrlPr>
                    </m:e>
                  </m:mr>
                  <m:mr>
                    <m:e>
                      <m:sSub>
                        <m:sSubPr>
                          <m:ctrlPr>
                            <w:ins w:id="468" w:author="Mark Scheuerell" w:date="2022-05-05T04:38:00Z">
                              <w:rPr>
                                <w:rFonts w:ascii="Cambria Math" w:eastAsiaTheme="minorEastAsia" w:hAnsi="Cambria Math" w:cstheme="minorHAnsi"/>
                                <w:i/>
                              </w:rPr>
                            </w:ins>
                          </m:ctrlPr>
                        </m:sSubPr>
                        <m:e>
                          <m:r>
                            <w:ins w:id="469" w:author="Mark Scheuerell" w:date="2022-05-05T04:38:00Z">
                              <w:rPr>
                                <w:rFonts w:ascii="Cambria Math" w:eastAsiaTheme="minorEastAsia" w:hAnsi="Cambria Math" w:cstheme="minorHAnsi"/>
                              </w:rPr>
                              <m:t>w</m:t>
                            </w:ins>
                          </m:r>
                        </m:e>
                        <m:sub>
                          <m:r>
                            <w:ins w:id="470" w:author="Mark Scheuerell" w:date="2022-05-05T04:39:00Z">
                              <w:rPr>
                                <w:rFonts w:ascii="Cambria Math" w:eastAsiaTheme="minorEastAsia" w:hAnsi="Cambria Math" w:cstheme="minorHAnsi"/>
                              </w:rPr>
                              <m:t>P</m:t>
                            </w:ins>
                          </m:r>
                        </m:sub>
                      </m:sSub>
                      <m:ctrlPr>
                        <w:ins w:id="471" w:author="Mark Scheuerell" w:date="2022-05-05T04:38:00Z">
                          <w:rPr>
                            <w:rFonts w:ascii="Cambria Math" w:eastAsiaTheme="minorEastAsia" w:hAnsi="Cambria Math" w:cstheme="minorHAnsi"/>
                            <w:i/>
                          </w:rPr>
                        </w:ins>
                      </m:ctrlPr>
                    </m:e>
                  </m:mr>
                </m:m>
                <m:ctrlPr>
                  <w:ins w:id="472" w:author="Mark Scheuerell" w:date="2022-05-05T04:38:00Z">
                    <w:rPr>
                      <w:rFonts w:ascii="Cambria Math" w:eastAsiaTheme="minorEastAsia" w:hAnsi="Cambria Math" w:cstheme="minorHAnsi"/>
                      <w:i/>
                    </w:rPr>
                  </w:ins>
                </m:ctrlPr>
              </m:e>
            </m:d>
          </m:e>
          <m:sub>
            <m:r>
              <w:ins w:id="473" w:author="Mark Scheuerell" w:date="2022-05-05T04:38:00Z">
                <w:rPr>
                  <w:rFonts w:ascii="Cambria Math" w:eastAsiaTheme="minorEastAsia" w:hAnsi="Cambria Math" w:cstheme="minorHAnsi"/>
                </w:rPr>
                <m:t>t</m:t>
              </w:ins>
            </m:r>
          </m:sub>
        </m:sSub>
        <w:commentRangeEnd w:id="411"/>
        <m:r>
          <w:ins w:id="474" w:author="Mark Scheuerell" w:date="2022-05-05T04:58:00Z">
            <m:rPr>
              <m:sty m:val="p"/>
            </m:rPr>
            <w:rPr>
              <w:rStyle w:val="CommentReference"/>
              <w:rFonts w:asciiTheme="minorHAnsi" w:eastAsiaTheme="minorHAnsi" w:hAnsiTheme="minorHAnsi" w:cstheme="minorBidi"/>
              <w:lang w:eastAsia="en-US"/>
            </w:rPr>
            <w:commentReference w:id="411"/>
          </w:ins>
        </m:r>
      </m:oMath>
      <w:ins w:id="475" w:author="Mark Scheuerell" w:date="2022-05-05T03:52:00Z">
        <w:r w:rsidR="00E1138B">
          <w:tab/>
        </w:r>
        <w:r w:rsidR="00E1138B">
          <w:tab/>
        </w:r>
        <w:r w:rsidR="00E1138B">
          <w:tab/>
        </w:r>
        <w:r w:rsidR="00E1138B">
          <w:tab/>
        </w:r>
        <w:r w:rsidR="00E1138B">
          <w:tab/>
        </w:r>
        <w:r w:rsidR="00E1138B">
          <w:tab/>
          <w:t>(</w:t>
        </w:r>
        <w:r w:rsidR="00E1138B">
          <w:t>4</w:t>
        </w:r>
        <w:r w:rsidR="00E1138B">
          <w:t>)</w:t>
        </w:r>
      </w:ins>
    </w:p>
    <w:p w14:paraId="4B58F371" w14:textId="25ED0EF4" w:rsidR="00534C69" w:rsidRPr="00534C69" w:rsidRDefault="00534C69" w:rsidP="00534C69">
      <w:pPr>
        <w:spacing w:line="480" w:lineRule="auto"/>
        <w:rPr>
          <w:ins w:id="476" w:author="Mark Scheuerell" w:date="2022-05-05T03:52:00Z"/>
        </w:rPr>
        <w:pPrChange w:id="477" w:author="Mark Scheuerell" w:date="2022-05-05T04:15:00Z">
          <w:pPr>
            <w:spacing w:line="480" w:lineRule="auto"/>
            <w:ind w:left="720" w:firstLine="720"/>
          </w:pPr>
        </w:pPrChange>
      </w:pPr>
      <w:ins w:id="478" w:author="Mark Scheuerell" w:date="2022-05-05T04:15:00Z">
        <w:r>
          <w:lastRenderedPageBreak/>
          <w:t xml:space="preserve">where </w:t>
        </w:r>
        <w:r w:rsidRPr="00534C69">
          <w:rPr>
            <w:i/>
            <w:iCs/>
            <w:rPrChange w:id="479" w:author="Mark Scheuerell" w:date="2022-05-05T04:15:00Z">
              <w:rPr/>
            </w:rPrChange>
          </w:rPr>
          <w:t>C</w:t>
        </w:r>
        <w:r>
          <w:t xml:space="preserve"> denotes </w:t>
        </w:r>
        <w:proofErr w:type="spellStart"/>
        <w:proofErr w:type="gramStart"/>
        <w:r w:rsidRPr="00534C69">
          <w:rPr>
            <w:i/>
            <w:iCs/>
            <w:rPrChange w:id="480" w:author="Mark Scheuerell" w:date="2022-05-05T04:15:00Z">
              <w:rPr/>
            </w:rPrChange>
          </w:rPr>
          <w:t>Crangon</w:t>
        </w:r>
        <w:proofErr w:type="spellEnd"/>
        <w:proofErr w:type="gramEnd"/>
        <w:r>
          <w:t xml:space="preserve"> and </w:t>
        </w:r>
        <w:r w:rsidRPr="00534C69">
          <w:rPr>
            <w:i/>
            <w:iCs/>
            <w:rPrChange w:id="481" w:author="Mark Scheuerell" w:date="2022-05-05T04:15:00Z">
              <w:rPr/>
            </w:rPrChange>
          </w:rPr>
          <w:t>P</w:t>
        </w:r>
        <w:r>
          <w:t xml:space="preserve"> is for </w:t>
        </w:r>
        <w:proofErr w:type="spellStart"/>
        <w:r w:rsidRPr="00534C69">
          <w:rPr>
            <w:i/>
            <w:iCs/>
            <w:rPrChange w:id="482" w:author="Mark Scheuerell" w:date="2022-05-05T04:15:00Z">
              <w:rPr/>
            </w:rPrChange>
          </w:rPr>
          <w:t>Pandalus</w:t>
        </w:r>
        <w:proofErr w:type="spellEnd"/>
        <w:r>
          <w:t>.</w:t>
        </w:r>
      </w:ins>
      <w:ins w:id="483" w:author="Mark Scheuerell" w:date="2022-05-05T04:40:00Z">
        <w:r w:rsidR="00A078A5">
          <w:t xml:space="preserve"> The model changes slightly when the two genera are assumed to have the same bias, such that</w:t>
        </w:r>
      </w:ins>
    </w:p>
    <w:p w14:paraId="0A13FFAC" w14:textId="6078467C" w:rsidR="00A078A5" w:rsidRDefault="00A078A5" w:rsidP="00A078A5">
      <w:pPr>
        <w:spacing w:line="480" w:lineRule="auto"/>
        <w:ind w:left="720" w:firstLine="720"/>
        <w:rPr>
          <w:ins w:id="484" w:author="Mark Scheuerell" w:date="2022-05-05T04:42:00Z"/>
        </w:rPr>
      </w:pPr>
      <m:oMath>
        <m:sSub>
          <m:sSubPr>
            <m:ctrlPr>
              <w:ins w:id="485" w:author="Mark Scheuerell" w:date="2022-05-05T04:41:00Z">
                <w:rPr>
                  <w:rFonts w:ascii="Cambria Math" w:eastAsiaTheme="minorEastAsia" w:hAnsi="Cambria Math" w:cstheme="minorHAnsi"/>
                  <w:i/>
                </w:rPr>
              </w:ins>
            </m:ctrlPr>
          </m:sSubPr>
          <m:e>
            <m:d>
              <m:dPr>
                <m:begChr m:val="["/>
                <m:endChr m:val="]"/>
                <m:ctrlPr>
                  <w:ins w:id="486" w:author="Mark Scheuerell" w:date="2022-05-05T04:41:00Z">
                    <w:rPr>
                      <w:rFonts w:ascii="Cambria Math" w:eastAsiaTheme="minorEastAsia" w:hAnsi="Cambria Math" w:cstheme="minorHAnsi"/>
                    </w:rPr>
                  </w:ins>
                </m:ctrlPr>
              </m:dPr>
              <m:e>
                <m:m>
                  <m:mPr>
                    <m:mcs>
                      <m:mc>
                        <m:mcPr>
                          <m:count m:val="1"/>
                          <m:mcJc m:val="center"/>
                        </m:mcPr>
                      </m:mc>
                    </m:mcs>
                    <m:ctrlPr>
                      <w:ins w:id="487" w:author="Mark Scheuerell" w:date="2022-05-05T04:41:00Z">
                        <w:rPr>
                          <w:rFonts w:ascii="Cambria Math" w:eastAsia="Cambria Math" w:hAnsi="Cambria Math" w:cs="Cambria Math"/>
                          <w:i/>
                        </w:rPr>
                      </w:ins>
                    </m:ctrlPr>
                  </m:mPr>
                  <m:mr>
                    <m:e>
                      <m:sSub>
                        <m:sSubPr>
                          <m:ctrlPr>
                            <w:ins w:id="488" w:author="Mark Scheuerell" w:date="2022-05-05T04:41:00Z">
                              <w:rPr>
                                <w:rFonts w:ascii="Cambria Math" w:eastAsiaTheme="minorEastAsia" w:hAnsi="Cambria Math" w:cstheme="minorHAnsi"/>
                                <w:i/>
                              </w:rPr>
                            </w:ins>
                          </m:ctrlPr>
                        </m:sSubPr>
                        <m:e>
                          <m:r>
                            <w:ins w:id="489" w:author="Mark Scheuerell" w:date="2022-05-05T04:41:00Z">
                              <w:rPr>
                                <w:rFonts w:ascii="Cambria Math" w:eastAsiaTheme="minorEastAsia" w:hAnsi="Cambria Math" w:cstheme="minorHAnsi"/>
                              </w:rPr>
                              <m:t>x</m:t>
                            </w:ins>
                          </m:r>
                        </m:e>
                        <m:sub>
                          <m:r>
                            <w:ins w:id="490" w:author="Mark Scheuerell" w:date="2022-05-05T04:41:00Z">
                              <w:rPr>
                                <w:rFonts w:ascii="Cambria Math" w:eastAsiaTheme="minorEastAsia" w:hAnsi="Cambria Math" w:cstheme="minorHAnsi"/>
                              </w:rPr>
                              <m:t>C</m:t>
                            </w:ins>
                          </m:r>
                        </m:sub>
                      </m:sSub>
                      <m:ctrlPr>
                        <w:ins w:id="491" w:author="Mark Scheuerell" w:date="2022-05-05T04:41:00Z">
                          <w:rPr>
                            <w:rFonts w:ascii="Cambria Math" w:eastAsiaTheme="minorEastAsia" w:hAnsi="Cambria Math" w:cstheme="minorHAnsi"/>
                            <w:i/>
                          </w:rPr>
                        </w:ins>
                      </m:ctrlPr>
                    </m:e>
                  </m:mr>
                  <m:mr>
                    <m:e>
                      <m:sSub>
                        <m:sSubPr>
                          <m:ctrlPr>
                            <w:ins w:id="492" w:author="Mark Scheuerell" w:date="2022-05-05T04:41:00Z">
                              <w:rPr>
                                <w:rFonts w:ascii="Cambria Math" w:eastAsiaTheme="minorEastAsia" w:hAnsi="Cambria Math" w:cstheme="minorHAnsi"/>
                                <w:i/>
                              </w:rPr>
                            </w:ins>
                          </m:ctrlPr>
                        </m:sSubPr>
                        <m:e>
                          <m:r>
                            <w:ins w:id="493" w:author="Mark Scheuerell" w:date="2022-05-05T04:41:00Z">
                              <w:rPr>
                                <w:rFonts w:ascii="Cambria Math" w:eastAsiaTheme="minorEastAsia" w:hAnsi="Cambria Math" w:cstheme="minorHAnsi"/>
                              </w:rPr>
                              <m:t>x</m:t>
                            </w:ins>
                          </m:r>
                        </m:e>
                        <m:sub>
                          <m:r>
                            <w:ins w:id="494" w:author="Mark Scheuerell" w:date="2022-05-05T04:41:00Z">
                              <w:rPr>
                                <w:rFonts w:ascii="Cambria Math" w:eastAsiaTheme="minorEastAsia" w:hAnsi="Cambria Math" w:cstheme="minorHAnsi"/>
                              </w:rPr>
                              <m:t>P</m:t>
                            </w:ins>
                          </m:r>
                        </m:sub>
                      </m:sSub>
                      <m:ctrlPr>
                        <w:ins w:id="495" w:author="Mark Scheuerell" w:date="2022-05-05T04:41:00Z">
                          <w:rPr>
                            <w:rFonts w:ascii="Cambria Math" w:eastAsiaTheme="minorEastAsia" w:hAnsi="Cambria Math" w:cstheme="minorHAnsi"/>
                            <w:i/>
                          </w:rPr>
                        </w:ins>
                      </m:ctrlPr>
                    </m:e>
                  </m:mr>
                </m:m>
                <m:ctrlPr>
                  <w:ins w:id="496" w:author="Mark Scheuerell" w:date="2022-05-05T04:41:00Z">
                    <w:rPr>
                      <w:rFonts w:ascii="Cambria Math" w:eastAsiaTheme="minorEastAsia" w:hAnsi="Cambria Math" w:cstheme="minorHAnsi"/>
                      <w:i/>
                    </w:rPr>
                  </w:ins>
                </m:ctrlPr>
              </m:e>
            </m:d>
          </m:e>
          <m:sub>
            <m:r>
              <w:ins w:id="497" w:author="Mark Scheuerell" w:date="2022-05-05T04:41:00Z">
                <w:rPr>
                  <w:rFonts w:ascii="Cambria Math" w:eastAsiaTheme="minorEastAsia" w:hAnsi="Cambria Math" w:cstheme="minorHAnsi"/>
                </w:rPr>
                <m:t>t</m:t>
              </w:ins>
            </m:r>
          </m:sub>
        </m:sSub>
        <m:r>
          <w:ins w:id="498" w:author="Mark Scheuerell" w:date="2022-05-05T04:41:00Z">
            <m:rPr>
              <m:sty m:val="p"/>
            </m:rPr>
            <w:rPr>
              <w:rFonts w:ascii="Cambria Math" w:eastAsiaTheme="minorEastAsia" w:hAnsi="Cambria Math" w:cstheme="minorHAnsi"/>
            </w:rPr>
            <m:t>=</m:t>
          </w:ins>
        </m:r>
        <m:sSub>
          <m:sSubPr>
            <m:ctrlPr>
              <w:ins w:id="499" w:author="Mark Scheuerell" w:date="2022-05-05T04:41:00Z">
                <w:rPr>
                  <w:rFonts w:ascii="Cambria Math" w:eastAsiaTheme="minorEastAsia" w:hAnsi="Cambria Math" w:cstheme="minorHAnsi"/>
                  <w:i/>
                </w:rPr>
              </w:ins>
            </m:ctrlPr>
          </m:sSubPr>
          <m:e>
            <m:d>
              <m:dPr>
                <m:begChr m:val="["/>
                <m:endChr m:val="]"/>
                <m:ctrlPr>
                  <w:ins w:id="500" w:author="Mark Scheuerell" w:date="2022-05-05T04:41:00Z">
                    <w:rPr>
                      <w:rFonts w:ascii="Cambria Math" w:eastAsiaTheme="minorEastAsia" w:hAnsi="Cambria Math" w:cstheme="minorHAnsi"/>
                    </w:rPr>
                  </w:ins>
                </m:ctrlPr>
              </m:dPr>
              <m:e>
                <m:m>
                  <m:mPr>
                    <m:mcs>
                      <m:mc>
                        <m:mcPr>
                          <m:count m:val="1"/>
                          <m:mcJc m:val="center"/>
                        </m:mcPr>
                      </m:mc>
                    </m:mcs>
                    <m:ctrlPr>
                      <w:ins w:id="501" w:author="Mark Scheuerell" w:date="2022-05-05T04:41:00Z">
                        <w:rPr>
                          <w:rFonts w:ascii="Cambria Math" w:eastAsia="Cambria Math" w:hAnsi="Cambria Math" w:cs="Cambria Math"/>
                          <w:i/>
                        </w:rPr>
                      </w:ins>
                    </m:ctrlPr>
                  </m:mPr>
                  <m:mr>
                    <m:e>
                      <m:sSub>
                        <m:sSubPr>
                          <m:ctrlPr>
                            <w:ins w:id="502" w:author="Mark Scheuerell" w:date="2022-05-05T04:41:00Z">
                              <w:rPr>
                                <w:rFonts w:ascii="Cambria Math" w:eastAsiaTheme="minorEastAsia" w:hAnsi="Cambria Math" w:cstheme="minorHAnsi"/>
                                <w:i/>
                              </w:rPr>
                            </w:ins>
                          </m:ctrlPr>
                        </m:sSubPr>
                        <m:e>
                          <m:r>
                            <w:ins w:id="503" w:author="Mark Scheuerell" w:date="2022-05-05T04:41:00Z">
                              <w:rPr>
                                <w:rFonts w:ascii="Cambria Math" w:eastAsiaTheme="minorEastAsia" w:hAnsi="Cambria Math" w:cstheme="minorHAnsi"/>
                              </w:rPr>
                              <m:t>x</m:t>
                            </w:ins>
                          </m:r>
                        </m:e>
                        <m:sub>
                          <m:r>
                            <w:ins w:id="504" w:author="Mark Scheuerell" w:date="2022-05-05T04:41:00Z">
                              <w:rPr>
                                <w:rFonts w:ascii="Cambria Math" w:eastAsiaTheme="minorEastAsia" w:hAnsi="Cambria Math" w:cstheme="minorHAnsi"/>
                              </w:rPr>
                              <m:t>C</m:t>
                            </w:ins>
                          </m:r>
                        </m:sub>
                      </m:sSub>
                      <m:ctrlPr>
                        <w:ins w:id="505" w:author="Mark Scheuerell" w:date="2022-05-05T04:41:00Z">
                          <w:rPr>
                            <w:rFonts w:ascii="Cambria Math" w:eastAsiaTheme="minorEastAsia" w:hAnsi="Cambria Math" w:cstheme="minorHAnsi"/>
                            <w:i/>
                          </w:rPr>
                        </w:ins>
                      </m:ctrlPr>
                    </m:e>
                  </m:mr>
                  <m:mr>
                    <m:e>
                      <m:sSub>
                        <m:sSubPr>
                          <m:ctrlPr>
                            <w:ins w:id="506" w:author="Mark Scheuerell" w:date="2022-05-05T04:41:00Z">
                              <w:rPr>
                                <w:rFonts w:ascii="Cambria Math" w:eastAsiaTheme="minorEastAsia" w:hAnsi="Cambria Math" w:cstheme="minorHAnsi"/>
                                <w:i/>
                              </w:rPr>
                            </w:ins>
                          </m:ctrlPr>
                        </m:sSubPr>
                        <m:e>
                          <m:r>
                            <w:ins w:id="507" w:author="Mark Scheuerell" w:date="2022-05-05T04:41:00Z">
                              <w:rPr>
                                <w:rFonts w:ascii="Cambria Math" w:eastAsiaTheme="minorEastAsia" w:hAnsi="Cambria Math" w:cstheme="minorHAnsi"/>
                              </w:rPr>
                              <m:t>x</m:t>
                            </w:ins>
                          </m:r>
                        </m:e>
                        <m:sub>
                          <m:r>
                            <w:ins w:id="508" w:author="Mark Scheuerell" w:date="2022-05-05T04:41:00Z">
                              <w:rPr>
                                <w:rFonts w:ascii="Cambria Math" w:eastAsiaTheme="minorEastAsia" w:hAnsi="Cambria Math" w:cstheme="minorHAnsi"/>
                              </w:rPr>
                              <m:t>P</m:t>
                            </w:ins>
                          </m:r>
                        </m:sub>
                      </m:sSub>
                      <m:ctrlPr>
                        <w:ins w:id="509" w:author="Mark Scheuerell" w:date="2022-05-05T04:41:00Z">
                          <w:rPr>
                            <w:rFonts w:ascii="Cambria Math" w:eastAsiaTheme="minorEastAsia" w:hAnsi="Cambria Math" w:cstheme="minorHAnsi"/>
                            <w:i/>
                          </w:rPr>
                        </w:ins>
                      </m:ctrlPr>
                    </m:e>
                  </m:mr>
                </m:m>
                <m:ctrlPr>
                  <w:ins w:id="510" w:author="Mark Scheuerell" w:date="2022-05-05T04:41:00Z">
                    <w:rPr>
                      <w:rFonts w:ascii="Cambria Math" w:eastAsiaTheme="minorEastAsia" w:hAnsi="Cambria Math" w:cstheme="minorHAnsi"/>
                      <w:i/>
                    </w:rPr>
                  </w:ins>
                </m:ctrlPr>
              </m:e>
            </m:d>
            <m:ctrlPr>
              <w:ins w:id="511" w:author="Mark Scheuerell" w:date="2022-05-05T04:41:00Z">
                <w:rPr>
                  <w:rFonts w:ascii="Cambria Math" w:eastAsiaTheme="minorEastAsia" w:hAnsi="Cambria Math" w:cstheme="minorHAnsi"/>
                </w:rPr>
              </w:ins>
            </m:ctrlPr>
          </m:e>
          <m:sub>
            <m:r>
              <w:ins w:id="512" w:author="Mark Scheuerell" w:date="2022-05-05T04:41:00Z">
                <w:rPr>
                  <w:rFonts w:ascii="Cambria Math" w:eastAsiaTheme="minorEastAsia" w:hAnsi="Cambria Math" w:cstheme="minorHAnsi"/>
                </w:rPr>
                <m:t>t-1</m:t>
              </w:ins>
            </m:r>
          </m:sub>
        </m:sSub>
        <m:r>
          <w:ins w:id="513" w:author="Mark Scheuerell" w:date="2022-05-05T04:41:00Z">
            <w:rPr>
              <w:rFonts w:ascii="Cambria Math" w:eastAsiaTheme="minorEastAsia" w:hAnsi="Cambria Math" w:cstheme="minorHAnsi"/>
            </w:rPr>
            <m:t>+</m:t>
          </w:ins>
        </m:r>
        <m:d>
          <m:dPr>
            <m:begChr m:val="["/>
            <m:endChr m:val="]"/>
            <m:ctrlPr>
              <w:ins w:id="514" w:author="Mark Scheuerell" w:date="2022-05-05T04:41:00Z">
                <w:rPr>
                  <w:rFonts w:ascii="Cambria Math" w:eastAsiaTheme="minorEastAsia" w:hAnsi="Cambria Math" w:cstheme="minorHAnsi"/>
                </w:rPr>
              </w:ins>
            </m:ctrlPr>
          </m:dPr>
          <m:e>
            <m:m>
              <m:mPr>
                <m:mcs>
                  <m:mc>
                    <m:mcPr>
                      <m:count m:val="1"/>
                      <m:mcJc m:val="center"/>
                    </m:mcPr>
                  </m:mc>
                </m:mcs>
                <m:ctrlPr>
                  <w:ins w:id="515" w:author="Mark Scheuerell" w:date="2022-05-05T04:41:00Z">
                    <w:rPr>
                      <w:rFonts w:ascii="Cambria Math" w:eastAsia="Cambria Math" w:hAnsi="Cambria Math" w:cs="Cambria Math"/>
                      <w:i/>
                    </w:rPr>
                  </w:ins>
                </m:ctrlPr>
              </m:mPr>
              <m:mr>
                <m:e>
                  <m:r>
                    <w:ins w:id="516" w:author="Mark Scheuerell" w:date="2022-05-05T04:41:00Z">
                      <w:rPr>
                        <w:rFonts w:ascii="Cambria Math" w:eastAsiaTheme="minorEastAsia" w:hAnsi="Cambria Math" w:cstheme="minorHAnsi"/>
                      </w:rPr>
                      <m:t>u</m:t>
                    </w:ins>
                  </m:r>
                  <m:ctrlPr>
                    <w:ins w:id="517" w:author="Mark Scheuerell" w:date="2022-05-05T04:41:00Z">
                      <w:rPr>
                        <w:rFonts w:ascii="Cambria Math" w:eastAsiaTheme="minorEastAsia" w:hAnsi="Cambria Math" w:cstheme="minorHAnsi"/>
                        <w:i/>
                      </w:rPr>
                    </w:ins>
                  </m:ctrlPr>
                </m:e>
              </m:mr>
              <m:mr>
                <m:e>
                  <m:r>
                    <w:ins w:id="518" w:author="Mark Scheuerell" w:date="2022-05-05T04:41:00Z">
                      <w:rPr>
                        <w:rFonts w:ascii="Cambria Math" w:eastAsiaTheme="minorEastAsia" w:hAnsi="Cambria Math" w:cstheme="minorHAnsi"/>
                      </w:rPr>
                      <m:t>u</m:t>
                    </w:ins>
                  </m:r>
                  <m:ctrlPr>
                    <w:ins w:id="519" w:author="Mark Scheuerell" w:date="2022-05-05T04:41:00Z">
                      <w:rPr>
                        <w:rFonts w:ascii="Cambria Math" w:eastAsiaTheme="minorEastAsia" w:hAnsi="Cambria Math" w:cstheme="minorHAnsi"/>
                        <w:i/>
                      </w:rPr>
                    </w:ins>
                  </m:ctrlPr>
                </m:e>
              </m:mr>
            </m:m>
            <m:ctrlPr>
              <w:ins w:id="520" w:author="Mark Scheuerell" w:date="2022-05-05T04:41:00Z">
                <w:rPr>
                  <w:rFonts w:ascii="Cambria Math" w:eastAsiaTheme="minorEastAsia" w:hAnsi="Cambria Math" w:cstheme="minorHAnsi"/>
                  <w:i/>
                </w:rPr>
              </w:ins>
            </m:ctrlPr>
          </m:e>
        </m:d>
        <m:r>
          <w:ins w:id="521" w:author="Mark Scheuerell" w:date="2022-05-05T04:41:00Z">
            <w:rPr>
              <w:rFonts w:ascii="Cambria Math" w:eastAsiaTheme="minorEastAsia" w:hAnsi="Cambria Math" w:cstheme="minorHAnsi"/>
            </w:rPr>
            <m:t>+</m:t>
          </w:ins>
        </m:r>
        <m:sSub>
          <m:sSubPr>
            <m:ctrlPr>
              <w:ins w:id="522" w:author="Mark Scheuerell" w:date="2022-05-05T04:41:00Z">
                <w:rPr>
                  <w:rFonts w:ascii="Cambria Math" w:eastAsiaTheme="minorEastAsia" w:hAnsi="Cambria Math" w:cstheme="minorHAnsi"/>
                  <w:i/>
                </w:rPr>
              </w:ins>
            </m:ctrlPr>
          </m:sSubPr>
          <m:e>
            <m:d>
              <m:dPr>
                <m:begChr m:val="["/>
                <m:endChr m:val="]"/>
                <m:ctrlPr>
                  <w:ins w:id="523" w:author="Mark Scheuerell" w:date="2022-05-05T04:41:00Z">
                    <w:rPr>
                      <w:rFonts w:ascii="Cambria Math" w:eastAsiaTheme="minorEastAsia" w:hAnsi="Cambria Math" w:cstheme="minorHAnsi"/>
                    </w:rPr>
                  </w:ins>
                </m:ctrlPr>
              </m:dPr>
              <m:e>
                <m:m>
                  <m:mPr>
                    <m:mcs>
                      <m:mc>
                        <m:mcPr>
                          <m:count m:val="1"/>
                          <m:mcJc m:val="center"/>
                        </m:mcPr>
                      </m:mc>
                    </m:mcs>
                    <m:ctrlPr>
                      <w:ins w:id="524" w:author="Mark Scheuerell" w:date="2022-05-05T04:41:00Z">
                        <w:rPr>
                          <w:rFonts w:ascii="Cambria Math" w:eastAsia="Cambria Math" w:hAnsi="Cambria Math" w:cs="Cambria Math"/>
                          <w:i/>
                        </w:rPr>
                      </w:ins>
                    </m:ctrlPr>
                  </m:mPr>
                  <m:mr>
                    <m:e>
                      <m:sSub>
                        <m:sSubPr>
                          <m:ctrlPr>
                            <w:ins w:id="525" w:author="Mark Scheuerell" w:date="2022-05-05T04:41:00Z">
                              <w:rPr>
                                <w:rFonts w:ascii="Cambria Math" w:eastAsiaTheme="minorEastAsia" w:hAnsi="Cambria Math" w:cstheme="minorHAnsi"/>
                                <w:i/>
                              </w:rPr>
                            </w:ins>
                          </m:ctrlPr>
                        </m:sSubPr>
                        <m:e>
                          <m:r>
                            <w:ins w:id="526" w:author="Mark Scheuerell" w:date="2022-05-05T04:41:00Z">
                              <w:rPr>
                                <w:rFonts w:ascii="Cambria Math" w:eastAsiaTheme="minorEastAsia" w:hAnsi="Cambria Math" w:cstheme="minorHAnsi"/>
                              </w:rPr>
                              <m:t>w</m:t>
                            </w:ins>
                          </m:r>
                        </m:e>
                        <m:sub>
                          <m:r>
                            <w:ins w:id="527" w:author="Mark Scheuerell" w:date="2022-05-05T04:41:00Z">
                              <w:rPr>
                                <w:rFonts w:ascii="Cambria Math" w:eastAsiaTheme="minorEastAsia" w:hAnsi="Cambria Math" w:cstheme="minorHAnsi"/>
                              </w:rPr>
                              <m:t>C</m:t>
                            </w:ins>
                          </m:r>
                        </m:sub>
                      </m:sSub>
                      <m:ctrlPr>
                        <w:ins w:id="528" w:author="Mark Scheuerell" w:date="2022-05-05T04:41:00Z">
                          <w:rPr>
                            <w:rFonts w:ascii="Cambria Math" w:eastAsiaTheme="minorEastAsia" w:hAnsi="Cambria Math" w:cstheme="minorHAnsi"/>
                            <w:i/>
                          </w:rPr>
                        </w:ins>
                      </m:ctrlPr>
                    </m:e>
                  </m:mr>
                  <m:mr>
                    <m:e>
                      <m:sSub>
                        <m:sSubPr>
                          <m:ctrlPr>
                            <w:ins w:id="529" w:author="Mark Scheuerell" w:date="2022-05-05T04:41:00Z">
                              <w:rPr>
                                <w:rFonts w:ascii="Cambria Math" w:eastAsiaTheme="minorEastAsia" w:hAnsi="Cambria Math" w:cstheme="minorHAnsi"/>
                                <w:i/>
                              </w:rPr>
                            </w:ins>
                          </m:ctrlPr>
                        </m:sSubPr>
                        <m:e>
                          <m:r>
                            <w:ins w:id="530" w:author="Mark Scheuerell" w:date="2022-05-05T04:41:00Z">
                              <w:rPr>
                                <w:rFonts w:ascii="Cambria Math" w:eastAsiaTheme="minorEastAsia" w:hAnsi="Cambria Math" w:cstheme="minorHAnsi"/>
                              </w:rPr>
                              <m:t>w</m:t>
                            </w:ins>
                          </m:r>
                        </m:e>
                        <m:sub>
                          <m:r>
                            <w:ins w:id="531" w:author="Mark Scheuerell" w:date="2022-05-05T04:41:00Z">
                              <w:rPr>
                                <w:rFonts w:ascii="Cambria Math" w:eastAsiaTheme="minorEastAsia" w:hAnsi="Cambria Math" w:cstheme="minorHAnsi"/>
                              </w:rPr>
                              <m:t>P</m:t>
                            </w:ins>
                          </m:r>
                        </m:sub>
                      </m:sSub>
                      <m:ctrlPr>
                        <w:ins w:id="532" w:author="Mark Scheuerell" w:date="2022-05-05T04:41:00Z">
                          <w:rPr>
                            <w:rFonts w:ascii="Cambria Math" w:eastAsiaTheme="minorEastAsia" w:hAnsi="Cambria Math" w:cstheme="minorHAnsi"/>
                            <w:i/>
                          </w:rPr>
                        </w:ins>
                      </m:ctrlPr>
                    </m:e>
                  </m:mr>
                </m:m>
                <m:ctrlPr>
                  <w:ins w:id="533" w:author="Mark Scheuerell" w:date="2022-05-05T04:41:00Z">
                    <w:rPr>
                      <w:rFonts w:ascii="Cambria Math" w:eastAsiaTheme="minorEastAsia" w:hAnsi="Cambria Math" w:cstheme="minorHAnsi"/>
                      <w:i/>
                    </w:rPr>
                  </w:ins>
                </m:ctrlPr>
              </m:e>
            </m:d>
          </m:e>
          <m:sub>
            <m:r>
              <w:ins w:id="534" w:author="Mark Scheuerell" w:date="2022-05-05T04:41:00Z">
                <w:rPr>
                  <w:rFonts w:ascii="Cambria Math" w:eastAsiaTheme="minorEastAsia" w:hAnsi="Cambria Math" w:cstheme="minorHAnsi"/>
                </w:rPr>
                <m:t>t</m:t>
              </w:ins>
            </m:r>
          </m:sub>
        </m:sSub>
      </m:oMath>
      <w:ins w:id="535" w:author="Mark Scheuerell" w:date="2022-05-05T04:41:00Z">
        <w:r>
          <w:tab/>
        </w:r>
        <w:r>
          <w:tab/>
        </w:r>
        <w:r>
          <w:tab/>
        </w:r>
        <w:r>
          <w:tab/>
        </w:r>
        <w:r>
          <w:tab/>
        </w:r>
        <w:r>
          <w:tab/>
          <w:t>(</w:t>
        </w:r>
      </w:ins>
      <w:ins w:id="536" w:author="Mark Scheuerell" w:date="2022-05-05T04:42:00Z">
        <w:r>
          <w:t>5</w:t>
        </w:r>
      </w:ins>
      <w:ins w:id="537" w:author="Mark Scheuerell" w:date="2022-05-05T04:41:00Z">
        <w:r>
          <w:t>)</w:t>
        </w:r>
      </w:ins>
    </w:p>
    <w:p w14:paraId="43822DB4" w14:textId="2862C36F" w:rsidR="00A078A5" w:rsidRPr="00534C69" w:rsidRDefault="0062441E" w:rsidP="00A078A5">
      <w:pPr>
        <w:spacing w:line="480" w:lineRule="auto"/>
        <w:rPr>
          <w:ins w:id="538" w:author="Mark Scheuerell" w:date="2022-05-05T04:42:00Z"/>
        </w:rPr>
      </w:pPr>
      <w:ins w:id="539" w:author="Mark Scheuerell" w:date="2022-05-05T04:44:00Z">
        <w:r>
          <w:t>The multivariate model with covariates is then</w:t>
        </w:r>
      </w:ins>
    </w:p>
    <w:p w14:paraId="0134EF06" w14:textId="128EB626" w:rsidR="00A078A5" w:rsidRDefault="0062441E" w:rsidP="0062441E">
      <w:pPr>
        <w:spacing w:line="480" w:lineRule="auto"/>
        <w:ind w:left="720" w:firstLine="720"/>
        <w:rPr>
          <w:ins w:id="540" w:author="Mark Scheuerell" w:date="2022-05-05T04:41:00Z"/>
        </w:rPr>
      </w:pPr>
      <m:oMath>
        <m:sSub>
          <m:sSubPr>
            <m:ctrlPr>
              <w:ins w:id="541" w:author="Mark Scheuerell" w:date="2022-05-05T04:44:00Z">
                <w:rPr>
                  <w:rFonts w:ascii="Cambria Math" w:eastAsiaTheme="minorEastAsia" w:hAnsi="Cambria Math" w:cstheme="minorHAnsi"/>
                  <w:i/>
                </w:rPr>
              </w:ins>
            </m:ctrlPr>
          </m:sSubPr>
          <m:e>
            <m:d>
              <m:dPr>
                <m:begChr m:val="["/>
                <m:endChr m:val="]"/>
                <m:ctrlPr>
                  <w:ins w:id="542" w:author="Mark Scheuerell" w:date="2022-05-05T04:44:00Z">
                    <w:rPr>
                      <w:rFonts w:ascii="Cambria Math" w:eastAsiaTheme="minorEastAsia" w:hAnsi="Cambria Math" w:cstheme="minorHAnsi"/>
                    </w:rPr>
                  </w:ins>
                </m:ctrlPr>
              </m:dPr>
              <m:e>
                <m:m>
                  <m:mPr>
                    <m:mcs>
                      <m:mc>
                        <m:mcPr>
                          <m:count m:val="1"/>
                          <m:mcJc m:val="center"/>
                        </m:mcPr>
                      </m:mc>
                    </m:mcs>
                    <m:ctrlPr>
                      <w:ins w:id="543" w:author="Mark Scheuerell" w:date="2022-05-05T04:44:00Z">
                        <w:rPr>
                          <w:rFonts w:ascii="Cambria Math" w:eastAsia="Cambria Math" w:hAnsi="Cambria Math" w:cs="Cambria Math"/>
                          <w:i/>
                        </w:rPr>
                      </w:ins>
                    </m:ctrlPr>
                  </m:mPr>
                  <m:mr>
                    <m:e>
                      <m:sSub>
                        <m:sSubPr>
                          <m:ctrlPr>
                            <w:ins w:id="544" w:author="Mark Scheuerell" w:date="2022-05-05T04:44:00Z">
                              <w:rPr>
                                <w:rFonts w:ascii="Cambria Math" w:eastAsiaTheme="minorEastAsia" w:hAnsi="Cambria Math" w:cstheme="minorHAnsi"/>
                                <w:i/>
                              </w:rPr>
                            </w:ins>
                          </m:ctrlPr>
                        </m:sSubPr>
                        <m:e>
                          <m:r>
                            <w:ins w:id="545" w:author="Mark Scheuerell" w:date="2022-05-05T04:44:00Z">
                              <w:rPr>
                                <w:rFonts w:ascii="Cambria Math" w:eastAsiaTheme="minorEastAsia" w:hAnsi="Cambria Math" w:cstheme="minorHAnsi"/>
                              </w:rPr>
                              <m:t>x</m:t>
                            </w:ins>
                          </m:r>
                        </m:e>
                        <m:sub>
                          <m:r>
                            <w:ins w:id="546" w:author="Mark Scheuerell" w:date="2022-05-05T04:44:00Z">
                              <w:rPr>
                                <w:rFonts w:ascii="Cambria Math" w:eastAsiaTheme="minorEastAsia" w:hAnsi="Cambria Math" w:cstheme="minorHAnsi"/>
                              </w:rPr>
                              <m:t>C</m:t>
                            </w:ins>
                          </m:r>
                        </m:sub>
                      </m:sSub>
                      <m:ctrlPr>
                        <w:ins w:id="547" w:author="Mark Scheuerell" w:date="2022-05-05T04:44:00Z">
                          <w:rPr>
                            <w:rFonts w:ascii="Cambria Math" w:eastAsiaTheme="minorEastAsia" w:hAnsi="Cambria Math" w:cstheme="minorHAnsi"/>
                            <w:i/>
                          </w:rPr>
                        </w:ins>
                      </m:ctrlPr>
                    </m:e>
                  </m:mr>
                  <m:mr>
                    <m:e>
                      <m:sSub>
                        <m:sSubPr>
                          <m:ctrlPr>
                            <w:ins w:id="548" w:author="Mark Scheuerell" w:date="2022-05-05T04:44:00Z">
                              <w:rPr>
                                <w:rFonts w:ascii="Cambria Math" w:eastAsiaTheme="minorEastAsia" w:hAnsi="Cambria Math" w:cstheme="minorHAnsi"/>
                                <w:i/>
                              </w:rPr>
                            </w:ins>
                          </m:ctrlPr>
                        </m:sSubPr>
                        <m:e>
                          <m:r>
                            <w:ins w:id="549" w:author="Mark Scheuerell" w:date="2022-05-05T04:44:00Z">
                              <w:rPr>
                                <w:rFonts w:ascii="Cambria Math" w:eastAsiaTheme="minorEastAsia" w:hAnsi="Cambria Math" w:cstheme="minorHAnsi"/>
                              </w:rPr>
                              <m:t>x</m:t>
                            </w:ins>
                          </m:r>
                        </m:e>
                        <m:sub>
                          <m:r>
                            <w:ins w:id="550" w:author="Mark Scheuerell" w:date="2022-05-05T04:44:00Z">
                              <w:rPr>
                                <w:rFonts w:ascii="Cambria Math" w:eastAsiaTheme="minorEastAsia" w:hAnsi="Cambria Math" w:cstheme="minorHAnsi"/>
                              </w:rPr>
                              <m:t>P</m:t>
                            </w:ins>
                          </m:r>
                        </m:sub>
                      </m:sSub>
                      <m:ctrlPr>
                        <w:ins w:id="551" w:author="Mark Scheuerell" w:date="2022-05-05T04:44:00Z">
                          <w:rPr>
                            <w:rFonts w:ascii="Cambria Math" w:eastAsiaTheme="minorEastAsia" w:hAnsi="Cambria Math" w:cstheme="minorHAnsi"/>
                            <w:i/>
                          </w:rPr>
                        </w:ins>
                      </m:ctrlPr>
                    </m:e>
                  </m:mr>
                </m:m>
                <m:ctrlPr>
                  <w:ins w:id="552" w:author="Mark Scheuerell" w:date="2022-05-05T04:44:00Z">
                    <w:rPr>
                      <w:rFonts w:ascii="Cambria Math" w:eastAsiaTheme="minorEastAsia" w:hAnsi="Cambria Math" w:cstheme="minorHAnsi"/>
                      <w:i/>
                    </w:rPr>
                  </w:ins>
                </m:ctrlPr>
              </m:e>
            </m:d>
          </m:e>
          <m:sub>
            <m:r>
              <w:ins w:id="553" w:author="Mark Scheuerell" w:date="2022-05-05T04:44:00Z">
                <w:rPr>
                  <w:rFonts w:ascii="Cambria Math" w:eastAsiaTheme="minorEastAsia" w:hAnsi="Cambria Math" w:cstheme="minorHAnsi"/>
                </w:rPr>
                <m:t>t</m:t>
              </w:ins>
            </m:r>
          </m:sub>
        </m:sSub>
        <m:r>
          <w:ins w:id="554" w:author="Mark Scheuerell" w:date="2022-05-05T04:44:00Z">
            <m:rPr>
              <m:sty m:val="p"/>
            </m:rPr>
            <w:rPr>
              <w:rFonts w:ascii="Cambria Math" w:eastAsiaTheme="minorEastAsia" w:hAnsi="Cambria Math" w:cstheme="minorHAnsi"/>
            </w:rPr>
            <m:t>=</m:t>
          </w:ins>
        </m:r>
        <m:sSub>
          <m:sSubPr>
            <m:ctrlPr>
              <w:ins w:id="555" w:author="Mark Scheuerell" w:date="2022-05-05T04:44:00Z">
                <w:rPr>
                  <w:rFonts w:ascii="Cambria Math" w:eastAsiaTheme="minorEastAsia" w:hAnsi="Cambria Math" w:cstheme="minorHAnsi"/>
                  <w:i/>
                </w:rPr>
              </w:ins>
            </m:ctrlPr>
          </m:sSubPr>
          <m:e>
            <m:d>
              <m:dPr>
                <m:begChr m:val="["/>
                <m:endChr m:val="]"/>
                <m:ctrlPr>
                  <w:ins w:id="556" w:author="Mark Scheuerell" w:date="2022-05-05T04:44:00Z">
                    <w:rPr>
                      <w:rFonts w:ascii="Cambria Math" w:eastAsiaTheme="minorEastAsia" w:hAnsi="Cambria Math" w:cstheme="minorHAnsi"/>
                    </w:rPr>
                  </w:ins>
                </m:ctrlPr>
              </m:dPr>
              <m:e>
                <m:m>
                  <m:mPr>
                    <m:mcs>
                      <m:mc>
                        <m:mcPr>
                          <m:count m:val="1"/>
                          <m:mcJc m:val="center"/>
                        </m:mcPr>
                      </m:mc>
                    </m:mcs>
                    <m:ctrlPr>
                      <w:ins w:id="557" w:author="Mark Scheuerell" w:date="2022-05-05T04:44:00Z">
                        <w:rPr>
                          <w:rFonts w:ascii="Cambria Math" w:eastAsia="Cambria Math" w:hAnsi="Cambria Math" w:cs="Cambria Math"/>
                          <w:i/>
                        </w:rPr>
                      </w:ins>
                    </m:ctrlPr>
                  </m:mPr>
                  <m:mr>
                    <m:e>
                      <m:sSub>
                        <m:sSubPr>
                          <m:ctrlPr>
                            <w:ins w:id="558" w:author="Mark Scheuerell" w:date="2022-05-05T04:44:00Z">
                              <w:rPr>
                                <w:rFonts w:ascii="Cambria Math" w:eastAsiaTheme="minorEastAsia" w:hAnsi="Cambria Math" w:cstheme="minorHAnsi"/>
                                <w:i/>
                              </w:rPr>
                            </w:ins>
                          </m:ctrlPr>
                        </m:sSubPr>
                        <m:e>
                          <m:r>
                            <w:ins w:id="559" w:author="Mark Scheuerell" w:date="2022-05-05T04:44:00Z">
                              <w:rPr>
                                <w:rFonts w:ascii="Cambria Math" w:eastAsiaTheme="minorEastAsia" w:hAnsi="Cambria Math" w:cstheme="minorHAnsi"/>
                              </w:rPr>
                              <m:t>x</m:t>
                            </w:ins>
                          </m:r>
                        </m:e>
                        <m:sub>
                          <m:r>
                            <w:ins w:id="560" w:author="Mark Scheuerell" w:date="2022-05-05T04:44:00Z">
                              <w:rPr>
                                <w:rFonts w:ascii="Cambria Math" w:eastAsiaTheme="minorEastAsia" w:hAnsi="Cambria Math" w:cstheme="minorHAnsi"/>
                              </w:rPr>
                              <m:t>C</m:t>
                            </w:ins>
                          </m:r>
                        </m:sub>
                      </m:sSub>
                      <m:ctrlPr>
                        <w:ins w:id="561" w:author="Mark Scheuerell" w:date="2022-05-05T04:44:00Z">
                          <w:rPr>
                            <w:rFonts w:ascii="Cambria Math" w:eastAsiaTheme="minorEastAsia" w:hAnsi="Cambria Math" w:cstheme="minorHAnsi"/>
                            <w:i/>
                          </w:rPr>
                        </w:ins>
                      </m:ctrlPr>
                    </m:e>
                  </m:mr>
                  <m:mr>
                    <m:e>
                      <m:sSub>
                        <m:sSubPr>
                          <m:ctrlPr>
                            <w:ins w:id="562" w:author="Mark Scheuerell" w:date="2022-05-05T04:44:00Z">
                              <w:rPr>
                                <w:rFonts w:ascii="Cambria Math" w:eastAsiaTheme="minorEastAsia" w:hAnsi="Cambria Math" w:cstheme="minorHAnsi"/>
                                <w:i/>
                              </w:rPr>
                            </w:ins>
                          </m:ctrlPr>
                        </m:sSubPr>
                        <m:e>
                          <m:r>
                            <w:ins w:id="563" w:author="Mark Scheuerell" w:date="2022-05-05T04:44:00Z">
                              <w:rPr>
                                <w:rFonts w:ascii="Cambria Math" w:eastAsiaTheme="minorEastAsia" w:hAnsi="Cambria Math" w:cstheme="minorHAnsi"/>
                              </w:rPr>
                              <m:t>x</m:t>
                            </w:ins>
                          </m:r>
                        </m:e>
                        <m:sub>
                          <m:r>
                            <w:ins w:id="564" w:author="Mark Scheuerell" w:date="2022-05-05T04:44:00Z">
                              <w:rPr>
                                <w:rFonts w:ascii="Cambria Math" w:eastAsiaTheme="minorEastAsia" w:hAnsi="Cambria Math" w:cstheme="minorHAnsi"/>
                              </w:rPr>
                              <m:t>P</m:t>
                            </w:ins>
                          </m:r>
                        </m:sub>
                      </m:sSub>
                      <m:ctrlPr>
                        <w:ins w:id="565" w:author="Mark Scheuerell" w:date="2022-05-05T04:44:00Z">
                          <w:rPr>
                            <w:rFonts w:ascii="Cambria Math" w:eastAsiaTheme="minorEastAsia" w:hAnsi="Cambria Math" w:cstheme="minorHAnsi"/>
                            <w:i/>
                          </w:rPr>
                        </w:ins>
                      </m:ctrlPr>
                    </m:e>
                  </m:mr>
                </m:m>
                <m:ctrlPr>
                  <w:ins w:id="566" w:author="Mark Scheuerell" w:date="2022-05-05T04:44:00Z">
                    <w:rPr>
                      <w:rFonts w:ascii="Cambria Math" w:eastAsiaTheme="minorEastAsia" w:hAnsi="Cambria Math" w:cstheme="minorHAnsi"/>
                      <w:i/>
                    </w:rPr>
                  </w:ins>
                </m:ctrlPr>
              </m:e>
            </m:d>
            <m:ctrlPr>
              <w:ins w:id="567" w:author="Mark Scheuerell" w:date="2022-05-05T04:44:00Z">
                <w:rPr>
                  <w:rFonts w:ascii="Cambria Math" w:eastAsiaTheme="minorEastAsia" w:hAnsi="Cambria Math" w:cstheme="minorHAnsi"/>
                </w:rPr>
              </w:ins>
            </m:ctrlPr>
          </m:e>
          <m:sub>
            <m:r>
              <w:ins w:id="568" w:author="Mark Scheuerell" w:date="2022-05-05T04:44:00Z">
                <w:rPr>
                  <w:rFonts w:ascii="Cambria Math" w:eastAsiaTheme="minorEastAsia" w:hAnsi="Cambria Math" w:cstheme="minorHAnsi"/>
                </w:rPr>
                <m:t>t-1</m:t>
              </w:ins>
            </m:r>
          </m:sub>
        </m:sSub>
        <m:r>
          <w:ins w:id="569" w:author="Mark Scheuerell" w:date="2022-05-05T04:44:00Z">
            <w:rPr>
              <w:rFonts w:ascii="Cambria Math" w:eastAsiaTheme="minorEastAsia" w:hAnsi="Cambria Math" w:cstheme="minorHAnsi"/>
            </w:rPr>
            <m:t>+</m:t>
          </w:ins>
        </m:r>
        <m:d>
          <m:dPr>
            <m:begChr m:val="["/>
            <m:endChr m:val="]"/>
            <m:ctrlPr>
              <w:ins w:id="570" w:author="Mark Scheuerell" w:date="2022-05-05T04:44:00Z">
                <w:rPr>
                  <w:rFonts w:ascii="Cambria Math" w:eastAsiaTheme="minorEastAsia" w:hAnsi="Cambria Math" w:cstheme="minorHAnsi"/>
                </w:rPr>
              </w:ins>
            </m:ctrlPr>
          </m:dPr>
          <m:e>
            <m:m>
              <m:mPr>
                <m:mcs>
                  <m:mc>
                    <m:mcPr>
                      <m:count m:val="1"/>
                      <m:mcJc m:val="center"/>
                    </m:mcPr>
                  </m:mc>
                </m:mcs>
                <m:ctrlPr>
                  <w:ins w:id="571" w:author="Mark Scheuerell" w:date="2022-05-05T04:44:00Z">
                    <w:rPr>
                      <w:rFonts w:ascii="Cambria Math" w:eastAsia="Cambria Math" w:hAnsi="Cambria Math" w:cs="Cambria Math"/>
                      <w:i/>
                    </w:rPr>
                  </w:ins>
                </m:ctrlPr>
              </m:mPr>
              <m:mr>
                <m:e>
                  <m:sSub>
                    <m:sSubPr>
                      <m:ctrlPr>
                        <w:ins w:id="572" w:author="Mark Scheuerell" w:date="2022-05-05T04:44:00Z">
                          <w:rPr>
                            <w:rFonts w:ascii="Cambria Math" w:eastAsiaTheme="minorEastAsia" w:hAnsi="Cambria Math" w:cstheme="minorHAnsi"/>
                            <w:i/>
                          </w:rPr>
                        </w:ins>
                      </m:ctrlPr>
                    </m:sSubPr>
                    <m:e>
                      <m:r>
                        <w:ins w:id="573" w:author="Mark Scheuerell" w:date="2022-05-05T04:45:00Z">
                          <w:rPr>
                            <w:rFonts w:ascii="Cambria Math" w:eastAsiaTheme="minorEastAsia" w:hAnsi="Cambria Math" w:cstheme="minorHAnsi"/>
                          </w:rPr>
                          <m:t>b</m:t>
                        </w:ins>
                      </m:r>
                    </m:e>
                    <m:sub>
                      <m:r>
                        <w:ins w:id="574" w:author="Mark Scheuerell" w:date="2022-05-05T04:44:00Z">
                          <w:rPr>
                            <w:rFonts w:ascii="Cambria Math" w:eastAsiaTheme="minorEastAsia" w:hAnsi="Cambria Math" w:cstheme="minorHAnsi"/>
                          </w:rPr>
                          <m:t>C</m:t>
                        </w:ins>
                      </m:r>
                    </m:sub>
                  </m:sSub>
                  <m:ctrlPr>
                    <w:ins w:id="575" w:author="Mark Scheuerell" w:date="2022-05-05T04:44:00Z">
                      <w:rPr>
                        <w:rFonts w:ascii="Cambria Math" w:eastAsiaTheme="minorEastAsia" w:hAnsi="Cambria Math" w:cstheme="minorHAnsi"/>
                        <w:i/>
                      </w:rPr>
                    </w:ins>
                  </m:ctrlPr>
                </m:e>
              </m:mr>
              <m:mr>
                <m:e>
                  <m:sSub>
                    <m:sSubPr>
                      <m:ctrlPr>
                        <w:ins w:id="576" w:author="Mark Scheuerell" w:date="2022-05-05T04:44:00Z">
                          <w:rPr>
                            <w:rFonts w:ascii="Cambria Math" w:eastAsiaTheme="minorEastAsia" w:hAnsi="Cambria Math" w:cstheme="minorHAnsi"/>
                            <w:i/>
                          </w:rPr>
                        </w:ins>
                      </m:ctrlPr>
                    </m:sSubPr>
                    <m:e>
                      <m:r>
                        <w:ins w:id="577" w:author="Mark Scheuerell" w:date="2022-05-05T04:45:00Z">
                          <w:rPr>
                            <w:rFonts w:ascii="Cambria Math" w:eastAsiaTheme="minorEastAsia" w:hAnsi="Cambria Math" w:cstheme="minorHAnsi"/>
                          </w:rPr>
                          <m:t>b</m:t>
                        </w:ins>
                      </m:r>
                    </m:e>
                    <m:sub>
                      <m:r>
                        <w:ins w:id="578" w:author="Mark Scheuerell" w:date="2022-05-05T04:44:00Z">
                          <w:rPr>
                            <w:rFonts w:ascii="Cambria Math" w:eastAsiaTheme="minorEastAsia" w:hAnsi="Cambria Math" w:cstheme="minorHAnsi"/>
                          </w:rPr>
                          <m:t>P</m:t>
                        </w:ins>
                      </m:r>
                    </m:sub>
                  </m:sSub>
                  <m:ctrlPr>
                    <w:ins w:id="579" w:author="Mark Scheuerell" w:date="2022-05-05T04:44:00Z">
                      <w:rPr>
                        <w:rFonts w:ascii="Cambria Math" w:eastAsiaTheme="minorEastAsia" w:hAnsi="Cambria Math" w:cstheme="minorHAnsi"/>
                        <w:i/>
                      </w:rPr>
                    </w:ins>
                  </m:ctrlPr>
                </m:e>
              </m:mr>
            </m:m>
            <m:ctrlPr>
              <w:ins w:id="580" w:author="Mark Scheuerell" w:date="2022-05-05T04:44:00Z">
                <w:rPr>
                  <w:rFonts w:ascii="Cambria Math" w:eastAsiaTheme="minorEastAsia" w:hAnsi="Cambria Math" w:cstheme="minorHAnsi"/>
                  <w:i/>
                </w:rPr>
              </w:ins>
            </m:ctrlPr>
          </m:e>
        </m:d>
        <m:sSub>
          <m:sSubPr>
            <m:ctrlPr>
              <w:ins w:id="581" w:author="Mark Scheuerell" w:date="2022-05-05T04:46:00Z">
                <w:rPr>
                  <w:rFonts w:ascii="Cambria Math" w:eastAsiaTheme="minorEastAsia" w:hAnsi="Cambria Math" w:cstheme="minorHAnsi"/>
                  <w:i/>
                </w:rPr>
              </w:ins>
            </m:ctrlPr>
          </m:sSubPr>
          <m:e>
            <m:r>
              <w:ins w:id="582" w:author="Mark Scheuerell" w:date="2022-05-05T04:46:00Z">
                <w:rPr>
                  <w:rFonts w:ascii="Cambria Math" w:eastAsiaTheme="minorEastAsia" w:hAnsi="Cambria Math" w:cstheme="minorHAnsi"/>
                </w:rPr>
                <m:t>c</m:t>
              </w:ins>
            </m:r>
          </m:e>
          <m:sub>
            <m:r>
              <w:ins w:id="583" w:author="Mark Scheuerell" w:date="2022-05-05T04:46:00Z">
                <w:rPr>
                  <w:rFonts w:ascii="Cambria Math" w:eastAsiaTheme="minorEastAsia" w:hAnsi="Cambria Math" w:cstheme="minorHAnsi"/>
                </w:rPr>
                <m:t>j</m:t>
              </w:ins>
            </m:r>
            <m:r>
              <w:ins w:id="584" w:author="Mark Scheuerell" w:date="2022-05-05T04:46:00Z">
                <w:rPr>
                  <w:rFonts w:ascii="Cambria Math" w:eastAsiaTheme="minorEastAsia" w:hAnsi="Cambria Math" w:cstheme="minorHAnsi"/>
                </w:rPr>
                <m:t>,</m:t>
              </w:ins>
            </m:r>
            <m:r>
              <w:ins w:id="585" w:author="Mark Scheuerell" w:date="2022-05-05T04:46:00Z">
                <w:rPr>
                  <w:rFonts w:ascii="Cambria Math" w:eastAsiaTheme="minorEastAsia" w:hAnsi="Cambria Math" w:cstheme="minorHAnsi"/>
                </w:rPr>
                <m:t>t</m:t>
              </w:ins>
            </m:r>
          </m:sub>
        </m:sSub>
        <m:r>
          <w:ins w:id="586" w:author="Mark Scheuerell" w:date="2022-05-05T04:44:00Z">
            <w:rPr>
              <w:rFonts w:ascii="Cambria Math" w:eastAsiaTheme="minorEastAsia" w:hAnsi="Cambria Math" w:cstheme="minorHAnsi"/>
            </w:rPr>
            <m:t>+</m:t>
          </w:ins>
        </m:r>
        <m:sSub>
          <m:sSubPr>
            <m:ctrlPr>
              <w:ins w:id="587" w:author="Mark Scheuerell" w:date="2022-05-05T04:44:00Z">
                <w:rPr>
                  <w:rFonts w:ascii="Cambria Math" w:eastAsiaTheme="minorEastAsia" w:hAnsi="Cambria Math" w:cstheme="minorHAnsi"/>
                  <w:i/>
                </w:rPr>
              </w:ins>
            </m:ctrlPr>
          </m:sSubPr>
          <m:e>
            <m:d>
              <m:dPr>
                <m:begChr m:val="["/>
                <m:endChr m:val="]"/>
                <m:ctrlPr>
                  <w:ins w:id="588" w:author="Mark Scheuerell" w:date="2022-05-05T04:44:00Z">
                    <w:rPr>
                      <w:rFonts w:ascii="Cambria Math" w:eastAsiaTheme="minorEastAsia" w:hAnsi="Cambria Math" w:cstheme="minorHAnsi"/>
                    </w:rPr>
                  </w:ins>
                </m:ctrlPr>
              </m:dPr>
              <m:e>
                <m:m>
                  <m:mPr>
                    <m:mcs>
                      <m:mc>
                        <m:mcPr>
                          <m:count m:val="1"/>
                          <m:mcJc m:val="center"/>
                        </m:mcPr>
                      </m:mc>
                    </m:mcs>
                    <m:ctrlPr>
                      <w:ins w:id="589" w:author="Mark Scheuerell" w:date="2022-05-05T04:44:00Z">
                        <w:rPr>
                          <w:rFonts w:ascii="Cambria Math" w:eastAsia="Cambria Math" w:hAnsi="Cambria Math" w:cs="Cambria Math"/>
                          <w:i/>
                        </w:rPr>
                      </w:ins>
                    </m:ctrlPr>
                  </m:mPr>
                  <m:mr>
                    <m:e>
                      <m:sSub>
                        <m:sSubPr>
                          <m:ctrlPr>
                            <w:ins w:id="590" w:author="Mark Scheuerell" w:date="2022-05-05T04:44:00Z">
                              <w:rPr>
                                <w:rFonts w:ascii="Cambria Math" w:eastAsiaTheme="minorEastAsia" w:hAnsi="Cambria Math" w:cstheme="minorHAnsi"/>
                                <w:i/>
                              </w:rPr>
                            </w:ins>
                          </m:ctrlPr>
                        </m:sSubPr>
                        <m:e>
                          <m:r>
                            <w:ins w:id="591" w:author="Mark Scheuerell" w:date="2022-05-05T04:44:00Z">
                              <w:rPr>
                                <w:rFonts w:ascii="Cambria Math" w:eastAsiaTheme="minorEastAsia" w:hAnsi="Cambria Math" w:cstheme="minorHAnsi"/>
                              </w:rPr>
                              <m:t>w</m:t>
                            </w:ins>
                          </m:r>
                        </m:e>
                        <m:sub>
                          <m:r>
                            <w:ins w:id="592" w:author="Mark Scheuerell" w:date="2022-05-05T04:44:00Z">
                              <w:rPr>
                                <w:rFonts w:ascii="Cambria Math" w:eastAsiaTheme="minorEastAsia" w:hAnsi="Cambria Math" w:cstheme="minorHAnsi"/>
                              </w:rPr>
                              <m:t>C</m:t>
                            </w:ins>
                          </m:r>
                        </m:sub>
                      </m:sSub>
                      <m:ctrlPr>
                        <w:ins w:id="593" w:author="Mark Scheuerell" w:date="2022-05-05T04:44:00Z">
                          <w:rPr>
                            <w:rFonts w:ascii="Cambria Math" w:eastAsiaTheme="minorEastAsia" w:hAnsi="Cambria Math" w:cstheme="minorHAnsi"/>
                            <w:i/>
                          </w:rPr>
                        </w:ins>
                      </m:ctrlPr>
                    </m:e>
                  </m:mr>
                  <m:mr>
                    <m:e>
                      <m:sSub>
                        <m:sSubPr>
                          <m:ctrlPr>
                            <w:ins w:id="594" w:author="Mark Scheuerell" w:date="2022-05-05T04:44:00Z">
                              <w:rPr>
                                <w:rFonts w:ascii="Cambria Math" w:eastAsiaTheme="minorEastAsia" w:hAnsi="Cambria Math" w:cstheme="minorHAnsi"/>
                                <w:i/>
                              </w:rPr>
                            </w:ins>
                          </m:ctrlPr>
                        </m:sSubPr>
                        <m:e>
                          <m:r>
                            <w:ins w:id="595" w:author="Mark Scheuerell" w:date="2022-05-05T04:44:00Z">
                              <w:rPr>
                                <w:rFonts w:ascii="Cambria Math" w:eastAsiaTheme="minorEastAsia" w:hAnsi="Cambria Math" w:cstheme="minorHAnsi"/>
                              </w:rPr>
                              <m:t>w</m:t>
                            </w:ins>
                          </m:r>
                        </m:e>
                        <m:sub>
                          <m:r>
                            <w:ins w:id="596" w:author="Mark Scheuerell" w:date="2022-05-05T04:44:00Z">
                              <w:rPr>
                                <w:rFonts w:ascii="Cambria Math" w:eastAsiaTheme="minorEastAsia" w:hAnsi="Cambria Math" w:cstheme="minorHAnsi"/>
                              </w:rPr>
                              <m:t>P</m:t>
                            </w:ins>
                          </m:r>
                        </m:sub>
                      </m:sSub>
                      <m:ctrlPr>
                        <w:ins w:id="597" w:author="Mark Scheuerell" w:date="2022-05-05T04:44:00Z">
                          <w:rPr>
                            <w:rFonts w:ascii="Cambria Math" w:eastAsiaTheme="minorEastAsia" w:hAnsi="Cambria Math" w:cstheme="minorHAnsi"/>
                            <w:i/>
                          </w:rPr>
                        </w:ins>
                      </m:ctrlPr>
                    </m:e>
                  </m:mr>
                </m:m>
                <m:ctrlPr>
                  <w:ins w:id="598" w:author="Mark Scheuerell" w:date="2022-05-05T04:44:00Z">
                    <w:rPr>
                      <w:rFonts w:ascii="Cambria Math" w:eastAsiaTheme="minorEastAsia" w:hAnsi="Cambria Math" w:cstheme="minorHAnsi"/>
                      <w:i/>
                    </w:rPr>
                  </w:ins>
                </m:ctrlPr>
              </m:e>
            </m:d>
          </m:e>
          <m:sub>
            <m:r>
              <w:ins w:id="599" w:author="Mark Scheuerell" w:date="2022-05-05T04:44:00Z">
                <w:rPr>
                  <w:rFonts w:ascii="Cambria Math" w:eastAsiaTheme="minorEastAsia" w:hAnsi="Cambria Math" w:cstheme="minorHAnsi"/>
                </w:rPr>
                <m:t>t</m:t>
              </w:ins>
            </m:r>
          </m:sub>
        </m:sSub>
      </m:oMath>
      <w:ins w:id="600" w:author="Mark Scheuerell" w:date="2022-05-05T04:44:00Z">
        <w:r>
          <w:tab/>
        </w:r>
        <w:r>
          <w:tab/>
        </w:r>
        <w:r>
          <w:tab/>
        </w:r>
        <w:r>
          <w:tab/>
        </w:r>
        <w:r>
          <w:tab/>
        </w:r>
        <w:r>
          <w:tab/>
          <w:t>(</w:t>
        </w:r>
      </w:ins>
      <w:ins w:id="601" w:author="Mark Scheuerell" w:date="2022-05-05T04:45:00Z">
        <w:r>
          <w:t>6</w:t>
        </w:r>
      </w:ins>
      <w:ins w:id="602" w:author="Mark Scheuerell" w:date="2022-05-05T04:44:00Z">
        <w:r>
          <w:t>)</w:t>
        </w:r>
      </w:ins>
    </w:p>
    <w:p w14:paraId="20E6E99B" w14:textId="4635CABE" w:rsidR="0062441E" w:rsidRDefault="0062441E" w:rsidP="0062441E">
      <w:pPr>
        <w:spacing w:line="480" w:lineRule="auto"/>
        <w:rPr>
          <w:ins w:id="603" w:author="Mark Scheuerell" w:date="2022-05-05T04:44:00Z"/>
        </w:rPr>
      </w:pPr>
      <w:ins w:id="604" w:author="Mark Scheuerell" w:date="2022-05-05T04:47:00Z">
        <w:r>
          <w:t>when the effects of the covariate are different for the two genera, or</w:t>
        </w:r>
      </w:ins>
    </w:p>
    <w:p w14:paraId="7BA11E67" w14:textId="02667C59" w:rsidR="0062441E" w:rsidRDefault="0062441E" w:rsidP="0062441E">
      <w:pPr>
        <w:spacing w:line="480" w:lineRule="auto"/>
        <w:ind w:left="720" w:firstLine="720"/>
        <w:rPr>
          <w:ins w:id="605" w:author="Mark Scheuerell" w:date="2022-05-05T04:47:00Z"/>
        </w:rPr>
      </w:pPr>
      <m:oMath>
        <m:sSub>
          <m:sSubPr>
            <m:ctrlPr>
              <w:ins w:id="606" w:author="Mark Scheuerell" w:date="2022-05-05T04:47:00Z">
                <w:rPr>
                  <w:rFonts w:ascii="Cambria Math" w:eastAsiaTheme="minorEastAsia" w:hAnsi="Cambria Math" w:cstheme="minorHAnsi"/>
                  <w:i/>
                </w:rPr>
              </w:ins>
            </m:ctrlPr>
          </m:sSubPr>
          <m:e>
            <m:d>
              <m:dPr>
                <m:begChr m:val="["/>
                <m:endChr m:val="]"/>
                <m:ctrlPr>
                  <w:ins w:id="607" w:author="Mark Scheuerell" w:date="2022-05-05T04:47:00Z">
                    <w:rPr>
                      <w:rFonts w:ascii="Cambria Math" w:eastAsiaTheme="minorEastAsia" w:hAnsi="Cambria Math" w:cstheme="minorHAnsi"/>
                    </w:rPr>
                  </w:ins>
                </m:ctrlPr>
              </m:dPr>
              <m:e>
                <m:m>
                  <m:mPr>
                    <m:mcs>
                      <m:mc>
                        <m:mcPr>
                          <m:count m:val="1"/>
                          <m:mcJc m:val="center"/>
                        </m:mcPr>
                      </m:mc>
                    </m:mcs>
                    <m:ctrlPr>
                      <w:ins w:id="608" w:author="Mark Scheuerell" w:date="2022-05-05T04:47:00Z">
                        <w:rPr>
                          <w:rFonts w:ascii="Cambria Math" w:eastAsia="Cambria Math" w:hAnsi="Cambria Math" w:cs="Cambria Math"/>
                          <w:i/>
                        </w:rPr>
                      </w:ins>
                    </m:ctrlPr>
                  </m:mPr>
                  <m:mr>
                    <m:e>
                      <m:sSub>
                        <m:sSubPr>
                          <m:ctrlPr>
                            <w:ins w:id="609" w:author="Mark Scheuerell" w:date="2022-05-05T04:47:00Z">
                              <w:rPr>
                                <w:rFonts w:ascii="Cambria Math" w:eastAsiaTheme="minorEastAsia" w:hAnsi="Cambria Math" w:cstheme="minorHAnsi"/>
                                <w:i/>
                              </w:rPr>
                            </w:ins>
                          </m:ctrlPr>
                        </m:sSubPr>
                        <m:e>
                          <m:r>
                            <w:ins w:id="610" w:author="Mark Scheuerell" w:date="2022-05-05T04:47:00Z">
                              <w:rPr>
                                <w:rFonts w:ascii="Cambria Math" w:eastAsiaTheme="minorEastAsia" w:hAnsi="Cambria Math" w:cstheme="minorHAnsi"/>
                              </w:rPr>
                              <m:t>x</m:t>
                            </w:ins>
                          </m:r>
                        </m:e>
                        <m:sub>
                          <m:r>
                            <w:ins w:id="611" w:author="Mark Scheuerell" w:date="2022-05-05T04:47:00Z">
                              <w:rPr>
                                <w:rFonts w:ascii="Cambria Math" w:eastAsiaTheme="minorEastAsia" w:hAnsi="Cambria Math" w:cstheme="minorHAnsi"/>
                              </w:rPr>
                              <m:t>C</m:t>
                            </w:ins>
                          </m:r>
                        </m:sub>
                      </m:sSub>
                      <m:ctrlPr>
                        <w:ins w:id="612" w:author="Mark Scheuerell" w:date="2022-05-05T04:47:00Z">
                          <w:rPr>
                            <w:rFonts w:ascii="Cambria Math" w:eastAsiaTheme="minorEastAsia" w:hAnsi="Cambria Math" w:cstheme="minorHAnsi"/>
                            <w:i/>
                          </w:rPr>
                        </w:ins>
                      </m:ctrlPr>
                    </m:e>
                  </m:mr>
                  <m:mr>
                    <m:e>
                      <m:sSub>
                        <m:sSubPr>
                          <m:ctrlPr>
                            <w:ins w:id="613" w:author="Mark Scheuerell" w:date="2022-05-05T04:47:00Z">
                              <w:rPr>
                                <w:rFonts w:ascii="Cambria Math" w:eastAsiaTheme="minorEastAsia" w:hAnsi="Cambria Math" w:cstheme="minorHAnsi"/>
                                <w:i/>
                              </w:rPr>
                            </w:ins>
                          </m:ctrlPr>
                        </m:sSubPr>
                        <m:e>
                          <m:r>
                            <w:ins w:id="614" w:author="Mark Scheuerell" w:date="2022-05-05T04:47:00Z">
                              <w:rPr>
                                <w:rFonts w:ascii="Cambria Math" w:eastAsiaTheme="minorEastAsia" w:hAnsi="Cambria Math" w:cstheme="minorHAnsi"/>
                              </w:rPr>
                              <m:t>x</m:t>
                            </w:ins>
                          </m:r>
                        </m:e>
                        <m:sub>
                          <m:r>
                            <w:ins w:id="615" w:author="Mark Scheuerell" w:date="2022-05-05T04:47:00Z">
                              <w:rPr>
                                <w:rFonts w:ascii="Cambria Math" w:eastAsiaTheme="minorEastAsia" w:hAnsi="Cambria Math" w:cstheme="minorHAnsi"/>
                              </w:rPr>
                              <m:t>P</m:t>
                            </w:ins>
                          </m:r>
                        </m:sub>
                      </m:sSub>
                      <m:ctrlPr>
                        <w:ins w:id="616" w:author="Mark Scheuerell" w:date="2022-05-05T04:47:00Z">
                          <w:rPr>
                            <w:rFonts w:ascii="Cambria Math" w:eastAsiaTheme="minorEastAsia" w:hAnsi="Cambria Math" w:cstheme="minorHAnsi"/>
                            <w:i/>
                          </w:rPr>
                        </w:ins>
                      </m:ctrlPr>
                    </m:e>
                  </m:mr>
                </m:m>
                <m:ctrlPr>
                  <w:ins w:id="617" w:author="Mark Scheuerell" w:date="2022-05-05T04:47:00Z">
                    <w:rPr>
                      <w:rFonts w:ascii="Cambria Math" w:eastAsiaTheme="minorEastAsia" w:hAnsi="Cambria Math" w:cstheme="minorHAnsi"/>
                      <w:i/>
                    </w:rPr>
                  </w:ins>
                </m:ctrlPr>
              </m:e>
            </m:d>
          </m:e>
          <m:sub>
            <m:r>
              <w:ins w:id="618" w:author="Mark Scheuerell" w:date="2022-05-05T04:47:00Z">
                <w:rPr>
                  <w:rFonts w:ascii="Cambria Math" w:eastAsiaTheme="minorEastAsia" w:hAnsi="Cambria Math" w:cstheme="minorHAnsi"/>
                </w:rPr>
                <m:t>t</m:t>
              </w:ins>
            </m:r>
          </m:sub>
        </m:sSub>
        <m:r>
          <w:ins w:id="619" w:author="Mark Scheuerell" w:date="2022-05-05T04:47:00Z">
            <m:rPr>
              <m:sty m:val="p"/>
            </m:rPr>
            <w:rPr>
              <w:rFonts w:ascii="Cambria Math" w:eastAsiaTheme="minorEastAsia" w:hAnsi="Cambria Math" w:cstheme="minorHAnsi"/>
            </w:rPr>
            <m:t>=</m:t>
          </w:ins>
        </m:r>
        <m:sSub>
          <m:sSubPr>
            <m:ctrlPr>
              <w:ins w:id="620" w:author="Mark Scheuerell" w:date="2022-05-05T04:47:00Z">
                <w:rPr>
                  <w:rFonts w:ascii="Cambria Math" w:eastAsiaTheme="minorEastAsia" w:hAnsi="Cambria Math" w:cstheme="minorHAnsi"/>
                  <w:i/>
                </w:rPr>
              </w:ins>
            </m:ctrlPr>
          </m:sSubPr>
          <m:e>
            <m:d>
              <m:dPr>
                <m:begChr m:val="["/>
                <m:endChr m:val="]"/>
                <m:ctrlPr>
                  <w:ins w:id="621" w:author="Mark Scheuerell" w:date="2022-05-05T04:47:00Z">
                    <w:rPr>
                      <w:rFonts w:ascii="Cambria Math" w:eastAsiaTheme="minorEastAsia" w:hAnsi="Cambria Math" w:cstheme="minorHAnsi"/>
                    </w:rPr>
                  </w:ins>
                </m:ctrlPr>
              </m:dPr>
              <m:e>
                <m:m>
                  <m:mPr>
                    <m:mcs>
                      <m:mc>
                        <m:mcPr>
                          <m:count m:val="1"/>
                          <m:mcJc m:val="center"/>
                        </m:mcPr>
                      </m:mc>
                    </m:mcs>
                    <m:ctrlPr>
                      <w:ins w:id="622" w:author="Mark Scheuerell" w:date="2022-05-05T04:47:00Z">
                        <w:rPr>
                          <w:rFonts w:ascii="Cambria Math" w:eastAsia="Cambria Math" w:hAnsi="Cambria Math" w:cs="Cambria Math"/>
                          <w:i/>
                        </w:rPr>
                      </w:ins>
                    </m:ctrlPr>
                  </m:mPr>
                  <m:mr>
                    <m:e>
                      <m:sSub>
                        <m:sSubPr>
                          <m:ctrlPr>
                            <w:ins w:id="623" w:author="Mark Scheuerell" w:date="2022-05-05T04:47:00Z">
                              <w:rPr>
                                <w:rFonts w:ascii="Cambria Math" w:eastAsiaTheme="minorEastAsia" w:hAnsi="Cambria Math" w:cstheme="minorHAnsi"/>
                                <w:i/>
                              </w:rPr>
                            </w:ins>
                          </m:ctrlPr>
                        </m:sSubPr>
                        <m:e>
                          <m:r>
                            <w:ins w:id="624" w:author="Mark Scheuerell" w:date="2022-05-05T04:47:00Z">
                              <w:rPr>
                                <w:rFonts w:ascii="Cambria Math" w:eastAsiaTheme="minorEastAsia" w:hAnsi="Cambria Math" w:cstheme="minorHAnsi"/>
                              </w:rPr>
                              <m:t>x</m:t>
                            </w:ins>
                          </m:r>
                        </m:e>
                        <m:sub>
                          <m:r>
                            <w:ins w:id="625" w:author="Mark Scheuerell" w:date="2022-05-05T04:47:00Z">
                              <w:rPr>
                                <w:rFonts w:ascii="Cambria Math" w:eastAsiaTheme="minorEastAsia" w:hAnsi="Cambria Math" w:cstheme="minorHAnsi"/>
                              </w:rPr>
                              <m:t>C</m:t>
                            </w:ins>
                          </m:r>
                        </m:sub>
                      </m:sSub>
                      <m:ctrlPr>
                        <w:ins w:id="626" w:author="Mark Scheuerell" w:date="2022-05-05T04:47:00Z">
                          <w:rPr>
                            <w:rFonts w:ascii="Cambria Math" w:eastAsiaTheme="minorEastAsia" w:hAnsi="Cambria Math" w:cstheme="minorHAnsi"/>
                            <w:i/>
                          </w:rPr>
                        </w:ins>
                      </m:ctrlPr>
                    </m:e>
                  </m:mr>
                  <m:mr>
                    <m:e>
                      <m:sSub>
                        <m:sSubPr>
                          <m:ctrlPr>
                            <w:ins w:id="627" w:author="Mark Scheuerell" w:date="2022-05-05T04:47:00Z">
                              <w:rPr>
                                <w:rFonts w:ascii="Cambria Math" w:eastAsiaTheme="minorEastAsia" w:hAnsi="Cambria Math" w:cstheme="minorHAnsi"/>
                                <w:i/>
                              </w:rPr>
                            </w:ins>
                          </m:ctrlPr>
                        </m:sSubPr>
                        <m:e>
                          <m:r>
                            <w:ins w:id="628" w:author="Mark Scheuerell" w:date="2022-05-05T04:47:00Z">
                              <w:rPr>
                                <w:rFonts w:ascii="Cambria Math" w:eastAsiaTheme="minorEastAsia" w:hAnsi="Cambria Math" w:cstheme="minorHAnsi"/>
                              </w:rPr>
                              <m:t>x</m:t>
                            </w:ins>
                          </m:r>
                        </m:e>
                        <m:sub>
                          <m:r>
                            <w:ins w:id="629" w:author="Mark Scheuerell" w:date="2022-05-05T04:47:00Z">
                              <w:rPr>
                                <w:rFonts w:ascii="Cambria Math" w:eastAsiaTheme="minorEastAsia" w:hAnsi="Cambria Math" w:cstheme="minorHAnsi"/>
                              </w:rPr>
                              <m:t>P</m:t>
                            </w:ins>
                          </m:r>
                        </m:sub>
                      </m:sSub>
                      <m:ctrlPr>
                        <w:ins w:id="630" w:author="Mark Scheuerell" w:date="2022-05-05T04:47:00Z">
                          <w:rPr>
                            <w:rFonts w:ascii="Cambria Math" w:eastAsiaTheme="minorEastAsia" w:hAnsi="Cambria Math" w:cstheme="minorHAnsi"/>
                            <w:i/>
                          </w:rPr>
                        </w:ins>
                      </m:ctrlPr>
                    </m:e>
                  </m:mr>
                </m:m>
                <m:ctrlPr>
                  <w:ins w:id="631" w:author="Mark Scheuerell" w:date="2022-05-05T04:47:00Z">
                    <w:rPr>
                      <w:rFonts w:ascii="Cambria Math" w:eastAsiaTheme="minorEastAsia" w:hAnsi="Cambria Math" w:cstheme="minorHAnsi"/>
                      <w:i/>
                    </w:rPr>
                  </w:ins>
                </m:ctrlPr>
              </m:e>
            </m:d>
            <m:ctrlPr>
              <w:ins w:id="632" w:author="Mark Scheuerell" w:date="2022-05-05T04:47:00Z">
                <w:rPr>
                  <w:rFonts w:ascii="Cambria Math" w:eastAsiaTheme="minorEastAsia" w:hAnsi="Cambria Math" w:cstheme="minorHAnsi"/>
                </w:rPr>
              </w:ins>
            </m:ctrlPr>
          </m:e>
          <m:sub>
            <m:r>
              <w:ins w:id="633" w:author="Mark Scheuerell" w:date="2022-05-05T04:47:00Z">
                <w:rPr>
                  <w:rFonts w:ascii="Cambria Math" w:eastAsiaTheme="minorEastAsia" w:hAnsi="Cambria Math" w:cstheme="minorHAnsi"/>
                </w:rPr>
                <m:t>t-1</m:t>
              </w:ins>
            </m:r>
          </m:sub>
        </m:sSub>
        <m:r>
          <w:ins w:id="634" w:author="Mark Scheuerell" w:date="2022-05-05T04:47:00Z">
            <w:rPr>
              <w:rFonts w:ascii="Cambria Math" w:eastAsiaTheme="minorEastAsia" w:hAnsi="Cambria Math" w:cstheme="minorHAnsi"/>
            </w:rPr>
            <m:t>+</m:t>
          </w:ins>
        </m:r>
        <m:d>
          <m:dPr>
            <m:begChr m:val="["/>
            <m:endChr m:val="]"/>
            <m:ctrlPr>
              <w:ins w:id="635" w:author="Mark Scheuerell" w:date="2022-05-05T04:47:00Z">
                <w:rPr>
                  <w:rFonts w:ascii="Cambria Math" w:eastAsiaTheme="minorEastAsia" w:hAnsi="Cambria Math" w:cstheme="minorHAnsi"/>
                </w:rPr>
              </w:ins>
            </m:ctrlPr>
          </m:dPr>
          <m:e>
            <m:m>
              <m:mPr>
                <m:mcs>
                  <m:mc>
                    <m:mcPr>
                      <m:count m:val="1"/>
                      <m:mcJc m:val="center"/>
                    </m:mcPr>
                  </m:mc>
                </m:mcs>
                <m:ctrlPr>
                  <w:ins w:id="636" w:author="Mark Scheuerell" w:date="2022-05-05T04:47:00Z">
                    <w:rPr>
                      <w:rFonts w:ascii="Cambria Math" w:eastAsia="Cambria Math" w:hAnsi="Cambria Math" w:cs="Cambria Math"/>
                      <w:i/>
                    </w:rPr>
                  </w:ins>
                </m:ctrlPr>
              </m:mPr>
              <m:mr>
                <m:e>
                  <m:r>
                    <w:ins w:id="637" w:author="Mark Scheuerell" w:date="2022-05-05T04:47:00Z">
                      <w:rPr>
                        <w:rFonts w:ascii="Cambria Math" w:eastAsia="Cambria Math" w:hAnsi="Cambria Math" w:cs="Cambria Math"/>
                      </w:rPr>
                      <m:t>b</m:t>
                    </w:ins>
                  </m:r>
                  <m:ctrlPr>
                    <w:ins w:id="638" w:author="Mark Scheuerell" w:date="2022-05-05T04:47:00Z">
                      <w:rPr>
                        <w:rFonts w:ascii="Cambria Math" w:eastAsiaTheme="minorEastAsia" w:hAnsi="Cambria Math" w:cstheme="minorHAnsi"/>
                        <w:i/>
                      </w:rPr>
                    </w:ins>
                  </m:ctrlPr>
                </m:e>
              </m:mr>
              <m:mr>
                <m:e>
                  <m:r>
                    <w:ins w:id="639" w:author="Mark Scheuerell" w:date="2022-05-05T04:47:00Z">
                      <w:rPr>
                        <w:rFonts w:ascii="Cambria Math" w:eastAsiaTheme="minorEastAsia" w:hAnsi="Cambria Math" w:cstheme="minorHAnsi"/>
                      </w:rPr>
                      <m:t>b</m:t>
                    </w:ins>
                  </m:r>
                  <m:ctrlPr>
                    <w:ins w:id="640" w:author="Mark Scheuerell" w:date="2022-05-05T04:47:00Z">
                      <w:rPr>
                        <w:rFonts w:ascii="Cambria Math" w:eastAsiaTheme="minorEastAsia" w:hAnsi="Cambria Math" w:cstheme="minorHAnsi"/>
                        <w:i/>
                      </w:rPr>
                    </w:ins>
                  </m:ctrlPr>
                </m:e>
              </m:mr>
            </m:m>
            <m:ctrlPr>
              <w:ins w:id="641" w:author="Mark Scheuerell" w:date="2022-05-05T04:47:00Z">
                <w:rPr>
                  <w:rFonts w:ascii="Cambria Math" w:eastAsiaTheme="minorEastAsia" w:hAnsi="Cambria Math" w:cstheme="minorHAnsi"/>
                  <w:i/>
                </w:rPr>
              </w:ins>
            </m:ctrlPr>
          </m:e>
        </m:d>
        <m:sSub>
          <m:sSubPr>
            <m:ctrlPr>
              <w:ins w:id="642" w:author="Mark Scheuerell" w:date="2022-05-05T04:47:00Z">
                <w:rPr>
                  <w:rFonts w:ascii="Cambria Math" w:eastAsiaTheme="minorEastAsia" w:hAnsi="Cambria Math" w:cstheme="minorHAnsi"/>
                  <w:i/>
                </w:rPr>
              </w:ins>
            </m:ctrlPr>
          </m:sSubPr>
          <m:e>
            <m:r>
              <w:ins w:id="643" w:author="Mark Scheuerell" w:date="2022-05-05T04:47:00Z">
                <w:rPr>
                  <w:rFonts w:ascii="Cambria Math" w:eastAsiaTheme="minorEastAsia" w:hAnsi="Cambria Math" w:cstheme="minorHAnsi"/>
                </w:rPr>
                <m:t>c</m:t>
              </w:ins>
            </m:r>
          </m:e>
          <m:sub>
            <m:r>
              <w:ins w:id="644" w:author="Mark Scheuerell" w:date="2022-05-05T04:47:00Z">
                <w:rPr>
                  <w:rFonts w:ascii="Cambria Math" w:eastAsiaTheme="minorEastAsia" w:hAnsi="Cambria Math" w:cstheme="minorHAnsi"/>
                </w:rPr>
                <m:t>j</m:t>
              </w:ins>
            </m:r>
            <m:r>
              <w:ins w:id="645" w:author="Mark Scheuerell" w:date="2022-05-05T04:47:00Z">
                <w:rPr>
                  <w:rFonts w:ascii="Cambria Math" w:eastAsiaTheme="minorEastAsia" w:hAnsi="Cambria Math" w:cstheme="minorHAnsi"/>
                </w:rPr>
                <m:t>,</m:t>
              </w:ins>
            </m:r>
            <m:r>
              <w:ins w:id="646" w:author="Mark Scheuerell" w:date="2022-05-05T04:47:00Z">
                <w:rPr>
                  <w:rFonts w:ascii="Cambria Math" w:eastAsiaTheme="minorEastAsia" w:hAnsi="Cambria Math" w:cstheme="minorHAnsi"/>
                </w:rPr>
                <m:t>t</m:t>
              </w:ins>
            </m:r>
          </m:sub>
        </m:sSub>
        <m:r>
          <w:ins w:id="647" w:author="Mark Scheuerell" w:date="2022-05-05T04:47:00Z">
            <w:rPr>
              <w:rFonts w:ascii="Cambria Math" w:eastAsiaTheme="minorEastAsia" w:hAnsi="Cambria Math" w:cstheme="minorHAnsi"/>
            </w:rPr>
            <m:t>+</m:t>
          </w:ins>
        </m:r>
        <m:sSub>
          <m:sSubPr>
            <m:ctrlPr>
              <w:ins w:id="648" w:author="Mark Scheuerell" w:date="2022-05-05T04:47:00Z">
                <w:rPr>
                  <w:rFonts w:ascii="Cambria Math" w:eastAsiaTheme="minorEastAsia" w:hAnsi="Cambria Math" w:cstheme="minorHAnsi"/>
                  <w:i/>
                </w:rPr>
              </w:ins>
            </m:ctrlPr>
          </m:sSubPr>
          <m:e>
            <m:d>
              <m:dPr>
                <m:begChr m:val="["/>
                <m:endChr m:val="]"/>
                <m:ctrlPr>
                  <w:ins w:id="649" w:author="Mark Scheuerell" w:date="2022-05-05T04:47:00Z">
                    <w:rPr>
                      <w:rFonts w:ascii="Cambria Math" w:eastAsiaTheme="minorEastAsia" w:hAnsi="Cambria Math" w:cstheme="minorHAnsi"/>
                    </w:rPr>
                  </w:ins>
                </m:ctrlPr>
              </m:dPr>
              <m:e>
                <m:m>
                  <m:mPr>
                    <m:mcs>
                      <m:mc>
                        <m:mcPr>
                          <m:count m:val="1"/>
                          <m:mcJc m:val="center"/>
                        </m:mcPr>
                      </m:mc>
                    </m:mcs>
                    <m:ctrlPr>
                      <w:ins w:id="650" w:author="Mark Scheuerell" w:date="2022-05-05T04:47:00Z">
                        <w:rPr>
                          <w:rFonts w:ascii="Cambria Math" w:eastAsia="Cambria Math" w:hAnsi="Cambria Math" w:cs="Cambria Math"/>
                          <w:i/>
                        </w:rPr>
                      </w:ins>
                    </m:ctrlPr>
                  </m:mPr>
                  <m:mr>
                    <m:e>
                      <m:sSub>
                        <m:sSubPr>
                          <m:ctrlPr>
                            <w:ins w:id="651" w:author="Mark Scheuerell" w:date="2022-05-05T04:47:00Z">
                              <w:rPr>
                                <w:rFonts w:ascii="Cambria Math" w:eastAsiaTheme="minorEastAsia" w:hAnsi="Cambria Math" w:cstheme="minorHAnsi"/>
                                <w:i/>
                              </w:rPr>
                            </w:ins>
                          </m:ctrlPr>
                        </m:sSubPr>
                        <m:e>
                          <m:r>
                            <w:ins w:id="652" w:author="Mark Scheuerell" w:date="2022-05-05T04:47:00Z">
                              <w:rPr>
                                <w:rFonts w:ascii="Cambria Math" w:eastAsiaTheme="minorEastAsia" w:hAnsi="Cambria Math" w:cstheme="minorHAnsi"/>
                              </w:rPr>
                              <m:t>w</m:t>
                            </w:ins>
                          </m:r>
                        </m:e>
                        <m:sub>
                          <m:r>
                            <w:ins w:id="653" w:author="Mark Scheuerell" w:date="2022-05-05T04:47:00Z">
                              <w:rPr>
                                <w:rFonts w:ascii="Cambria Math" w:eastAsiaTheme="minorEastAsia" w:hAnsi="Cambria Math" w:cstheme="minorHAnsi"/>
                              </w:rPr>
                              <m:t>C</m:t>
                            </w:ins>
                          </m:r>
                        </m:sub>
                      </m:sSub>
                      <m:ctrlPr>
                        <w:ins w:id="654" w:author="Mark Scheuerell" w:date="2022-05-05T04:47:00Z">
                          <w:rPr>
                            <w:rFonts w:ascii="Cambria Math" w:eastAsiaTheme="minorEastAsia" w:hAnsi="Cambria Math" w:cstheme="minorHAnsi"/>
                            <w:i/>
                          </w:rPr>
                        </w:ins>
                      </m:ctrlPr>
                    </m:e>
                  </m:mr>
                  <m:mr>
                    <m:e>
                      <m:sSub>
                        <m:sSubPr>
                          <m:ctrlPr>
                            <w:ins w:id="655" w:author="Mark Scheuerell" w:date="2022-05-05T04:47:00Z">
                              <w:rPr>
                                <w:rFonts w:ascii="Cambria Math" w:eastAsiaTheme="minorEastAsia" w:hAnsi="Cambria Math" w:cstheme="minorHAnsi"/>
                                <w:i/>
                              </w:rPr>
                            </w:ins>
                          </m:ctrlPr>
                        </m:sSubPr>
                        <m:e>
                          <m:r>
                            <w:ins w:id="656" w:author="Mark Scheuerell" w:date="2022-05-05T04:47:00Z">
                              <w:rPr>
                                <w:rFonts w:ascii="Cambria Math" w:eastAsiaTheme="minorEastAsia" w:hAnsi="Cambria Math" w:cstheme="minorHAnsi"/>
                              </w:rPr>
                              <m:t>w</m:t>
                            </w:ins>
                          </m:r>
                        </m:e>
                        <m:sub>
                          <m:r>
                            <w:ins w:id="657" w:author="Mark Scheuerell" w:date="2022-05-05T04:47:00Z">
                              <w:rPr>
                                <w:rFonts w:ascii="Cambria Math" w:eastAsiaTheme="minorEastAsia" w:hAnsi="Cambria Math" w:cstheme="minorHAnsi"/>
                              </w:rPr>
                              <m:t>P</m:t>
                            </w:ins>
                          </m:r>
                        </m:sub>
                      </m:sSub>
                      <m:ctrlPr>
                        <w:ins w:id="658" w:author="Mark Scheuerell" w:date="2022-05-05T04:47:00Z">
                          <w:rPr>
                            <w:rFonts w:ascii="Cambria Math" w:eastAsiaTheme="minorEastAsia" w:hAnsi="Cambria Math" w:cstheme="minorHAnsi"/>
                            <w:i/>
                          </w:rPr>
                        </w:ins>
                      </m:ctrlPr>
                    </m:e>
                  </m:mr>
                </m:m>
                <m:ctrlPr>
                  <w:ins w:id="659" w:author="Mark Scheuerell" w:date="2022-05-05T04:47:00Z">
                    <w:rPr>
                      <w:rFonts w:ascii="Cambria Math" w:eastAsiaTheme="minorEastAsia" w:hAnsi="Cambria Math" w:cstheme="minorHAnsi"/>
                      <w:i/>
                    </w:rPr>
                  </w:ins>
                </m:ctrlPr>
              </m:e>
            </m:d>
          </m:e>
          <m:sub>
            <m:r>
              <w:ins w:id="660" w:author="Mark Scheuerell" w:date="2022-05-05T04:47:00Z">
                <w:rPr>
                  <w:rFonts w:ascii="Cambria Math" w:eastAsiaTheme="minorEastAsia" w:hAnsi="Cambria Math" w:cstheme="minorHAnsi"/>
                </w:rPr>
                <m:t>t</m:t>
              </w:ins>
            </m:r>
          </m:sub>
        </m:sSub>
      </m:oMath>
      <w:ins w:id="661" w:author="Mark Scheuerell" w:date="2022-05-05T04:47:00Z">
        <w:r>
          <w:tab/>
        </w:r>
        <w:r>
          <w:tab/>
        </w:r>
        <w:r>
          <w:tab/>
        </w:r>
        <w:r>
          <w:tab/>
        </w:r>
        <w:r>
          <w:tab/>
        </w:r>
        <w:r>
          <w:tab/>
          <w:t>(</w:t>
        </w:r>
      </w:ins>
      <w:ins w:id="662" w:author="Mark Scheuerell" w:date="2022-05-05T04:48:00Z">
        <w:r w:rsidR="00E8030C">
          <w:t>7</w:t>
        </w:r>
      </w:ins>
      <w:ins w:id="663" w:author="Mark Scheuerell" w:date="2022-05-05T04:47:00Z">
        <w:r>
          <w:t>)</w:t>
        </w:r>
      </w:ins>
    </w:p>
    <w:p w14:paraId="4B571014" w14:textId="0378433C" w:rsidR="0062441E" w:rsidRDefault="0062441E" w:rsidP="0062441E">
      <w:pPr>
        <w:spacing w:line="480" w:lineRule="auto"/>
        <w:rPr>
          <w:ins w:id="664" w:author="Mark Scheuerell" w:date="2022-05-05T04:48:00Z"/>
        </w:rPr>
      </w:pPr>
      <w:ins w:id="665" w:author="Mark Scheuerell" w:date="2022-05-05T04:48:00Z">
        <w:r>
          <w:t xml:space="preserve">when the effects of the covariate are </w:t>
        </w:r>
        <w:r>
          <w:t>the same</w:t>
        </w:r>
        <w:r>
          <w:t xml:space="preserve"> for the two genera</w:t>
        </w:r>
        <w:r>
          <w:t>.</w:t>
        </w:r>
      </w:ins>
    </w:p>
    <w:p w14:paraId="549DF872" w14:textId="324B97E0" w:rsidR="0062441E" w:rsidRDefault="00836BB5" w:rsidP="00836BB5">
      <w:pPr>
        <w:spacing w:line="480" w:lineRule="auto"/>
        <w:ind w:firstLine="720"/>
        <w:rPr>
          <w:ins w:id="666" w:author="Mark Scheuerell" w:date="2022-05-05T04:50:00Z"/>
        </w:rPr>
      </w:pPr>
      <w:ins w:id="667" w:author="Mark Scheuerell" w:date="2022-05-05T04:49:00Z">
        <w:r>
          <w:t>The observation model</w:t>
        </w:r>
      </w:ins>
      <w:ins w:id="668" w:author="Mark Scheuerell" w:date="2022-05-05T04:50:00Z">
        <w:r>
          <w:t xml:space="preserve"> is given by</w:t>
        </w:r>
      </w:ins>
    </w:p>
    <w:p w14:paraId="45757D30" w14:textId="0DAFDB11" w:rsidR="00836BB5" w:rsidRDefault="00836BB5" w:rsidP="00836BB5">
      <w:pPr>
        <w:spacing w:line="480" w:lineRule="auto"/>
        <w:ind w:left="720" w:firstLine="720"/>
        <w:rPr>
          <w:ins w:id="669" w:author="Mark Scheuerell" w:date="2022-05-05T04:50:00Z"/>
        </w:rPr>
      </w:pPr>
      <m:oMath>
        <m:sSub>
          <m:sSubPr>
            <m:ctrlPr>
              <w:ins w:id="670" w:author="Mark Scheuerell" w:date="2022-05-05T04:50:00Z">
                <w:rPr>
                  <w:rFonts w:ascii="Cambria Math" w:eastAsiaTheme="minorEastAsia" w:hAnsi="Cambria Math" w:cstheme="minorHAnsi"/>
                  <w:i/>
                </w:rPr>
              </w:ins>
            </m:ctrlPr>
          </m:sSubPr>
          <m:e>
            <m:d>
              <m:dPr>
                <m:begChr m:val="["/>
                <m:endChr m:val="]"/>
                <m:ctrlPr>
                  <w:ins w:id="671" w:author="Mark Scheuerell" w:date="2022-05-05T04:50:00Z">
                    <w:rPr>
                      <w:rFonts w:ascii="Cambria Math" w:eastAsiaTheme="minorEastAsia" w:hAnsi="Cambria Math" w:cstheme="minorHAnsi"/>
                    </w:rPr>
                  </w:ins>
                </m:ctrlPr>
              </m:dPr>
              <m:e>
                <m:m>
                  <m:mPr>
                    <m:mcs>
                      <m:mc>
                        <m:mcPr>
                          <m:count m:val="1"/>
                          <m:mcJc m:val="center"/>
                        </m:mcPr>
                      </m:mc>
                    </m:mcs>
                    <m:ctrlPr>
                      <w:ins w:id="672" w:author="Mark Scheuerell" w:date="2022-05-05T04:50:00Z">
                        <w:rPr>
                          <w:rFonts w:ascii="Cambria Math" w:eastAsia="Cambria Math" w:hAnsi="Cambria Math" w:cs="Cambria Math"/>
                          <w:i/>
                          <w:rPrChange w:id="673" w:author="Mark Scheuerell" w:date="2022-05-05T04:52:00Z">
                            <w:rPr>
                              <w:rFonts w:ascii="Cambria Math" w:eastAsia="Cambria Math" w:hAnsi="Cambria Math" w:cs="Cambria Math"/>
                              <w:iCs/>
                            </w:rPr>
                          </w:rPrChange>
                        </w:rPr>
                      </w:ins>
                    </m:ctrlPr>
                  </m:mPr>
                  <m:mr>
                    <m:e>
                      <m:sSub>
                        <m:sSubPr>
                          <m:ctrlPr>
                            <w:ins w:id="674" w:author="Mark Scheuerell" w:date="2022-05-05T04:50:00Z">
                              <w:rPr>
                                <w:rFonts w:ascii="Cambria Math" w:eastAsiaTheme="minorEastAsia" w:hAnsi="Cambria Math" w:cstheme="minorHAnsi"/>
                                <w:i/>
                              </w:rPr>
                            </w:ins>
                          </m:ctrlPr>
                        </m:sSubPr>
                        <m:e>
                          <m:r>
                            <w:ins w:id="675" w:author="Mark Scheuerell" w:date="2022-05-05T04:50:00Z">
                              <w:rPr>
                                <w:rFonts w:ascii="Cambria Math" w:eastAsiaTheme="minorEastAsia" w:hAnsi="Cambria Math" w:cstheme="minorHAnsi"/>
                              </w:rPr>
                              <m:t>y</m:t>
                            </w:ins>
                          </m:r>
                        </m:e>
                        <m:sub>
                          <m:r>
                            <w:ins w:id="676" w:author="Mark Scheuerell" w:date="2022-05-05T04:51:00Z">
                              <w:rPr>
                                <w:rFonts w:ascii="Cambria Math" w:eastAsiaTheme="minorEastAsia" w:hAnsi="Cambria Math" w:cstheme="minorHAnsi"/>
                              </w:rPr>
                              <m:t>C</m:t>
                            </w:ins>
                          </m:r>
                        </m:sub>
                      </m:sSub>
                      <m:ctrlPr>
                        <w:ins w:id="677" w:author="Mark Scheuerell" w:date="2022-05-05T04:50:00Z">
                          <w:rPr>
                            <w:rFonts w:ascii="Cambria Math" w:eastAsiaTheme="minorEastAsia" w:hAnsi="Cambria Math" w:cstheme="minorHAnsi"/>
                            <w:i/>
                          </w:rPr>
                        </w:ins>
                      </m:ctrlPr>
                    </m:e>
                  </m:mr>
                  <m:mr>
                    <m:e>
                      <m:sSub>
                        <m:sSubPr>
                          <m:ctrlPr>
                            <w:ins w:id="678" w:author="Mark Scheuerell" w:date="2022-05-05T04:50:00Z">
                              <w:rPr>
                                <w:rFonts w:ascii="Cambria Math" w:eastAsiaTheme="minorEastAsia" w:hAnsi="Cambria Math" w:cstheme="minorHAnsi"/>
                                <w:i/>
                              </w:rPr>
                            </w:ins>
                          </m:ctrlPr>
                        </m:sSubPr>
                        <m:e>
                          <m:r>
                            <w:ins w:id="679" w:author="Mark Scheuerell" w:date="2022-05-05T04:50:00Z">
                              <w:rPr>
                                <w:rFonts w:ascii="Cambria Math" w:eastAsiaTheme="minorEastAsia" w:hAnsi="Cambria Math" w:cstheme="minorHAnsi"/>
                              </w:rPr>
                              <m:t>y</m:t>
                            </w:ins>
                          </m:r>
                        </m:e>
                        <m:sub>
                          <m:r>
                            <w:ins w:id="680" w:author="Mark Scheuerell" w:date="2022-05-05T04:51:00Z">
                              <w:rPr>
                                <w:rFonts w:ascii="Cambria Math" w:eastAsiaTheme="minorEastAsia" w:hAnsi="Cambria Math" w:cstheme="minorHAnsi"/>
                              </w:rPr>
                              <m:t>P</m:t>
                            </w:ins>
                          </m:r>
                        </m:sub>
                      </m:sSub>
                      <m:ctrlPr>
                        <w:ins w:id="681" w:author="Mark Scheuerell" w:date="2022-05-05T04:50:00Z">
                          <w:rPr>
                            <w:rFonts w:ascii="Cambria Math" w:eastAsiaTheme="minorEastAsia" w:hAnsi="Cambria Math" w:cstheme="minorHAnsi"/>
                            <w:i/>
                          </w:rPr>
                        </w:ins>
                      </m:ctrlPr>
                    </m:e>
                  </m:mr>
                </m:m>
                <m:ctrlPr>
                  <w:ins w:id="682" w:author="Mark Scheuerell" w:date="2022-05-05T04:50:00Z">
                    <w:rPr>
                      <w:rFonts w:ascii="Cambria Math" w:eastAsiaTheme="minorEastAsia" w:hAnsi="Cambria Math" w:cstheme="minorHAnsi"/>
                      <w:i/>
                    </w:rPr>
                  </w:ins>
                </m:ctrlPr>
              </m:e>
            </m:d>
          </m:e>
          <m:sub>
            <m:r>
              <w:ins w:id="683" w:author="Mark Scheuerell" w:date="2022-05-05T04:50:00Z">
                <w:rPr>
                  <w:rFonts w:ascii="Cambria Math" w:eastAsiaTheme="minorEastAsia" w:hAnsi="Cambria Math" w:cstheme="minorHAnsi"/>
                </w:rPr>
                <m:t>t</m:t>
              </w:ins>
            </m:r>
          </m:sub>
        </m:sSub>
        <m:r>
          <w:ins w:id="684" w:author="Mark Scheuerell" w:date="2022-05-05T04:50:00Z">
            <m:rPr>
              <m:sty m:val="p"/>
            </m:rPr>
            <w:rPr>
              <w:rFonts w:ascii="Cambria Math" w:eastAsiaTheme="minorEastAsia" w:hAnsi="Cambria Math" w:cstheme="minorHAnsi"/>
            </w:rPr>
            <m:t>=</m:t>
          </w:ins>
        </m:r>
        <m:d>
          <m:dPr>
            <m:begChr m:val="["/>
            <m:endChr m:val="]"/>
            <m:ctrlPr>
              <w:ins w:id="685" w:author="Mark Scheuerell" w:date="2022-05-05T04:50:00Z">
                <w:rPr>
                  <w:rFonts w:ascii="Cambria Math" w:eastAsiaTheme="minorEastAsia" w:hAnsi="Cambria Math" w:cstheme="minorHAnsi"/>
                </w:rPr>
              </w:ins>
            </m:ctrlPr>
          </m:dPr>
          <m:e>
            <m:m>
              <m:mPr>
                <m:mcs>
                  <m:mc>
                    <m:mcPr>
                      <m:count m:val="2"/>
                      <m:mcJc m:val="center"/>
                    </m:mcPr>
                  </m:mc>
                </m:mcs>
                <m:ctrlPr>
                  <w:ins w:id="686" w:author="Mark Scheuerell" w:date="2022-05-05T04:50:00Z">
                    <w:rPr>
                      <w:rFonts w:ascii="Cambria Math" w:eastAsia="Cambria Math" w:hAnsi="Cambria Math" w:cs="Cambria Math"/>
                    </w:rPr>
                  </w:ins>
                </m:ctrlPr>
              </m:mPr>
              <m:mr>
                <m:e>
                  <m:r>
                    <w:ins w:id="687" w:author="Mark Scheuerell" w:date="2022-05-05T04:50:00Z">
                      <m:rPr>
                        <m:sty m:val="p"/>
                      </m:rPr>
                      <w:rPr>
                        <w:rFonts w:ascii="Cambria Math" w:eastAsiaTheme="minorEastAsia" w:hAnsi="Cambria Math" w:cstheme="minorHAnsi"/>
                      </w:rPr>
                      <m:t>1</m:t>
                    </w:ins>
                  </m:r>
                  <m:ctrlPr>
                    <w:ins w:id="688" w:author="Mark Scheuerell" w:date="2022-05-05T04:50:00Z">
                      <w:rPr>
                        <w:rFonts w:ascii="Cambria Math" w:eastAsiaTheme="minorEastAsia" w:hAnsi="Cambria Math" w:cstheme="minorHAnsi"/>
                      </w:rPr>
                    </w:ins>
                  </m:ctrlPr>
                </m:e>
                <m:e>
                  <m:r>
                    <w:ins w:id="689" w:author="Mark Scheuerell" w:date="2022-05-05T04:50:00Z">
                      <m:rPr>
                        <m:sty m:val="p"/>
                      </m:rPr>
                      <w:rPr>
                        <w:rFonts w:ascii="Cambria Math" w:eastAsiaTheme="minorEastAsia" w:hAnsi="Cambria Math" w:cstheme="minorHAnsi"/>
                      </w:rPr>
                      <m:t>0</m:t>
                    </w:ins>
                  </m:r>
                  <m:ctrlPr>
                    <w:ins w:id="690" w:author="Mark Scheuerell" w:date="2022-05-05T04:50:00Z">
                      <w:rPr>
                        <w:rFonts w:ascii="Cambria Math" w:eastAsiaTheme="minorEastAsia" w:hAnsi="Cambria Math" w:cstheme="minorHAnsi"/>
                      </w:rPr>
                    </w:ins>
                  </m:ctrlPr>
                </m:e>
              </m:mr>
              <m:mr>
                <m:e>
                  <m:r>
                    <w:ins w:id="691" w:author="Mark Scheuerell" w:date="2022-05-05T04:50:00Z">
                      <m:rPr>
                        <m:sty m:val="p"/>
                      </m:rPr>
                      <w:rPr>
                        <w:rFonts w:ascii="Cambria Math" w:eastAsiaTheme="minorEastAsia" w:hAnsi="Cambria Math" w:cstheme="minorHAnsi"/>
                      </w:rPr>
                      <m:t>0</m:t>
                    </w:ins>
                  </m:r>
                  <m:ctrlPr>
                    <w:ins w:id="692" w:author="Mark Scheuerell" w:date="2022-05-05T04:50:00Z">
                      <w:rPr>
                        <w:rFonts w:ascii="Cambria Math" w:eastAsiaTheme="minorEastAsia" w:hAnsi="Cambria Math" w:cstheme="minorHAnsi"/>
                      </w:rPr>
                    </w:ins>
                  </m:ctrlPr>
                </m:e>
                <m:e>
                  <m:r>
                    <w:ins w:id="693" w:author="Mark Scheuerell" w:date="2022-05-05T04:50:00Z">
                      <m:rPr>
                        <m:sty m:val="p"/>
                      </m:rPr>
                      <w:rPr>
                        <w:rFonts w:ascii="Cambria Math" w:eastAsiaTheme="minorEastAsia" w:hAnsi="Cambria Math" w:cstheme="minorHAnsi"/>
                      </w:rPr>
                      <m:t>1</m:t>
                    </w:ins>
                  </m:r>
                  <m:ctrlPr>
                    <w:ins w:id="694" w:author="Mark Scheuerell" w:date="2022-05-05T04:50:00Z">
                      <w:rPr>
                        <w:rFonts w:ascii="Cambria Math" w:eastAsiaTheme="minorEastAsia" w:hAnsi="Cambria Math" w:cstheme="minorHAnsi"/>
                        <w:i/>
                      </w:rPr>
                    </w:ins>
                  </m:ctrlPr>
                </m:e>
              </m:mr>
            </m:m>
            <m:ctrlPr>
              <w:ins w:id="695" w:author="Mark Scheuerell" w:date="2022-05-05T04:50:00Z">
                <w:rPr>
                  <w:rFonts w:ascii="Cambria Math" w:eastAsiaTheme="minorEastAsia" w:hAnsi="Cambria Math" w:cstheme="minorHAnsi"/>
                  <w:i/>
                </w:rPr>
              </w:ins>
            </m:ctrlPr>
          </m:e>
        </m:d>
        <m:sSub>
          <m:sSubPr>
            <m:ctrlPr>
              <w:ins w:id="696" w:author="Mark Scheuerell" w:date="2022-05-05T04:50:00Z">
                <w:rPr>
                  <w:rFonts w:ascii="Cambria Math" w:eastAsiaTheme="minorEastAsia" w:hAnsi="Cambria Math" w:cstheme="minorHAnsi"/>
                  <w:i/>
                </w:rPr>
              </w:ins>
            </m:ctrlPr>
          </m:sSubPr>
          <m:e>
            <m:d>
              <m:dPr>
                <m:begChr m:val="["/>
                <m:endChr m:val="]"/>
                <m:ctrlPr>
                  <w:ins w:id="697" w:author="Mark Scheuerell" w:date="2022-05-05T04:50:00Z">
                    <w:rPr>
                      <w:rFonts w:ascii="Cambria Math" w:eastAsiaTheme="minorEastAsia" w:hAnsi="Cambria Math" w:cstheme="minorHAnsi"/>
                    </w:rPr>
                  </w:ins>
                </m:ctrlPr>
              </m:dPr>
              <m:e>
                <m:m>
                  <m:mPr>
                    <m:mcs>
                      <m:mc>
                        <m:mcPr>
                          <m:count m:val="1"/>
                          <m:mcJc m:val="center"/>
                        </m:mcPr>
                      </m:mc>
                    </m:mcs>
                    <m:ctrlPr>
                      <w:ins w:id="698" w:author="Mark Scheuerell" w:date="2022-05-05T04:50:00Z">
                        <w:rPr>
                          <w:rFonts w:ascii="Cambria Math" w:eastAsia="Cambria Math" w:hAnsi="Cambria Math" w:cs="Cambria Math"/>
                          <w:i/>
                          <w:rPrChange w:id="699" w:author="Mark Scheuerell" w:date="2022-05-05T04:52:00Z">
                            <w:rPr>
                              <w:rFonts w:ascii="Cambria Math" w:eastAsia="Cambria Math" w:hAnsi="Cambria Math" w:cs="Cambria Math"/>
                              <w:iCs/>
                            </w:rPr>
                          </w:rPrChange>
                        </w:rPr>
                      </w:ins>
                    </m:ctrlPr>
                  </m:mPr>
                  <m:mr>
                    <m:e>
                      <m:sSub>
                        <m:sSubPr>
                          <m:ctrlPr>
                            <w:ins w:id="700" w:author="Mark Scheuerell" w:date="2022-05-05T04:50:00Z">
                              <w:rPr>
                                <w:rFonts w:ascii="Cambria Math" w:eastAsiaTheme="minorEastAsia" w:hAnsi="Cambria Math" w:cstheme="minorHAnsi"/>
                                <w:i/>
                              </w:rPr>
                            </w:ins>
                          </m:ctrlPr>
                        </m:sSubPr>
                        <m:e>
                          <m:r>
                            <w:ins w:id="701" w:author="Mark Scheuerell" w:date="2022-05-05T04:50:00Z">
                              <w:rPr>
                                <w:rFonts w:ascii="Cambria Math" w:eastAsiaTheme="minorEastAsia" w:hAnsi="Cambria Math" w:cstheme="minorHAnsi"/>
                              </w:rPr>
                              <m:t>x</m:t>
                            </w:ins>
                          </m:r>
                        </m:e>
                        <m:sub>
                          <m:r>
                            <w:ins w:id="702" w:author="Mark Scheuerell" w:date="2022-05-05T04:51:00Z">
                              <w:rPr>
                                <w:rFonts w:ascii="Cambria Math" w:eastAsiaTheme="minorEastAsia" w:hAnsi="Cambria Math" w:cstheme="minorHAnsi"/>
                              </w:rPr>
                              <m:t>C</m:t>
                            </w:ins>
                          </m:r>
                        </m:sub>
                      </m:sSub>
                      <m:ctrlPr>
                        <w:ins w:id="703" w:author="Mark Scheuerell" w:date="2022-05-05T04:50:00Z">
                          <w:rPr>
                            <w:rFonts w:ascii="Cambria Math" w:eastAsiaTheme="minorEastAsia" w:hAnsi="Cambria Math" w:cstheme="minorHAnsi"/>
                            <w:i/>
                          </w:rPr>
                        </w:ins>
                      </m:ctrlPr>
                    </m:e>
                  </m:mr>
                  <m:mr>
                    <m:e>
                      <m:sSub>
                        <m:sSubPr>
                          <m:ctrlPr>
                            <w:ins w:id="704" w:author="Mark Scheuerell" w:date="2022-05-05T04:50:00Z">
                              <w:rPr>
                                <w:rFonts w:ascii="Cambria Math" w:eastAsiaTheme="minorEastAsia" w:hAnsi="Cambria Math" w:cstheme="minorHAnsi"/>
                                <w:i/>
                              </w:rPr>
                            </w:ins>
                          </m:ctrlPr>
                        </m:sSubPr>
                        <m:e>
                          <m:r>
                            <w:ins w:id="705" w:author="Mark Scheuerell" w:date="2022-05-05T04:50:00Z">
                              <w:rPr>
                                <w:rFonts w:ascii="Cambria Math" w:eastAsiaTheme="minorEastAsia" w:hAnsi="Cambria Math" w:cstheme="minorHAnsi"/>
                              </w:rPr>
                              <m:t>x</m:t>
                            </w:ins>
                          </m:r>
                        </m:e>
                        <m:sub>
                          <m:r>
                            <w:ins w:id="706" w:author="Mark Scheuerell" w:date="2022-05-05T04:51:00Z">
                              <w:rPr>
                                <w:rFonts w:ascii="Cambria Math" w:eastAsiaTheme="minorEastAsia" w:hAnsi="Cambria Math" w:cstheme="minorHAnsi"/>
                              </w:rPr>
                              <m:t>P</m:t>
                            </w:ins>
                          </m:r>
                        </m:sub>
                      </m:sSub>
                      <m:ctrlPr>
                        <w:ins w:id="707" w:author="Mark Scheuerell" w:date="2022-05-05T04:50:00Z">
                          <w:rPr>
                            <w:rFonts w:ascii="Cambria Math" w:eastAsiaTheme="minorEastAsia" w:hAnsi="Cambria Math" w:cstheme="minorHAnsi"/>
                            <w:i/>
                          </w:rPr>
                        </w:ins>
                      </m:ctrlPr>
                    </m:e>
                  </m:mr>
                </m:m>
                <m:ctrlPr>
                  <w:ins w:id="708" w:author="Mark Scheuerell" w:date="2022-05-05T04:50:00Z">
                    <w:rPr>
                      <w:rFonts w:ascii="Cambria Math" w:eastAsiaTheme="minorEastAsia" w:hAnsi="Cambria Math" w:cstheme="minorHAnsi"/>
                      <w:i/>
                    </w:rPr>
                  </w:ins>
                </m:ctrlPr>
              </m:e>
            </m:d>
          </m:e>
          <m:sub>
            <m:r>
              <w:ins w:id="709" w:author="Mark Scheuerell" w:date="2022-05-05T04:50:00Z">
                <w:rPr>
                  <w:rFonts w:ascii="Cambria Math" w:eastAsiaTheme="minorEastAsia" w:hAnsi="Cambria Math" w:cstheme="minorHAnsi"/>
                </w:rPr>
                <m:t>t</m:t>
              </w:ins>
            </m:r>
          </m:sub>
        </m:sSub>
        <m:r>
          <w:ins w:id="710" w:author="Mark Scheuerell" w:date="2022-05-05T04:50:00Z">
            <w:rPr>
              <w:rFonts w:ascii="Cambria Math" w:eastAsiaTheme="minorEastAsia" w:hAnsi="Cambria Math" w:cstheme="minorHAnsi"/>
            </w:rPr>
            <m:t>+</m:t>
          </w:ins>
        </m:r>
        <m:d>
          <m:dPr>
            <m:begChr m:val="["/>
            <m:endChr m:val="]"/>
            <m:ctrlPr>
              <w:ins w:id="711" w:author="Mark Scheuerell" w:date="2022-05-05T04:50:00Z">
                <w:rPr>
                  <w:rFonts w:ascii="Cambria Math" w:eastAsiaTheme="minorEastAsia" w:hAnsi="Cambria Math" w:cstheme="minorHAnsi"/>
                </w:rPr>
              </w:ins>
            </m:ctrlPr>
          </m:dPr>
          <m:e>
            <m:m>
              <m:mPr>
                <m:mcs>
                  <m:mc>
                    <m:mcPr>
                      <m:count m:val="1"/>
                      <m:mcJc m:val="center"/>
                    </m:mcPr>
                  </m:mc>
                </m:mcs>
                <m:ctrlPr>
                  <w:ins w:id="712" w:author="Mark Scheuerell" w:date="2022-05-05T04:50:00Z">
                    <w:rPr>
                      <w:rFonts w:ascii="Cambria Math" w:eastAsia="Cambria Math" w:hAnsi="Cambria Math" w:cs="Cambria Math"/>
                      <w:i/>
                      <w:rPrChange w:id="713" w:author="Mark Scheuerell" w:date="2022-05-05T04:52:00Z">
                        <w:rPr>
                          <w:rFonts w:ascii="Cambria Math" w:eastAsia="Cambria Math" w:hAnsi="Cambria Math" w:cs="Cambria Math"/>
                          <w:iCs/>
                        </w:rPr>
                      </w:rPrChange>
                    </w:rPr>
                  </w:ins>
                </m:ctrlPr>
              </m:mPr>
              <m:mr>
                <m:e>
                  <m:sSub>
                    <m:sSubPr>
                      <m:ctrlPr>
                        <w:ins w:id="714" w:author="Mark Scheuerell" w:date="2022-05-05T04:50:00Z">
                          <w:rPr>
                            <w:rFonts w:ascii="Cambria Math" w:eastAsiaTheme="minorEastAsia" w:hAnsi="Cambria Math" w:cstheme="minorHAnsi"/>
                            <w:i/>
                          </w:rPr>
                        </w:ins>
                      </m:ctrlPr>
                    </m:sSubPr>
                    <m:e>
                      <m:r>
                        <w:ins w:id="715" w:author="Mark Scheuerell" w:date="2022-05-05T04:50:00Z">
                          <w:rPr>
                            <w:rFonts w:ascii="Cambria Math" w:eastAsiaTheme="minorEastAsia" w:hAnsi="Cambria Math" w:cstheme="minorHAnsi"/>
                          </w:rPr>
                          <m:t>a</m:t>
                        </w:ins>
                      </m:r>
                    </m:e>
                    <m:sub>
                      <m:r>
                        <w:ins w:id="716" w:author="Mark Scheuerell" w:date="2022-05-05T04:51:00Z">
                          <w:rPr>
                            <w:rFonts w:ascii="Cambria Math" w:eastAsiaTheme="minorEastAsia" w:hAnsi="Cambria Math" w:cstheme="minorHAnsi"/>
                          </w:rPr>
                          <m:t>C</m:t>
                        </w:ins>
                      </m:r>
                    </m:sub>
                  </m:sSub>
                  <m:ctrlPr>
                    <w:ins w:id="717" w:author="Mark Scheuerell" w:date="2022-05-05T04:50:00Z">
                      <w:rPr>
                        <w:rFonts w:ascii="Cambria Math" w:eastAsiaTheme="minorEastAsia" w:hAnsi="Cambria Math" w:cstheme="minorHAnsi"/>
                        <w:i/>
                      </w:rPr>
                    </w:ins>
                  </m:ctrlPr>
                </m:e>
              </m:mr>
              <m:mr>
                <m:e>
                  <m:sSub>
                    <m:sSubPr>
                      <m:ctrlPr>
                        <w:ins w:id="718" w:author="Mark Scheuerell" w:date="2022-05-05T04:50:00Z">
                          <w:rPr>
                            <w:rFonts w:ascii="Cambria Math" w:eastAsiaTheme="minorEastAsia" w:hAnsi="Cambria Math" w:cstheme="minorHAnsi"/>
                            <w:i/>
                          </w:rPr>
                        </w:ins>
                      </m:ctrlPr>
                    </m:sSubPr>
                    <m:e>
                      <m:r>
                        <w:ins w:id="719" w:author="Mark Scheuerell" w:date="2022-05-05T04:50:00Z">
                          <w:rPr>
                            <w:rFonts w:ascii="Cambria Math" w:eastAsiaTheme="minorEastAsia" w:hAnsi="Cambria Math" w:cstheme="minorHAnsi"/>
                          </w:rPr>
                          <m:t>a</m:t>
                        </w:ins>
                      </m:r>
                    </m:e>
                    <m:sub>
                      <m:r>
                        <w:ins w:id="720" w:author="Mark Scheuerell" w:date="2022-05-05T04:51:00Z">
                          <w:rPr>
                            <w:rFonts w:ascii="Cambria Math" w:eastAsiaTheme="minorEastAsia" w:hAnsi="Cambria Math" w:cstheme="minorHAnsi"/>
                          </w:rPr>
                          <m:t>P</m:t>
                        </w:ins>
                      </m:r>
                    </m:sub>
                  </m:sSub>
                  <m:ctrlPr>
                    <w:ins w:id="721" w:author="Mark Scheuerell" w:date="2022-05-05T04:50:00Z">
                      <w:rPr>
                        <w:rFonts w:ascii="Cambria Math" w:eastAsiaTheme="minorEastAsia" w:hAnsi="Cambria Math" w:cstheme="minorHAnsi"/>
                        <w:i/>
                      </w:rPr>
                    </w:ins>
                  </m:ctrlPr>
                </m:e>
              </m:mr>
            </m:m>
            <m:ctrlPr>
              <w:ins w:id="722" w:author="Mark Scheuerell" w:date="2022-05-05T04:50:00Z">
                <w:rPr>
                  <w:rFonts w:ascii="Cambria Math" w:eastAsiaTheme="minorEastAsia" w:hAnsi="Cambria Math" w:cstheme="minorHAnsi"/>
                  <w:i/>
                </w:rPr>
              </w:ins>
            </m:ctrlPr>
          </m:e>
        </m:d>
        <m:r>
          <w:ins w:id="723" w:author="Mark Scheuerell" w:date="2022-05-05T04:50:00Z">
            <w:rPr>
              <w:rFonts w:ascii="Cambria Math" w:eastAsiaTheme="minorEastAsia" w:hAnsi="Cambria Math" w:cstheme="minorHAnsi"/>
            </w:rPr>
            <m:t>+</m:t>
          </w:ins>
        </m:r>
        <m:sSub>
          <m:sSubPr>
            <m:ctrlPr>
              <w:ins w:id="724" w:author="Mark Scheuerell" w:date="2022-05-05T04:50:00Z">
                <w:rPr>
                  <w:rFonts w:ascii="Cambria Math" w:eastAsiaTheme="minorEastAsia" w:hAnsi="Cambria Math" w:cstheme="minorHAnsi"/>
                  <w:i/>
                </w:rPr>
              </w:ins>
            </m:ctrlPr>
          </m:sSubPr>
          <m:e>
            <m:d>
              <m:dPr>
                <m:begChr m:val="["/>
                <m:endChr m:val="]"/>
                <m:ctrlPr>
                  <w:ins w:id="725" w:author="Mark Scheuerell" w:date="2022-05-05T04:50:00Z">
                    <w:rPr>
                      <w:rFonts w:ascii="Cambria Math" w:eastAsiaTheme="minorEastAsia" w:hAnsi="Cambria Math" w:cstheme="minorHAnsi"/>
                    </w:rPr>
                  </w:ins>
                </m:ctrlPr>
              </m:dPr>
              <m:e>
                <m:m>
                  <m:mPr>
                    <m:mcs>
                      <m:mc>
                        <m:mcPr>
                          <m:count m:val="1"/>
                          <m:mcJc m:val="center"/>
                        </m:mcPr>
                      </m:mc>
                    </m:mcs>
                    <m:ctrlPr>
                      <w:ins w:id="726" w:author="Mark Scheuerell" w:date="2022-05-05T04:50:00Z">
                        <w:rPr>
                          <w:rFonts w:ascii="Cambria Math" w:eastAsia="Cambria Math" w:hAnsi="Cambria Math" w:cs="Cambria Math"/>
                          <w:i/>
                          <w:rPrChange w:id="727" w:author="Mark Scheuerell" w:date="2022-05-05T04:53:00Z">
                            <w:rPr>
                              <w:rFonts w:ascii="Cambria Math" w:eastAsia="Cambria Math" w:hAnsi="Cambria Math" w:cs="Cambria Math"/>
                              <w:iCs/>
                            </w:rPr>
                          </w:rPrChange>
                        </w:rPr>
                      </w:ins>
                    </m:ctrlPr>
                  </m:mPr>
                  <m:mr>
                    <m:e>
                      <m:sSub>
                        <m:sSubPr>
                          <m:ctrlPr>
                            <w:ins w:id="728" w:author="Mark Scheuerell" w:date="2022-05-05T04:50:00Z">
                              <w:rPr>
                                <w:rFonts w:ascii="Cambria Math" w:eastAsiaTheme="minorEastAsia" w:hAnsi="Cambria Math" w:cstheme="minorHAnsi"/>
                                <w:i/>
                              </w:rPr>
                            </w:ins>
                          </m:ctrlPr>
                        </m:sSubPr>
                        <m:e>
                          <m:r>
                            <w:ins w:id="729" w:author="Mark Scheuerell" w:date="2022-05-05T04:50:00Z">
                              <w:rPr>
                                <w:rFonts w:ascii="Cambria Math" w:eastAsiaTheme="minorEastAsia" w:hAnsi="Cambria Math" w:cstheme="minorHAnsi"/>
                              </w:rPr>
                              <m:t>v</m:t>
                            </w:ins>
                          </m:r>
                        </m:e>
                        <m:sub>
                          <m:r>
                            <w:ins w:id="730" w:author="Mark Scheuerell" w:date="2022-05-05T04:51:00Z">
                              <w:rPr>
                                <w:rFonts w:ascii="Cambria Math" w:eastAsiaTheme="minorEastAsia" w:hAnsi="Cambria Math" w:cstheme="minorHAnsi"/>
                              </w:rPr>
                              <m:t>C</m:t>
                            </w:ins>
                          </m:r>
                        </m:sub>
                      </m:sSub>
                      <m:ctrlPr>
                        <w:ins w:id="731" w:author="Mark Scheuerell" w:date="2022-05-05T04:50:00Z">
                          <w:rPr>
                            <w:rFonts w:ascii="Cambria Math" w:eastAsiaTheme="minorEastAsia" w:hAnsi="Cambria Math" w:cstheme="minorHAnsi"/>
                            <w:i/>
                          </w:rPr>
                        </w:ins>
                      </m:ctrlPr>
                    </m:e>
                  </m:mr>
                  <m:mr>
                    <m:e>
                      <m:sSub>
                        <m:sSubPr>
                          <m:ctrlPr>
                            <w:ins w:id="732" w:author="Mark Scheuerell" w:date="2022-05-05T04:50:00Z">
                              <w:rPr>
                                <w:rFonts w:ascii="Cambria Math" w:eastAsiaTheme="minorEastAsia" w:hAnsi="Cambria Math" w:cstheme="minorHAnsi"/>
                                <w:i/>
                              </w:rPr>
                            </w:ins>
                          </m:ctrlPr>
                        </m:sSubPr>
                        <m:e>
                          <m:r>
                            <w:ins w:id="733" w:author="Mark Scheuerell" w:date="2022-05-05T04:50:00Z">
                              <w:rPr>
                                <w:rFonts w:ascii="Cambria Math" w:eastAsiaTheme="minorEastAsia" w:hAnsi="Cambria Math" w:cstheme="minorHAnsi"/>
                              </w:rPr>
                              <m:t>v</m:t>
                            </w:ins>
                          </m:r>
                        </m:e>
                        <m:sub>
                          <m:r>
                            <w:ins w:id="734" w:author="Mark Scheuerell" w:date="2022-05-05T04:51:00Z">
                              <w:rPr>
                                <w:rFonts w:ascii="Cambria Math" w:eastAsiaTheme="minorEastAsia" w:hAnsi="Cambria Math" w:cstheme="minorHAnsi"/>
                              </w:rPr>
                              <m:t>P</m:t>
                            </w:ins>
                          </m:r>
                        </m:sub>
                      </m:sSub>
                      <m:ctrlPr>
                        <w:ins w:id="735" w:author="Mark Scheuerell" w:date="2022-05-05T04:50:00Z">
                          <w:rPr>
                            <w:rFonts w:ascii="Cambria Math" w:eastAsiaTheme="minorEastAsia" w:hAnsi="Cambria Math" w:cstheme="minorHAnsi"/>
                            <w:i/>
                          </w:rPr>
                        </w:ins>
                      </m:ctrlPr>
                    </m:e>
                  </m:mr>
                </m:m>
                <m:ctrlPr>
                  <w:ins w:id="736" w:author="Mark Scheuerell" w:date="2022-05-05T04:50:00Z">
                    <w:rPr>
                      <w:rFonts w:ascii="Cambria Math" w:eastAsiaTheme="minorEastAsia" w:hAnsi="Cambria Math" w:cstheme="minorHAnsi"/>
                      <w:i/>
                    </w:rPr>
                  </w:ins>
                </m:ctrlPr>
              </m:e>
            </m:d>
          </m:e>
          <m:sub>
            <m:r>
              <w:ins w:id="737" w:author="Mark Scheuerell" w:date="2022-05-05T04:50:00Z">
                <w:rPr>
                  <w:rFonts w:ascii="Cambria Math" w:eastAsiaTheme="minorEastAsia" w:hAnsi="Cambria Math" w:cstheme="minorHAnsi"/>
                </w:rPr>
                <m:t>t</m:t>
              </w:ins>
            </m:r>
          </m:sub>
        </m:sSub>
      </m:oMath>
      <w:ins w:id="738" w:author="Mark Scheuerell" w:date="2022-05-05T04:50:00Z">
        <w:r>
          <w:tab/>
        </w:r>
        <w:r>
          <w:tab/>
        </w:r>
        <w:r>
          <w:tab/>
        </w:r>
        <w:r>
          <w:tab/>
        </w:r>
        <w:r>
          <w:tab/>
        </w:r>
      </w:ins>
      <w:ins w:id="739" w:author="Mark Scheuerell" w:date="2022-05-05T04:54:00Z">
        <w:r w:rsidR="001328B3">
          <w:tab/>
        </w:r>
      </w:ins>
      <w:ins w:id="740" w:author="Mark Scheuerell" w:date="2022-05-05T04:50:00Z">
        <w:r>
          <w:t>(</w:t>
        </w:r>
        <w:r>
          <w:t>8</w:t>
        </w:r>
        <w:r>
          <w:t>)</w:t>
        </w:r>
      </w:ins>
    </w:p>
    <w:p w14:paraId="190E3129" w14:textId="7C903CC2" w:rsidR="00836BB5" w:rsidRPr="00534C69" w:rsidRDefault="004A4A32" w:rsidP="004A4A32">
      <w:pPr>
        <w:spacing w:line="480" w:lineRule="auto"/>
        <w:rPr>
          <w:ins w:id="741" w:author="Mark Scheuerell" w:date="2022-05-05T04:44:00Z"/>
        </w:rPr>
        <w:pPrChange w:id="742" w:author="Mark Scheuerell" w:date="2022-05-05T04:55:00Z">
          <w:pPr>
            <w:spacing w:line="480" w:lineRule="auto"/>
            <w:ind w:firstLine="90"/>
          </w:pPr>
        </w:pPrChange>
      </w:pPr>
      <w:ins w:id="743" w:author="Mark Scheuerell" w:date="2022-05-05T04:55:00Z">
        <w:r>
          <w:t>When the underlying state processes are assumed to be unique, or</w:t>
        </w:r>
      </w:ins>
    </w:p>
    <w:p w14:paraId="5EEB49DE" w14:textId="5CC2820B" w:rsidR="004A4A32" w:rsidRDefault="004A4A32" w:rsidP="004A4A32">
      <w:pPr>
        <w:spacing w:line="480" w:lineRule="auto"/>
        <w:ind w:left="720" w:firstLine="720"/>
        <w:rPr>
          <w:ins w:id="744" w:author="Mark Scheuerell" w:date="2022-05-05T04:56:00Z"/>
        </w:rPr>
      </w:pPr>
      <m:oMath>
        <m:sSub>
          <m:sSubPr>
            <m:ctrlPr>
              <w:ins w:id="745" w:author="Mark Scheuerell" w:date="2022-05-05T04:56:00Z">
                <w:rPr>
                  <w:rFonts w:ascii="Cambria Math" w:eastAsiaTheme="minorEastAsia" w:hAnsi="Cambria Math" w:cstheme="minorHAnsi"/>
                  <w:i/>
                </w:rPr>
              </w:ins>
            </m:ctrlPr>
          </m:sSubPr>
          <m:e>
            <m:d>
              <m:dPr>
                <m:begChr m:val="["/>
                <m:endChr m:val="]"/>
                <m:ctrlPr>
                  <w:ins w:id="746" w:author="Mark Scheuerell" w:date="2022-05-05T04:56:00Z">
                    <w:rPr>
                      <w:rFonts w:ascii="Cambria Math" w:eastAsiaTheme="minorEastAsia" w:hAnsi="Cambria Math" w:cstheme="minorHAnsi"/>
                    </w:rPr>
                  </w:ins>
                </m:ctrlPr>
              </m:dPr>
              <m:e>
                <m:m>
                  <m:mPr>
                    <m:mcs>
                      <m:mc>
                        <m:mcPr>
                          <m:count m:val="1"/>
                          <m:mcJc m:val="center"/>
                        </m:mcPr>
                      </m:mc>
                    </m:mcs>
                    <m:ctrlPr>
                      <w:ins w:id="747" w:author="Mark Scheuerell" w:date="2022-05-05T04:56:00Z">
                        <w:rPr>
                          <w:rFonts w:ascii="Cambria Math" w:eastAsia="Cambria Math" w:hAnsi="Cambria Math" w:cs="Cambria Math"/>
                          <w:i/>
                        </w:rPr>
                      </w:ins>
                    </m:ctrlPr>
                  </m:mPr>
                  <m:mr>
                    <m:e>
                      <m:sSub>
                        <m:sSubPr>
                          <m:ctrlPr>
                            <w:ins w:id="748" w:author="Mark Scheuerell" w:date="2022-05-05T04:56:00Z">
                              <w:rPr>
                                <w:rFonts w:ascii="Cambria Math" w:eastAsiaTheme="minorEastAsia" w:hAnsi="Cambria Math" w:cstheme="minorHAnsi"/>
                                <w:i/>
                              </w:rPr>
                            </w:ins>
                          </m:ctrlPr>
                        </m:sSubPr>
                        <m:e>
                          <m:r>
                            <w:ins w:id="749" w:author="Mark Scheuerell" w:date="2022-05-05T04:56:00Z">
                              <w:rPr>
                                <w:rFonts w:ascii="Cambria Math" w:eastAsiaTheme="minorEastAsia" w:hAnsi="Cambria Math" w:cstheme="minorHAnsi"/>
                              </w:rPr>
                              <m:t>y</m:t>
                            </w:ins>
                          </m:r>
                        </m:e>
                        <m:sub>
                          <m:r>
                            <w:ins w:id="750" w:author="Mark Scheuerell" w:date="2022-05-05T04:56:00Z">
                              <w:rPr>
                                <w:rFonts w:ascii="Cambria Math" w:eastAsiaTheme="minorEastAsia" w:hAnsi="Cambria Math" w:cstheme="minorHAnsi"/>
                              </w:rPr>
                              <m:t>C</m:t>
                            </w:ins>
                          </m:r>
                        </m:sub>
                      </m:sSub>
                      <m:ctrlPr>
                        <w:ins w:id="751" w:author="Mark Scheuerell" w:date="2022-05-05T04:56:00Z">
                          <w:rPr>
                            <w:rFonts w:ascii="Cambria Math" w:eastAsiaTheme="minorEastAsia" w:hAnsi="Cambria Math" w:cstheme="minorHAnsi"/>
                            <w:i/>
                          </w:rPr>
                        </w:ins>
                      </m:ctrlPr>
                    </m:e>
                  </m:mr>
                  <m:mr>
                    <m:e>
                      <m:sSub>
                        <m:sSubPr>
                          <m:ctrlPr>
                            <w:ins w:id="752" w:author="Mark Scheuerell" w:date="2022-05-05T04:56:00Z">
                              <w:rPr>
                                <w:rFonts w:ascii="Cambria Math" w:eastAsiaTheme="minorEastAsia" w:hAnsi="Cambria Math" w:cstheme="minorHAnsi"/>
                                <w:i/>
                              </w:rPr>
                            </w:ins>
                          </m:ctrlPr>
                        </m:sSubPr>
                        <m:e>
                          <m:r>
                            <w:ins w:id="753" w:author="Mark Scheuerell" w:date="2022-05-05T04:56:00Z">
                              <w:rPr>
                                <w:rFonts w:ascii="Cambria Math" w:eastAsiaTheme="minorEastAsia" w:hAnsi="Cambria Math" w:cstheme="minorHAnsi"/>
                              </w:rPr>
                              <m:t>y</m:t>
                            </w:ins>
                          </m:r>
                        </m:e>
                        <m:sub>
                          <m:r>
                            <w:ins w:id="754" w:author="Mark Scheuerell" w:date="2022-05-05T04:56:00Z">
                              <w:rPr>
                                <w:rFonts w:ascii="Cambria Math" w:eastAsiaTheme="minorEastAsia" w:hAnsi="Cambria Math" w:cstheme="minorHAnsi"/>
                              </w:rPr>
                              <m:t>P</m:t>
                            </w:ins>
                          </m:r>
                        </m:sub>
                      </m:sSub>
                      <m:ctrlPr>
                        <w:ins w:id="755" w:author="Mark Scheuerell" w:date="2022-05-05T04:56:00Z">
                          <w:rPr>
                            <w:rFonts w:ascii="Cambria Math" w:eastAsiaTheme="minorEastAsia" w:hAnsi="Cambria Math" w:cstheme="minorHAnsi"/>
                            <w:i/>
                          </w:rPr>
                        </w:ins>
                      </m:ctrlPr>
                    </m:e>
                  </m:mr>
                </m:m>
                <m:ctrlPr>
                  <w:ins w:id="756" w:author="Mark Scheuerell" w:date="2022-05-05T04:56:00Z">
                    <w:rPr>
                      <w:rFonts w:ascii="Cambria Math" w:eastAsiaTheme="minorEastAsia" w:hAnsi="Cambria Math" w:cstheme="minorHAnsi"/>
                      <w:i/>
                    </w:rPr>
                  </w:ins>
                </m:ctrlPr>
              </m:e>
            </m:d>
          </m:e>
          <m:sub>
            <m:r>
              <w:ins w:id="757" w:author="Mark Scheuerell" w:date="2022-05-05T04:56:00Z">
                <w:rPr>
                  <w:rFonts w:ascii="Cambria Math" w:eastAsiaTheme="minorEastAsia" w:hAnsi="Cambria Math" w:cstheme="minorHAnsi"/>
                </w:rPr>
                <m:t>t</m:t>
              </w:ins>
            </m:r>
          </m:sub>
        </m:sSub>
        <m:r>
          <w:ins w:id="758" w:author="Mark Scheuerell" w:date="2022-05-05T04:56:00Z">
            <m:rPr>
              <m:sty m:val="p"/>
            </m:rPr>
            <w:rPr>
              <w:rFonts w:ascii="Cambria Math" w:eastAsiaTheme="minorEastAsia" w:hAnsi="Cambria Math" w:cstheme="minorHAnsi"/>
            </w:rPr>
            <m:t>=</m:t>
          </w:ins>
        </m:r>
        <m:d>
          <m:dPr>
            <m:begChr m:val="["/>
            <m:endChr m:val="]"/>
            <m:ctrlPr>
              <w:ins w:id="759" w:author="Mark Scheuerell" w:date="2022-05-05T04:56:00Z">
                <w:rPr>
                  <w:rFonts w:ascii="Cambria Math" w:eastAsiaTheme="minorEastAsia" w:hAnsi="Cambria Math" w:cstheme="minorHAnsi"/>
                </w:rPr>
              </w:ins>
            </m:ctrlPr>
          </m:dPr>
          <m:e>
            <m:m>
              <m:mPr>
                <m:mcs>
                  <m:mc>
                    <m:mcPr>
                      <m:count m:val="1"/>
                      <m:mcJc m:val="center"/>
                    </m:mcPr>
                  </m:mc>
                </m:mcs>
                <m:ctrlPr>
                  <w:ins w:id="760" w:author="Mark Scheuerell" w:date="2022-05-05T04:56:00Z">
                    <w:rPr>
                      <w:rFonts w:ascii="Cambria Math" w:eastAsia="Cambria Math" w:hAnsi="Cambria Math" w:cs="Cambria Math"/>
                    </w:rPr>
                  </w:ins>
                </m:ctrlPr>
              </m:mPr>
              <m:mr>
                <m:e>
                  <m:r>
                    <w:ins w:id="761" w:author="Mark Scheuerell" w:date="2022-05-05T04:56:00Z">
                      <w:rPr>
                        <w:rFonts w:ascii="Cambria Math" w:eastAsia="Cambria Math" w:hAnsi="Cambria Math" w:cs="Cambria Math"/>
                      </w:rPr>
                      <m:t>1</m:t>
                    </w:ins>
                  </m:r>
                </m:e>
              </m:mr>
              <m:mr>
                <m:e>
                  <m:r>
                    <w:ins w:id="762" w:author="Mark Scheuerell" w:date="2022-05-05T04:56:00Z">
                      <w:rPr>
                        <w:rFonts w:ascii="Cambria Math" w:eastAsia="Cambria Math" w:hAnsi="Cambria Math" w:cs="Cambria Math"/>
                      </w:rPr>
                      <m:t>1</m:t>
                    </w:ins>
                  </m:r>
                </m:e>
              </m:mr>
            </m:m>
            <m:ctrlPr>
              <w:ins w:id="763" w:author="Mark Scheuerell" w:date="2022-05-05T04:56:00Z">
                <w:rPr>
                  <w:rFonts w:ascii="Cambria Math" w:eastAsiaTheme="minorEastAsia" w:hAnsi="Cambria Math" w:cstheme="minorHAnsi"/>
                  <w:i/>
                </w:rPr>
              </w:ins>
            </m:ctrlPr>
          </m:e>
        </m:d>
        <m:sSub>
          <m:sSubPr>
            <m:ctrlPr>
              <w:ins w:id="764" w:author="Mark Scheuerell" w:date="2022-05-05T04:56:00Z">
                <w:rPr>
                  <w:rFonts w:ascii="Cambria Math" w:eastAsiaTheme="minorEastAsia" w:hAnsi="Cambria Math" w:cstheme="minorHAnsi"/>
                  <w:i/>
                </w:rPr>
              </w:ins>
            </m:ctrlPr>
          </m:sSubPr>
          <m:e>
            <m:d>
              <m:dPr>
                <m:begChr m:val="["/>
                <m:endChr m:val="]"/>
                <m:ctrlPr>
                  <w:ins w:id="765" w:author="Mark Scheuerell" w:date="2022-05-05T04:56:00Z">
                    <w:rPr>
                      <w:rFonts w:ascii="Cambria Math" w:eastAsiaTheme="minorEastAsia" w:hAnsi="Cambria Math" w:cstheme="minorHAnsi"/>
                    </w:rPr>
                  </w:ins>
                </m:ctrlPr>
              </m:dPr>
              <m:e>
                <m:r>
                  <w:ins w:id="766" w:author="Mark Scheuerell" w:date="2022-05-05T04:57:00Z">
                    <w:rPr>
                      <w:rFonts w:ascii="Cambria Math" w:eastAsia="Cambria Math" w:hAnsi="Cambria Math" w:cs="Cambria Math"/>
                    </w:rPr>
                    <m:t>x</m:t>
                  </w:ins>
                </m:r>
                <m:ctrlPr>
                  <w:ins w:id="767" w:author="Mark Scheuerell" w:date="2022-05-05T04:56:00Z">
                    <w:rPr>
                      <w:rFonts w:ascii="Cambria Math" w:eastAsiaTheme="minorEastAsia" w:hAnsi="Cambria Math" w:cstheme="minorHAnsi"/>
                      <w:i/>
                    </w:rPr>
                  </w:ins>
                </m:ctrlPr>
              </m:e>
            </m:d>
          </m:e>
          <m:sub>
            <m:r>
              <w:ins w:id="768" w:author="Mark Scheuerell" w:date="2022-05-05T04:56:00Z">
                <w:rPr>
                  <w:rFonts w:ascii="Cambria Math" w:eastAsiaTheme="minorEastAsia" w:hAnsi="Cambria Math" w:cstheme="minorHAnsi"/>
                </w:rPr>
                <m:t>t</m:t>
              </w:ins>
            </m:r>
          </m:sub>
        </m:sSub>
        <m:r>
          <w:ins w:id="769" w:author="Mark Scheuerell" w:date="2022-05-05T04:56:00Z">
            <w:rPr>
              <w:rFonts w:ascii="Cambria Math" w:eastAsiaTheme="minorEastAsia" w:hAnsi="Cambria Math" w:cstheme="minorHAnsi"/>
            </w:rPr>
            <m:t>+</m:t>
          </w:ins>
        </m:r>
        <m:d>
          <m:dPr>
            <m:begChr m:val="["/>
            <m:endChr m:val="]"/>
            <m:ctrlPr>
              <w:ins w:id="770" w:author="Mark Scheuerell" w:date="2022-05-05T04:56:00Z">
                <w:rPr>
                  <w:rFonts w:ascii="Cambria Math" w:eastAsiaTheme="minorEastAsia" w:hAnsi="Cambria Math" w:cstheme="minorHAnsi"/>
                </w:rPr>
              </w:ins>
            </m:ctrlPr>
          </m:dPr>
          <m:e>
            <m:m>
              <m:mPr>
                <m:mcs>
                  <m:mc>
                    <m:mcPr>
                      <m:count m:val="1"/>
                      <m:mcJc m:val="center"/>
                    </m:mcPr>
                  </m:mc>
                </m:mcs>
                <m:ctrlPr>
                  <w:ins w:id="771" w:author="Mark Scheuerell" w:date="2022-05-05T04:56:00Z">
                    <w:rPr>
                      <w:rFonts w:ascii="Cambria Math" w:eastAsia="Cambria Math" w:hAnsi="Cambria Math" w:cs="Cambria Math"/>
                      <w:i/>
                    </w:rPr>
                  </w:ins>
                </m:ctrlPr>
              </m:mPr>
              <m:mr>
                <m:e>
                  <m:sSub>
                    <m:sSubPr>
                      <m:ctrlPr>
                        <w:ins w:id="772" w:author="Mark Scheuerell" w:date="2022-05-05T04:56:00Z">
                          <w:rPr>
                            <w:rFonts w:ascii="Cambria Math" w:eastAsiaTheme="minorEastAsia" w:hAnsi="Cambria Math" w:cstheme="minorHAnsi"/>
                            <w:i/>
                          </w:rPr>
                        </w:ins>
                      </m:ctrlPr>
                    </m:sSubPr>
                    <m:e>
                      <m:r>
                        <w:ins w:id="773" w:author="Mark Scheuerell" w:date="2022-05-05T04:56:00Z">
                          <w:rPr>
                            <w:rFonts w:ascii="Cambria Math" w:eastAsiaTheme="minorEastAsia" w:hAnsi="Cambria Math" w:cstheme="minorHAnsi"/>
                          </w:rPr>
                          <m:t>a</m:t>
                        </w:ins>
                      </m:r>
                    </m:e>
                    <m:sub>
                      <m:r>
                        <w:ins w:id="774" w:author="Mark Scheuerell" w:date="2022-05-05T04:56:00Z">
                          <w:rPr>
                            <w:rFonts w:ascii="Cambria Math" w:eastAsiaTheme="minorEastAsia" w:hAnsi="Cambria Math" w:cstheme="minorHAnsi"/>
                          </w:rPr>
                          <m:t>C</m:t>
                        </w:ins>
                      </m:r>
                    </m:sub>
                  </m:sSub>
                  <m:ctrlPr>
                    <w:ins w:id="775" w:author="Mark Scheuerell" w:date="2022-05-05T04:56:00Z">
                      <w:rPr>
                        <w:rFonts w:ascii="Cambria Math" w:eastAsiaTheme="minorEastAsia" w:hAnsi="Cambria Math" w:cstheme="minorHAnsi"/>
                        <w:i/>
                      </w:rPr>
                    </w:ins>
                  </m:ctrlPr>
                </m:e>
              </m:mr>
              <m:mr>
                <m:e>
                  <m:sSub>
                    <m:sSubPr>
                      <m:ctrlPr>
                        <w:ins w:id="776" w:author="Mark Scheuerell" w:date="2022-05-05T04:56:00Z">
                          <w:rPr>
                            <w:rFonts w:ascii="Cambria Math" w:eastAsiaTheme="minorEastAsia" w:hAnsi="Cambria Math" w:cstheme="minorHAnsi"/>
                            <w:i/>
                          </w:rPr>
                        </w:ins>
                      </m:ctrlPr>
                    </m:sSubPr>
                    <m:e>
                      <m:r>
                        <w:ins w:id="777" w:author="Mark Scheuerell" w:date="2022-05-05T04:56:00Z">
                          <w:rPr>
                            <w:rFonts w:ascii="Cambria Math" w:eastAsiaTheme="minorEastAsia" w:hAnsi="Cambria Math" w:cstheme="minorHAnsi"/>
                          </w:rPr>
                          <m:t>a</m:t>
                        </w:ins>
                      </m:r>
                    </m:e>
                    <m:sub>
                      <m:r>
                        <w:ins w:id="778" w:author="Mark Scheuerell" w:date="2022-05-05T04:56:00Z">
                          <w:rPr>
                            <w:rFonts w:ascii="Cambria Math" w:eastAsiaTheme="minorEastAsia" w:hAnsi="Cambria Math" w:cstheme="minorHAnsi"/>
                          </w:rPr>
                          <m:t>P</m:t>
                        </w:ins>
                      </m:r>
                    </m:sub>
                  </m:sSub>
                  <m:ctrlPr>
                    <w:ins w:id="779" w:author="Mark Scheuerell" w:date="2022-05-05T04:56:00Z">
                      <w:rPr>
                        <w:rFonts w:ascii="Cambria Math" w:eastAsiaTheme="minorEastAsia" w:hAnsi="Cambria Math" w:cstheme="minorHAnsi"/>
                        <w:i/>
                      </w:rPr>
                    </w:ins>
                  </m:ctrlPr>
                </m:e>
              </m:mr>
            </m:m>
            <m:ctrlPr>
              <w:ins w:id="780" w:author="Mark Scheuerell" w:date="2022-05-05T04:56:00Z">
                <w:rPr>
                  <w:rFonts w:ascii="Cambria Math" w:eastAsiaTheme="minorEastAsia" w:hAnsi="Cambria Math" w:cstheme="minorHAnsi"/>
                  <w:i/>
                </w:rPr>
              </w:ins>
            </m:ctrlPr>
          </m:e>
        </m:d>
        <m:r>
          <w:ins w:id="781" w:author="Mark Scheuerell" w:date="2022-05-05T04:56:00Z">
            <w:rPr>
              <w:rFonts w:ascii="Cambria Math" w:eastAsiaTheme="minorEastAsia" w:hAnsi="Cambria Math" w:cstheme="minorHAnsi"/>
            </w:rPr>
            <m:t>+</m:t>
          </w:ins>
        </m:r>
        <m:sSub>
          <m:sSubPr>
            <m:ctrlPr>
              <w:ins w:id="782" w:author="Mark Scheuerell" w:date="2022-05-05T04:56:00Z">
                <w:rPr>
                  <w:rFonts w:ascii="Cambria Math" w:eastAsiaTheme="minorEastAsia" w:hAnsi="Cambria Math" w:cstheme="minorHAnsi"/>
                  <w:i/>
                </w:rPr>
              </w:ins>
            </m:ctrlPr>
          </m:sSubPr>
          <m:e>
            <m:d>
              <m:dPr>
                <m:begChr m:val="["/>
                <m:endChr m:val="]"/>
                <m:ctrlPr>
                  <w:ins w:id="783" w:author="Mark Scheuerell" w:date="2022-05-05T04:56:00Z">
                    <w:rPr>
                      <w:rFonts w:ascii="Cambria Math" w:eastAsiaTheme="minorEastAsia" w:hAnsi="Cambria Math" w:cstheme="minorHAnsi"/>
                    </w:rPr>
                  </w:ins>
                </m:ctrlPr>
              </m:dPr>
              <m:e>
                <m:m>
                  <m:mPr>
                    <m:mcs>
                      <m:mc>
                        <m:mcPr>
                          <m:count m:val="1"/>
                          <m:mcJc m:val="center"/>
                        </m:mcPr>
                      </m:mc>
                    </m:mcs>
                    <m:ctrlPr>
                      <w:ins w:id="784" w:author="Mark Scheuerell" w:date="2022-05-05T04:56:00Z">
                        <w:rPr>
                          <w:rFonts w:ascii="Cambria Math" w:eastAsia="Cambria Math" w:hAnsi="Cambria Math" w:cs="Cambria Math"/>
                          <w:i/>
                        </w:rPr>
                      </w:ins>
                    </m:ctrlPr>
                  </m:mPr>
                  <m:mr>
                    <m:e>
                      <m:sSub>
                        <m:sSubPr>
                          <m:ctrlPr>
                            <w:ins w:id="785" w:author="Mark Scheuerell" w:date="2022-05-05T04:56:00Z">
                              <w:rPr>
                                <w:rFonts w:ascii="Cambria Math" w:eastAsiaTheme="minorEastAsia" w:hAnsi="Cambria Math" w:cstheme="minorHAnsi"/>
                                <w:i/>
                              </w:rPr>
                            </w:ins>
                          </m:ctrlPr>
                        </m:sSubPr>
                        <m:e>
                          <m:r>
                            <w:ins w:id="786" w:author="Mark Scheuerell" w:date="2022-05-05T04:56:00Z">
                              <w:rPr>
                                <w:rFonts w:ascii="Cambria Math" w:eastAsiaTheme="minorEastAsia" w:hAnsi="Cambria Math" w:cstheme="minorHAnsi"/>
                              </w:rPr>
                              <m:t>v</m:t>
                            </w:ins>
                          </m:r>
                        </m:e>
                        <m:sub>
                          <m:r>
                            <w:ins w:id="787" w:author="Mark Scheuerell" w:date="2022-05-05T04:56:00Z">
                              <w:rPr>
                                <w:rFonts w:ascii="Cambria Math" w:eastAsiaTheme="minorEastAsia" w:hAnsi="Cambria Math" w:cstheme="minorHAnsi"/>
                              </w:rPr>
                              <m:t>C</m:t>
                            </w:ins>
                          </m:r>
                        </m:sub>
                      </m:sSub>
                      <m:ctrlPr>
                        <w:ins w:id="788" w:author="Mark Scheuerell" w:date="2022-05-05T04:56:00Z">
                          <w:rPr>
                            <w:rFonts w:ascii="Cambria Math" w:eastAsiaTheme="minorEastAsia" w:hAnsi="Cambria Math" w:cstheme="minorHAnsi"/>
                            <w:i/>
                          </w:rPr>
                        </w:ins>
                      </m:ctrlPr>
                    </m:e>
                  </m:mr>
                  <m:mr>
                    <m:e>
                      <m:sSub>
                        <m:sSubPr>
                          <m:ctrlPr>
                            <w:ins w:id="789" w:author="Mark Scheuerell" w:date="2022-05-05T04:56:00Z">
                              <w:rPr>
                                <w:rFonts w:ascii="Cambria Math" w:eastAsiaTheme="minorEastAsia" w:hAnsi="Cambria Math" w:cstheme="minorHAnsi"/>
                                <w:i/>
                              </w:rPr>
                            </w:ins>
                          </m:ctrlPr>
                        </m:sSubPr>
                        <m:e>
                          <m:r>
                            <w:ins w:id="790" w:author="Mark Scheuerell" w:date="2022-05-05T04:56:00Z">
                              <w:rPr>
                                <w:rFonts w:ascii="Cambria Math" w:eastAsiaTheme="minorEastAsia" w:hAnsi="Cambria Math" w:cstheme="minorHAnsi"/>
                              </w:rPr>
                              <m:t>v</m:t>
                            </w:ins>
                          </m:r>
                        </m:e>
                        <m:sub>
                          <m:r>
                            <w:ins w:id="791" w:author="Mark Scheuerell" w:date="2022-05-05T04:56:00Z">
                              <w:rPr>
                                <w:rFonts w:ascii="Cambria Math" w:eastAsiaTheme="minorEastAsia" w:hAnsi="Cambria Math" w:cstheme="minorHAnsi"/>
                              </w:rPr>
                              <m:t>P</m:t>
                            </w:ins>
                          </m:r>
                        </m:sub>
                      </m:sSub>
                      <m:ctrlPr>
                        <w:ins w:id="792" w:author="Mark Scheuerell" w:date="2022-05-05T04:56:00Z">
                          <w:rPr>
                            <w:rFonts w:ascii="Cambria Math" w:eastAsiaTheme="minorEastAsia" w:hAnsi="Cambria Math" w:cstheme="minorHAnsi"/>
                            <w:i/>
                          </w:rPr>
                        </w:ins>
                      </m:ctrlPr>
                    </m:e>
                  </m:mr>
                </m:m>
                <m:ctrlPr>
                  <w:ins w:id="793" w:author="Mark Scheuerell" w:date="2022-05-05T04:56:00Z">
                    <w:rPr>
                      <w:rFonts w:ascii="Cambria Math" w:eastAsiaTheme="minorEastAsia" w:hAnsi="Cambria Math" w:cstheme="minorHAnsi"/>
                      <w:i/>
                    </w:rPr>
                  </w:ins>
                </m:ctrlPr>
              </m:e>
            </m:d>
          </m:e>
          <m:sub>
            <m:r>
              <w:ins w:id="794" w:author="Mark Scheuerell" w:date="2022-05-05T04:56:00Z">
                <w:rPr>
                  <w:rFonts w:ascii="Cambria Math" w:eastAsiaTheme="minorEastAsia" w:hAnsi="Cambria Math" w:cstheme="minorHAnsi"/>
                </w:rPr>
                <m:t>t</m:t>
              </w:ins>
            </m:r>
          </m:sub>
        </m:sSub>
      </m:oMath>
      <w:ins w:id="795" w:author="Mark Scheuerell" w:date="2022-05-05T04:56:00Z">
        <w:r>
          <w:tab/>
        </w:r>
        <w:r>
          <w:tab/>
        </w:r>
        <w:r>
          <w:tab/>
        </w:r>
        <w:r>
          <w:tab/>
        </w:r>
        <w:r>
          <w:tab/>
        </w:r>
        <w:r>
          <w:tab/>
          <w:t>(</w:t>
        </w:r>
      </w:ins>
      <w:ins w:id="796" w:author="Mark Scheuerell" w:date="2022-05-05T04:57:00Z">
        <w:r>
          <w:t>9</w:t>
        </w:r>
      </w:ins>
      <w:ins w:id="797" w:author="Mark Scheuerell" w:date="2022-05-05T04:56:00Z">
        <w:r>
          <w:t>)</w:t>
        </w:r>
      </w:ins>
    </w:p>
    <w:p w14:paraId="757A7291" w14:textId="46DEB3FF" w:rsidR="0062441E" w:rsidRDefault="004A4A32" w:rsidP="0062441E">
      <w:pPr>
        <w:spacing w:line="480" w:lineRule="auto"/>
        <w:rPr>
          <w:ins w:id="798" w:author="Mark Scheuerell" w:date="2022-05-05T04:59:00Z"/>
        </w:rPr>
      </w:pPr>
      <w:ins w:id="799" w:author="Mark Scheuerell" w:date="2022-05-05T04:55:00Z">
        <w:r>
          <w:t>When the</w:t>
        </w:r>
      </w:ins>
      <w:ins w:id="800" w:author="Mark Scheuerell" w:date="2022-05-05T04:56:00Z">
        <w:r>
          <w:t>re is only one state process for both genera.</w:t>
        </w:r>
      </w:ins>
    </w:p>
    <w:p w14:paraId="68AC0CFC" w14:textId="418B1728" w:rsidR="00700FFA" w:rsidRPr="00534C69" w:rsidRDefault="00700FFA" w:rsidP="0062441E">
      <w:pPr>
        <w:spacing w:line="480" w:lineRule="auto"/>
        <w:rPr>
          <w:ins w:id="801" w:author="Mark Scheuerell" w:date="2022-05-05T04:43:00Z"/>
        </w:rPr>
      </w:pPr>
      <w:ins w:id="802" w:author="Mark Scheuerell" w:date="2022-05-05T04:59:00Z">
        <w:r>
          <w:tab/>
          <w:t>We fit all models with version 3.1</w:t>
        </w:r>
      </w:ins>
      <w:ins w:id="803" w:author="Mark Scheuerell" w:date="2022-05-05T05:01:00Z">
        <w:r>
          <w:t>1</w:t>
        </w:r>
      </w:ins>
      <w:ins w:id="804" w:author="Mark Scheuerell" w:date="2022-05-05T04:59:00Z">
        <w:r>
          <w:t>.</w:t>
        </w:r>
      </w:ins>
      <w:ins w:id="805" w:author="Mark Scheuerell" w:date="2022-05-05T05:01:00Z">
        <w:r>
          <w:t>3</w:t>
        </w:r>
      </w:ins>
      <w:ins w:id="806" w:author="Mark Scheuerell" w:date="2022-05-05T04:59:00Z">
        <w:r>
          <w:t xml:space="preserve"> of the MARSS package (</w:t>
        </w:r>
      </w:ins>
      <w:commentRangeStart w:id="807"/>
      <w:ins w:id="808" w:author="Mark Scheuerell" w:date="2022-05-05T05:00:00Z">
        <w:r>
          <w:t>Holmes et al. 2020</w:t>
        </w:r>
        <w:commentRangeEnd w:id="807"/>
        <w:r>
          <w:rPr>
            <w:rStyle w:val="CommentReference"/>
            <w:rFonts w:asciiTheme="minorHAnsi" w:eastAsiaTheme="minorHAnsi" w:hAnsiTheme="minorHAnsi" w:cstheme="minorBidi"/>
            <w:lang w:eastAsia="en-US"/>
          </w:rPr>
          <w:commentReference w:id="807"/>
        </w:r>
      </w:ins>
      <w:ins w:id="809" w:author="Mark Scheuerell" w:date="2022-05-05T04:59:00Z">
        <w:r>
          <w:t xml:space="preserve">) for </w:t>
        </w:r>
      </w:ins>
      <w:ins w:id="810" w:author="Mark Scheuerell" w:date="2022-05-05T05:01:00Z">
        <w:r>
          <w:t xml:space="preserve">the R software (version 4.0; </w:t>
        </w:r>
      </w:ins>
      <w:commentRangeStart w:id="811"/>
      <w:ins w:id="812" w:author="Mark Scheuerell" w:date="2022-05-05T05:02:00Z">
        <w:r>
          <w:t>R Core Team 2020</w:t>
        </w:r>
        <w:commentRangeEnd w:id="811"/>
        <w:r>
          <w:rPr>
            <w:rStyle w:val="CommentReference"/>
            <w:rFonts w:asciiTheme="minorHAnsi" w:eastAsiaTheme="minorHAnsi" w:hAnsiTheme="minorHAnsi" w:cstheme="minorBidi"/>
            <w:lang w:eastAsia="en-US"/>
          </w:rPr>
          <w:commentReference w:id="811"/>
        </w:r>
        <w:r>
          <w:t>)</w:t>
        </w:r>
      </w:ins>
      <w:ins w:id="813" w:author="Mark Scheuerell" w:date="2022-05-05T05:03:00Z">
        <w:r>
          <w:t>.</w:t>
        </w:r>
        <w:r w:rsidR="00C53012">
          <w:t xml:space="preserve"> All data and code necessary to reproduce our </w:t>
        </w:r>
      </w:ins>
      <w:ins w:id="814" w:author="Mark Scheuerell" w:date="2022-05-05T05:04:00Z">
        <w:r w:rsidR="00C57D7F">
          <w:t xml:space="preserve">analyses and </w:t>
        </w:r>
      </w:ins>
      <w:ins w:id="815" w:author="Mark Scheuerell" w:date="2022-05-05T05:03:00Z">
        <w:r w:rsidR="00C53012">
          <w:t xml:space="preserve">results </w:t>
        </w:r>
      </w:ins>
      <w:ins w:id="816" w:author="Mark Scheuerell" w:date="2022-05-05T05:04:00Z">
        <w:r w:rsidR="00C57D7F">
          <w:t>are</w:t>
        </w:r>
      </w:ins>
      <w:ins w:id="817" w:author="Mark Scheuerell" w:date="2022-05-05T05:03:00Z">
        <w:r w:rsidR="00C53012">
          <w:t xml:space="preserve"> available on GitHub at </w:t>
        </w:r>
      </w:ins>
      <w:ins w:id="818" w:author="Mark Scheuerell" w:date="2022-05-05T05:04:00Z">
        <w:r w:rsidR="00C57D7F" w:rsidRPr="00C57D7F">
          <w:t>https://github.com/veggerk/Puget-Sound-shrimp-paper</w:t>
        </w:r>
        <w:r w:rsidR="00C57D7F">
          <w:t>.</w:t>
        </w:r>
      </w:ins>
    </w:p>
    <w:p w14:paraId="02832118" w14:textId="05C43B7F" w:rsidR="00E73FA4" w:rsidRPr="00BB4B26" w:rsidRDefault="00DB11AA" w:rsidP="00E73FA4">
      <w:pPr>
        <w:spacing w:line="480" w:lineRule="auto"/>
        <w:rPr>
          <w:b/>
          <w:sz w:val="28"/>
          <w:szCs w:val="28"/>
        </w:rPr>
      </w:pPr>
      <m:oMathPara>
        <m:oMath>
          <m:r>
            <w:del w:id="819" w:author="Mark Scheuerell" w:date="2022-05-05T03:52:00Z">
              <m:rPr>
                <m:sty m:val="p"/>
              </m:rPr>
              <w:br/>
            </w:del>
          </m:r>
        </m:oMath>
      </m:oMathPara>
      <w:ins w:id="820" w:author="Mark Scheuerell" w:date="2022-05-02T06:06:00Z">
        <w:r w:rsidR="00A70481" w:rsidRPr="00A70481">
          <w:rPr>
            <w:rPrChange w:id="821" w:author="Mark Scheuerell" w:date="2022-05-02T06:06:00Z">
              <w:rPr>
                <w:sz w:val="28"/>
                <w:szCs w:val="28"/>
              </w:rPr>
            </w:rPrChange>
          </w:rPr>
          <w:br w:type="page"/>
        </w:r>
      </w:ins>
      <w:customXmlDelRangeStart w:id="822" w:author="Mark Scheuerell" w:date="2022-05-02T05:59:00Z"/>
      <w:sdt>
        <w:sdtPr>
          <w:rPr>
            <w:sz w:val="28"/>
            <w:szCs w:val="28"/>
          </w:rPr>
          <w:tag w:val="goog_rdk_0"/>
          <w:id w:val="435572746"/>
        </w:sdtPr>
        <w:sdtEndPr/>
        <w:sdtContent>
          <w:customXmlDelRangeEnd w:id="822"/>
          <w:customXmlDelRangeStart w:id="823" w:author="Mark Scheuerell" w:date="2022-05-02T05:59:00Z"/>
        </w:sdtContent>
      </w:sdt>
      <w:customXmlDelRangeEnd w:id="823"/>
      <w:r w:rsidR="00E73FA4" w:rsidRPr="002A4AB8">
        <w:rPr>
          <w:b/>
          <w:sz w:val="28"/>
          <w:szCs w:val="28"/>
        </w:rPr>
        <w:t>Results</w:t>
      </w:r>
    </w:p>
    <w:p w14:paraId="0553832F" w14:textId="79CD5295" w:rsidR="00E73FA4" w:rsidRPr="0063156C" w:rsidRDefault="00DB00B3" w:rsidP="00E73FA4">
      <w:pPr>
        <w:spacing w:line="480" w:lineRule="auto"/>
        <w:ind w:firstLine="720"/>
      </w:pPr>
      <w:commentRangeStart w:id="824"/>
      <w:proofErr w:type="spellStart"/>
      <w:r w:rsidRPr="00693DCA">
        <w:rPr>
          <w:i/>
          <w:iCs/>
          <w:rPrChange w:id="825" w:author="Microsoft Office User" w:date="2022-04-28T09:36:00Z">
            <w:rPr/>
          </w:rPrChange>
        </w:rPr>
        <w:t>Crangon</w:t>
      </w:r>
      <w:proofErr w:type="spellEnd"/>
      <w:r>
        <w:t xml:space="preserve"> </w:t>
      </w:r>
      <w:commentRangeEnd w:id="824"/>
      <w:r w:rsidR="00693DCA">
        <w:rPr>
          <w:rStyle w:val="CommentReference"/>
          <w:rFonts w:asciiTheme="minorHAnsi" w:eastAsiaTheme="minorHAnsi" w:hAnsiTheme="minorHAnsi" w:cstheme="minorBidi"/>
          <w:lang w:eastAsia="en-US"/>
        </w:rPr>
        <w:commentReference w:id="824"/>
      </w:r>
      <w:r>
        <w:t xml:space="preserve">shrimp abundance began to increase around </w:t>
      </w:r>
      <w:commentRangeStart w:id="826"/>
      <w:r>
        <w:t>201</w:t>
      </w:r>
      <w:commentRangeEnd w:id="826"/>
      <w:r w:rsidR="00CD08CD">
        <w:rPr>
          <w:rStyle w:val="CommentReference"/>
          <w:rFonts w:asciiTheme="minorHAnsi" w:eastAsiaTheme="minorHAnsi" w:hAnsiTheme="minorHAnsi" w:cstheme="minorBidi"/>
          <w:lang w:eastAsia="en-US"/>
        </w:rPr>
        <w:commentReference w:id="826"/>
      </w:r>
      <w:del w:id="827" w:author="Microsoft Office User" w:date="2022-04-28T09:36:00Z">
        <w:r w:rsidDel="00693DCA">
          <w:delText>0</w:delText>
        </w:r>
      </w:del>
      <w:r>
        <w:t xml:space="preserve">, and </w:t>
      </w:r>
      <w:del w:id="828" w:author="Microsoft Office User" w:date="2022-04-28T09:36:00Z">
        <w:r w:rsidDel="00693DCA">
          <w:delText xml:space="preserve">has </w:delText>
        </w:r>
      </w:del>
      <w:r>
        <w:t xml:space="preserve">remained </w:t>
      </w:r>
      <w:del w:id="829" w:author="Microsoft Office User" w:date="2022-04-28T09:36:00Z">
        <w:r w:rsidDel="00693DCA">
          <w:delText>at a high level since then</w:delText>
        </w:r>
      </w:del>
      <w:ins w:id="830" w:author="Microsoft Office User" w:date="2022-04-28T09:36:00Z">
        <w:r w:rsidR="00693DCA">
          <w:t>high through the end of the dataset in 2019</w:t>
        </w:r>
      </w:ins>
      <w:r w:rsidR="00E31B0D">
        <w:t xml:space="preserve"> (Figure 2)</w:t>
      </w:r>
      <w:r>
        <w:t xml:space="preserve">. Both </w:t>
      </w:r>
      <w:commentRangeStart w:id="831"/>
      <w:r>
        <w:t xml:space="preserve">pink shrimp and spot shrimp abundances </w:t>
      </w:r>
      <w:commentRangeEnd w:id="831"/>
      <w:r w:rsidR="00693DCA">
        <w:rPr>
          <w:rStyle w:val="CommentReference"/>
          <w:rFonts w:asciiTheme="minorHAnsi" w:eastAsiaTheme="minorHAnsi" w:hAnsiTheme="minorHAnsi" w:cstheme="minorBidi"/>
          <w:lang w:eastAsia="en-US"/>
        </w:rPr>
        <w:commentReference w:id="831"/>
      </w:r>
      <w:r>
        <w:t>increased dramatically in 2013</w:t>
      </w:r>
      <w:del w:id="832" w:author="Microsoft Office User" w:date="2022-04-28T09:36:00Z">
        <w:r w:rsidDel="00693DCA">
          <w:delText>,</w:delText>
        </w:r>
      </w:del>
      <w:r>
        <w:t xml:space="preserve"> </w:t>
      </w:r>
      <w:proofErr w:type="gramStart"/>
      <w:r>
        <w:t xml:space="preserve">and </w:t>
      </w:r>
      <w:ins w:id="833" w:author="Microsoft Office User" w:date="2022-04-28T09:37:00Z">
        <w:r w:rsidR="00693DCA">
          <w:t>also</w:t>
        </w:r>
        <w:proofErr w:type="gramEnd"/>
        <w:r w:rsidR="00693DCA">
          <w:t xml:space="preserve"> </w:t>
        </w:r>
      </w:ins>
      <w:del w:id="834" w:author="Microsoft Office User" w:date="2022-04-28T09:37:00Z">
        <w:r w:rsidDel="00693DCA">
          <w:delText>have remained at elevated levels since</w:delText>
        </w:r>
      </w:del>
      <w:ins w:id="835" w:author="Microsoft Office User" w:date="2022-04-28T09:37:00Z">
        <w:r w:rsidR="00693DCA">
          <w:t>remained high through the end of the dataset in 2019</w:t>
        </w:r>
      </w:ins>
      <w:r>
        <w:t xml:space="preserve">. </w:t>
      </w:r>
      <w:commentRangeStart w:id="836"/>
      <w:r>
        <w:t xml:space="preserve">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w:t>
      </w:r>
      <w:commentRangeEnd w:id="836"/>
      <w:r w:rsidR="00693DCA">
        <w:rPr>
          <w:rStyle w:val="CommentReference"/>
          <w:rFonts w:asciiTheme="minorHAnsi" w:eastAsiaTheme="minorHAnsi" w:hAnsiTheme="minorHAnsi" w:cstheme="minorBidi"/>
          <w:lang w:eastAsia="en-US"/>
        </w:rPr>
        <w:commentReference w:id="836"/>
      </w:r>
      <w:r>
        <w:t>Abundance subsequently increased again, with 2019 spot shrimp abundance being the highest on record.</w:t>
      </w:r>
    </w:p>
    <w:p w14:paraId="021710DC" w14:textId="5D3254C1" w:rsidR="00573AFA" w:rsidRDefault="00127414" w:rsidP="0063156C">
      <w:pPr>
        <w:spacing w:line="480" w:lineRule="auto"/>
        <w:ind w:firstLine="720"/>
      </w:pPr>
      <w:commentRangeStart w:id="837"/>
      <w:commentRangeStart w:id="838"/>
      <w:r>
        <w:t xml:space="preserve">Consistently across the </w:t>
      </w:r>
      <w:del w:id="839" w:author="Microsoft Office User" w:date="2022-04-28T09:38:00Z">
        <w:r w:rsidR="002B7D64" w:rsidDel="00693DCA">
          <w:delText>Puget Sound trawl</w:delText>
        </w:r>
      </w:del>
      <w:ins w:id="840" w:author="Microsoft Office User" w:date="2022-04-28T09:38:00Z">
        <w:r w:rsidR="00693DCA">
          <w:t>time series</w:t>
        </w:r>
      </w:ins>
      <w:r>
        <w:t>, the vast majority of shrimp were caught in the 50m and 70m depth trawls</w:t>
      </w:r>
      <w:r w:rsidR="0063156C">
        <w:t xml:space="preserve"> (Figure </w:t>
      </w:r>
      <w:r w:rsidR="00DB00B3">
        <w:t>3</w:t>
      </w:r>
      <w:r w:rsidR="0063156C">
        <w:t>)</w:t>
      </w:r>
      <w:r>
        <w:t xml:space="preserve">. </w:t>
      </w:r>
      <w:proofErr w:type="spellStart"/>
      <w:r w:rsidR="0063156C">
        <w:t>Crangon</w:t>
      </w:r>
      <w:proofErr w:type="spellEnd"/>
      <w:r w:rsidR="0063156C">
        <w:t xml:space="preserve"> shrimp and spot shrimp both showed signs of diel vertical migration (Figure 3). </w:t>
      </w:r>
      <w:r w:rsidR="00E73FA4">
        <w:t xml:space="preserve">Pink shrimp showed no signs of diel vertical migration within the range of depths sampled. However, it’s possible that pink shrimp diel vertical migration took place at deeper depths that our sampling design simply missed. </w:t>
      </w:r>
      <w:r w:rsidR="0063156C">
        <w:t xml:space="preserve">The only times that </w:t>
      </w:r>
      <w:proofErr w:type="spellStart"/>
      <w:r w:rsidR="0063156C">
        <w:t>Crangon</w:t>
      </w:r>
      <w:proofErr w:type="spellEnd"/>
      <w:r w:rsidR="0063156C">
        <w:t xml:space="preserve"> 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commentRangeEnd w:id="837"/>
      <w:r w:rsidR="00693DCA">
        <w:rPr>
          <w:rStyle w:val="CommentReference"/>
          <w:rFonts w:asciiTheme="minorHAnsi" w:eastAsiaTheme="minorHAnsi" w:hAnsiTheme="minorHAnsi" w:cstheme="minorBidi"/>
          <w:lang w:eastAsia="en-US"/>
        </w:rPr>
        <w:commentReference w:id="837"/>
      </w:r>
      <w:commentRangeEnd w:id="838"/>
      <w:r w:rsidR="00196189">
        <w:rPr>
          <w:rStyle w:val="CommentReference"/>
          <w:rFonts w:asciiTheme="minorHAnsi" w:eastAsiaTheme="minorHAnsi" w:hAnsiTheme="minorHAnsi" w:cstheme="minorBidi"/>
          <w:lang w:eastAsia="en-US"/>
        </w:rPr>
        <w:commentReference w:id="838"/>
      </w:r>
    </w:p>
    <w:p w14:paraId="6C0C066F" w14:textId="04FD12FD" w:rsidR="00703C06" w:rsidRDefault="000D68E4" w:rsidP="00703C06">
      <w:pPr>
        <w:spacing w:line="480" w:lineRule="auto"/>
        <w:ind w:firstLine="720"/>
        <w:rPr>
          <w:ins w:id="841" w:author="Mark Scheuerell" w:date="2022-05-05T05:42:00Z"/>
        </w:rPr>
        <w:pPrChange w:id="842" w:author="Mark Scheuerell" w:date="2022-05-05T05:42:00Z">
          <w:pPr/>
        </w:pPrChange>
      </w:pPr>
      <w:ins w:id="843" w:author="Mark Scheuerell" w:date="2022-05-05T05:26:00Z">
        <w:r>
          <w:t xml:space="preserve">Model selection results showed the most data support for a model </w:t>
        </w:r>
        <w:r w:rsidR="00ED1A69">
          <w:t>with a common state shared by both genera, and a</w:t>
        </w:r>
      </w:ins>
      <w:ins w:id="844" w:author="Mark Scheuerell" w:date="2022-05-05T05:28:00Z">
        <w:r w:rsidR="00ED1A69">
          <w:t>n upward</w:t>
        </w:r>
      </w:ins>
      <w:ins w:id="845" w:author="Mark Scheuerell" w:date="2022-05-05T05:26:00Z">
        <w:r w:rsidR="00ED1A69">
          <w:t xml:space="preserve"> bias </w:t>
        </w:r>
      </w:ins>
      <w:ins w:id="846" w:author="Mark Scheuerell" w:date="2022-05-05T05:27:00Z">
        <w:r w:rsidR="00ED1A69">
          <w:t xml:space="preserve">driven by the </w:t>
        </w:r>
        <w:r w:rsidR="00ED1A69">
          <w:t>Pacific Decadal Oscillation</w:t>
        </w:r>
      </w:ins>
      <w:ins w:id="847" w:author="Mark Scheuerell" w:date="2022-05-05T05:28:00Z">
        <w:r w:rsidR="00ED1A69">
          <w:t xml:space="preserve"> (Table 1; Figure #)</w:t>
        </w:r>
      </w:ins>
      <w:ins w:id="848" w:author="Mark Scheuerell" w:date="2022-05-05T05:27:00Z">
        <w:r w:rsidR="00ED1A69">
          <w:t xml:space="preserve">. </w:t>
        </w:r>
      </w:ins>
      <w:del w:id="849" w:author="Mark Scheuerell" w:date="2022-05-05T05:29:00Z">
        <w:r w:rsidR="005A017F" w:rsidRPr="000D68E4" w:rsidDel="00ED1A69">
          <w:rPr>
            <w:rPrChange w:id="850" w:author="Mark Scheuerell" w:date="2022-05-05T05:26:00Z">
              <w:rPr>
                <w:highlight w:val="yellow"/>
              </w:rPr>
            </w:rPrChange>
          </w:rPr>
          <w:delText>The time series model showed no</w:delText>
        </w:r>
      </w:del>
      <w:ins w:id="851" w:author="Mark Scheuerell" w:date="2022-05-05T05:29:00Z">
        <w:r w:rsidR="00ED1A69">
          <w:t>In contrast, we found much less</w:t>
        </w:r>
      </w:ins>
      <w:r w:rsidR="005A017F" w:rsidRPr="000D68E4">
        <w:rPr>
          <w:rPrChange w:id="852" w:author="Mark Scheuerell" w:date="2022-05-05T05:26:00Z">
            <w:rPr>
              <w:highlight w:val="yellow"/>
            </w:rPr>
          </w:rPrChange>
        </w:rPr>
        <w:t xml:space="preserve"> evidence that El Niño intensity had a measurable impact on </w:t>
      </w:r>
      <w:proofErr w:type="spellStart"/>
      <w:r w:rsidR="006152A8" w:rsidRPr="000D68E4">
        <w:rPr>
          <w:i/>
          <w:iCs/>
          <w:rPrChange w:id="853" w:author="Mark Scheuerell" w:date="2022-05-05T05:26:00Z">
            <w:rPr>
              <w:i/>
              <w:iCs/>
              <w:highlight w:val="yellow"/>
            </w:rPr>
          </w:rPrChange>
        </w:rPr>
        <w:t>Crangon</w:t>
      </w:r>
      <w:proofErr w:type="spellEnd"/>
      <w:r w:rsidR="006152A8" w:rsidRPr="000D68E4">
        <w:rPr>
          <w:rPrChange w:id="854" w:author="Mark Scheuerell" w:date="2022-05-05T05:26:00Z">
            <w:rPr>
              <w:highlight w:val="yellow"/>
            </w:rPr>
          </w:rPrChange>
        </w:rPr>
        <w:t xml:space="preserve"> and </w:t>
      </w:r>
      <w:proofErr w:type="spellStart"/>
      <w:r w:rsidR="006152A8" w:rsidRPr="000D68E4">
        <w:rPr>
          <w:i/>
          <w:iCs/>
          <w:rPrChange w:id="855" w:author="Mark Scheuerell" w:date="2022-05-05T05:26:00Z">
            <w:rPr>
              <w:i/>
              <w:iCs/>
              <w:highlight w:val="yellow"/>
            </w:rPr>
          </w:rPrChange>
        </w:rPr>
        <w:t>Pandalus</w:t>
      </w:r>
      <w:proofErr w:type="spellEnd"/>
      <w:r w:rsidR="006152A8" w:rsidRPr="000D68E4">
        <w:rPr>
          <w:rPrChange w:id="856" w:author="Mark Scheuerell" w:date="2022-05-05T05:26:00Z">
            <w:rPr>
              <w:highlight w:val="yellow"/>
            </w:rPr>
          </w:rPrChange>
        </w:rPr>
        <w:t xml:space="preserve"> </w:t>
      </w:r>
      <w:r w:rsidR="005A017F" w:rsidRPr="000D68E4">
        <w:rPr>
          <w:rPrChange w:id="857" w:author="Mark Scheuerell" w:date="2022-05-05T05:26:00Z">
            <w:rPr>
              <w:highlight w:val="yellow"/>
            </w:rPr>
          </w:rPrChange>
        </w:rPr>
        <w:t xml:space="preserve">shrimp CPUE within the study time frame. </w:t>
      </w:r>
      <w:commentRangeStart w:id="858"/>
      <w:ins w:id="859" w:author="Mark Scheuerell" w:date="2022-05-05T05:31:00Z">
        <w:r w:rsidR="00ED1A69">
          <w:t xml:space="preserve">Something about the other top models </w:t>
        </w:r>
        <w:r w:rsidR="00BB5FD9">
          <w:t>with delta-AIC values &lt;</w:t>
        </w:r>
      </w:ins>
      <w:ins w:id="860" w:author="Mark Scheuerell" w:date="2022-05-05T05:32:00Z">
        <w:r w:rsidR="00BB5FD9">
          <w:t xml:space="preserve"> </w:t>
        </w:r>
      </w:ins>
      <w:ins w:id="861" w:author="Mark Scheuerell" w:date="2022-05-05T05:31:00Z">
        <w:r w:rsidR="00BB5FD9">
          <w:t>2…</w:t>
        </w:r>
        <w:commentRangeEnd w:id="858"/>
        <w:r w:rsidR="00BB5FD9">
          <w:rPr>
            <w:rStyle w:val="CommentReference"/>
            <w:rFonts w:asciiTheme="minorHAnsi" w:eastAsiaTheme="minorHAnsi" w:hAnsiTheme="minorHAnsi" w:cstheme="minorBidi"/>
            <w:lang w:eastAsia="en-US"/>
          </w:rPr>
          <w:commentReference w:id="858"/>
        </w:r>
      </w:ins>
      <w:ins w:id="862" w:author="Mark Scheuerell" w:date="2022-05-05T05:42:00Z">
        <w:r w:rsidR="00703C06">
          <w:br w:type="page"/>
        </w:r>
      </w:ins>
    </w:p>
    <w:p w14:paraId="21D134AE" w14:textId="365B1A61" w:rsidR="00BE659B" w:rsidRPr="002A4AB8" w:rsidDel="00703C06" w:rsidRDefault="005A017F" w:rsidP="002B7D64">
      <w:pPr>
        <w:spacing w:line="480" w:lineRule="auto"/>
        <w:ind w:firstLine="720"/>
        <w:rPr>
          <w:del w:id="863" w:author="Mark Scheuerell" w:date="2022-05-05T05:42:00Z"/>
        </w:rPr>
      </w:pPr>
      <w:del w:id="864" w:author="Mark Scheuerell" w:date="2022-05-05T05:30:00Z">
        <w:r w:rsidRPr="000D68E4" w:rsidDel="00ED1A69">
          <w:rPr>
            <w:rPrChange w:id="865" w:author="Mark Scheuerell" w:date="2022-05-05T05:26:00Z">
              <w:rPr>
                <w:highlight w:val="yellow"/>
              </w:rPr>
            </w:rPrChange>
          </w:rPr>
          <w:lastRenderedPageBreak/>
          <w:delText>The</w:delText>
        </w:r>
      </w:del>
      <w:ins w:id="866" w:author="Microsoft Office User" w:date="2022-04-28T09:39:00Z">
        <w:del w:id="867" w:author="Mark Scheuerell" w:date="2022-05-05T05:30:00Z">
          <w:r w:rsidR="00693DCA" w:rsidRPr="000D68E4" w:rsidDel="00ED1A69">
            <w:rPr>
              <w:rPrChange w:id="868" w:author="Mark Scheuerell" w:date="2022-05-05T05:26:00Z">
                <w:rPr>
                  <w:highlight w:val="yellow"/>
                </w:rPr>
              </w:rPrChange>
            </w:rPr>
            <w:delText xml:space="preserve"> El Niño</w:delText>
          </w:r>
        </w:del>
      </w:ins>
      <w:del w:id="869" w:author="Mark Scheuerell" w:date="2022-05-05T05:30:00Z">
        <w:r w:rsidRPr="000D68E4" w:rsidDel="00ED1A69">
          <w:rPr>
            <w:rPrChange w:id="870" w:author="Mark Scheuerell" w:date="2022-05-05T05:26:00Z">
              <w:rPr>
                <w:highlight w:val="yellow"/>
              </w:rPr>
            </w:rPrChange>
          </w:rPr>
          <w:delText xml:space="preserve"> model performed no better than random chance</w:delText>
        </w:r>
        <w:r w:rsidR="0093558F" w:rsidRPr="000D68E4" w:rsidDel="00ED1A69">
          <w:rPr>
            <w:rPrChange w:id="871" w:author="Mark Scheuerell" w:date="2022-05-05T05:26:00Z">
              <w:rPr>
                <w:highlight w:val="yellow"/>
              </w:rPr>
            </w:rPrChange>
          </w:rPr>
          <w:delText xml:space="preserve"> based upon AIC values (ref)</w:delText>
        </w:r>
        <w:r w:rsidRPr="000D68E4" w:rsidDel="00ED1A69">
          <w:rPr>
            <w:rPrChange w:id="872" w:author="Mark Scheuerell" w:date="2022-05-05T05:26:00Z">
              <w:rPr>
                <w:highlight w:val="yellow"/>
              </w:rPr>
            </w:rPrChange>
          </w:rPr>
          <w:delText>, indicating that El Niño alon</w:delText>
        </w:r>
      </w:del>
      <w:ins w:id="873" w:author="Microsoft Office User" w:date="2022-04-28T09:39:00Z">
        <w:del w:id="874" w:author="Mark Scheuerell" w:date="2022-05-05T05:30:00Z">
          <w:r w:rsidR="00693DCA" w:rsidRPr="000D68E4" w:rsidDel="00ED1A69">
            <w:rPr>
              <w:rPrChange w:id="875" w:author="Mark Scheuerell" w:date="2022-05-05T05:26:00Z">
                <w:rPr>
                  <w:highlight w:val="yellow"/>
                </w:rPr>
              </w:rPrChange>
            </w:rPr>
            <w:delText>e</w:delText>
          </w:r>
        </w:del>
      </w:ins>
      <w:del w:id="876" w:author="Mark Scheuerell" w:date="2022-05-05T05:30:00Z">
        <w:r w:rsidRPr="000D68E4" w:rsidDel="00ED1A69">
          <w:rPr>
            <w:rPrChange w:id="877" w:author="Mark Scheuerell" w:date="2022-05-05T05:26:00Z">
              <w:rPr>
                <w:highlight w:val="yellow"/>
              </w:rPr>
            </w:rPrChange>
          </w:rPr>
          <w:delText>g failed to explain the increase in shrimp abundance across the state.</w:delText>
        </w:r>
        <w:r w:rsidR="0093558F" w:rsidDel="00ED1A69">
          <w:delText xml:space="preserve"> The Pacific Decadal Oscillation model </w:delText>
        </w:r>
        <w:r w:rsidR="00A56F63" w:rsidDel="00ED1A69">
          <w:delText xml:space="preserve">with a shared state </w:delText>
        </w:r>
        <w:r w:rsidR="0093558F" w:rsidDel="00ED1A69">
          <w:delText>was however successful in predicting shrimp CPUE better than random chance</w:delText>
        </w:r>
        <w:r w:rsidR="00204166" w:rsidDel="00ED1A69">
          <w:delText xml:space="preserve">, </w:delText>
        </w:r>
        <w:r w:rsidR="00204166" w:rsidRPr="0093558F" w:rsidDel="00ED1A69">
          <w:delText>El Niño</w:delText>
        </w:r>
        <w:r w:rsidR="0055345A" w:rsidDel="00ED1A69">
          <w:delText xml:space="preserve">, or a combination of </w:delText>
        </w:r>
        <w:r w:rsidR="0055345A" w:rsidRPr="0093558F" w:rsidDel="00ED1A69">
          <w:delText>El Niño</w:delText>
        </w:r>
        <w:r w:rsidR="0055345A" w:rsidDel="00ED1A69">
          <w:delText xml:space="preserve"> and</w:delText>
        </w:r>
        <w:r w:rsidR="0093558F" w:rsidDel="00ED1A69">
          <w:delText xml:space="preserve"> </w:delText>
        </w:r>
        <w:r w:rsidR="0055345A" w:rsidDel="00ED1A69">
          <w:delText xml:space="preserve">Pacific Decadal Oscillation </w:delText>
        </w:r>
        <w:r w:rsidR="0093558F" w:rsidDel="00ED1A69">
          <w:delText>(Figure 4</w:delText>
        </w:r>
        <w:r w:rsidR="0055345A" w:rsidDel="00ED1A69">
          <w:delText xml:space="preserve">, Table </w:delText>
        </w:r>
        <w:r w:rsidR="00E0686F" w:rsidDel="00ED1A69">
          <w:delText>1</w:delText>
        </w:r>
        <w:r w:rsidR="0093558F" w:rsidDel="00ED1A69">
          <w:delText xml:space="preserve">). </w:delText>
        </w:r>
        <w:commentRangeStart w:id="878"/>
        <w:r w:rsidR="0093558F" w:rsidDel="00ED1A69">
          <w:delText xml:space="preserve">Pacific Decadal Oscillation </w:delText>
        </w:r>
        <w:r w:rsidR="00204166" w:rsidDel="00ED1A69">
          <w:delText xml:space="preserve">thus </w:delText>
        </w:r>
        <w:r w:rsidR="0093558F" w:rsidDel="00ED1A69">
          <w:delText xml:space="preserve">appears to have a greater impact shrimp CPUE than </w:delText>
        </w:r>
        <w:r w:rsidR="0093558F" w:rsidRPr="0093558F" w:rsidDel="00ED1A69">
          <w:delText>El Niño</w:delText>
        </w:r>
        <w:r w:rsidR="0093558F" w:rsidDel="00ED1A69">
          <w:delText>.</w:delText>
        </w:r>
        <w:commentRangeEnd w:id="878"/>
        <w:r w:rsidR="00693DCA" w:rsidDel="00ED1A69">
          <w:rPr>
            <w:rStyle w:val="CommentReference"/>
            <w:rFonts w:asciiTheme="minorHAnsi" w:eastAsiaTheme="minorHAnsi" w:hAnsiTheme="minorHAnsi" w:cstheme="minorBidi"/>
            <w:lang w:eastAsia="en-US"/>
          </w:rPr>
          <w:commentReference w:id="878"/>
        </w:r>
      </w:del>
    </w:p>
    <w:p w14:paraId="0AA87CBD" w14:textId="600FD1EE" w:rsidR="009D5C6A" w:rsidRPr="002A4AB8" w:rsidDel="00703C06" w:rsidRDefault="009D5C6A" w:rsidP="003F5BCC">
      <w:pPr>
        <w:spacing w:line="480" w:lineRule="auto"/>
        <w:rPr>
          <w:del w:id="879" w:author="Mark Scheuerell" w:date="2022-05-05T05:42:00Z"/>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311CDAED" w:rsidR="00971E93" w:rsidRDefault="00A76FE5" w:rsidP="0013655F">
      <w:pPr>
        <w:spacing w:line="480" w:lineRule="auto"/>
        <w:ind w:firstLine="720"/>
      </w:pPr>
      <w:commentRangeStart w:id="880"/>
      <w:commentRangeStart w:id="881"/>
      <w:r>
        <w:t>T</w:t>
      </w:r>
      <w:r w:rsidR="00573AFA" w:rsidRPr="002A4AB8">
        <w:t>he abundance</w:t>
      </w:r>
      <w:ins w:id="882" w:author="Microsoft Office User" w:date="2022-04-28T09:39:00Z">
        <w:r w:rsidR="00D22C76">
          <w:t>s</w:t>
        </w:r>
      </w:ins>
      <w:r w:rsidR="00573AFA" w:rsidRPr="002A4AB8">
        <w:t xml:space="preserve"> of shrimp observed in </w:t>
      </w:r>
      <w:r w:rsidR="006600AA">
        <w:t xml:space="preserve">Puget Sound </w:t>
      </w:r>
      <w:del w:id="883" w:author="Microsoft Office User" w:date="2022-04-28T09:39:00Z">
        <w:r w:rsidDel="00D22C76">
          <w:delText xml:space="preserve">through 2019 </w:delText>
        </w:r>
        <w:r w:rsidR="00573AFA" w:rsidRPr="002A4AB8" w:rsidDel="00D22C76">
          <w:delText>have</w:delText>
        </w:r>
      </w:del>
      <w:ins w:id="884" w:author="Microsoft Office User" w:date="2022-04-28T09:39:00Z">
        <w:r w:rsidR="00D22C76">
          <w:t>had</w:t>
        </w:r>
      </w:ins>
      <w:r w:rsidR="00573AFA" w:rsidRPr="002A4AB8">
        <w:t xml:space="preserve"> not returned to their pre-blob levels</w:t>
      </w:r>
      <w:ins w:id="885" w:author="Microsoft Office User" w:date="2022-04-28T09:40:00Z">
        <w:r w:rsidR="00D22C76">
          <w:t xml:space="preserve"> as of 2019</w:t>
        </w:r>
      </w:ins>
      <w:r w:rsidR="00573AFA" w:rsidRPr="002A4AB8">
        <w:t xml:space="preserve">, </w:t>
      </w:r>
      <w:commentRangeStart w:id="886"/>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commentRangeEnd w:id="886"/>
      <w:r w:rsidR="008E7823">
        <w:rPr>
          <w:rStyle w:val="CommentReference"/>
          <w:rFonts w:asciiTheme="minorHAnsi" w:eastAsiaTheme="minorHAnsi" w:hAnsiTheme="minorHAnsi" w:cstheme="minorBidi"/>
          <w:lang w:eastAsia="en-US"/>
        </w:rPr>
        <w:commentReference w:id="886"/>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commentRangeEnd w:id="880"/>
      <w:r w:rsidR="00D22C76">
        <w:rPr>
          <w:rStyle w:val="CommentReference"/>
          <w:rFonts w:asciiTheme="minorHAnsi" w:eastAsiaTheme="minorHAnsi" w:hAnsiTheme="minorHAnsi" w:cstheme="minorBidi"/>
          <w:lang w:eastAsia="en-US"/>
        </w:rPr>
        <w:commentReference w:id="880"/>
      </w:r>
      <w:commentRangeEnd w:id="881"/>
      <w:r w:rsidR="00DC34D6">
        <w:rPr>
          <w:rStyle w:val="CommentReference"/>
          <w:rFonts w:asciiTheme="minorHAnsi" w:eastAsiaTheme="minorHAnsi" w:hAnsiTheme="minorHAnsi" w:cstheme="minorBidi"/>
          <w:lang w:eastAsia="en-US"/>
        </w:rPr>
        <w:commentReference w:id="881"/>
      </w:r>
    </w:p>
    <w:p w14:paraId="19E0D9C4" w14:textId="2F6E4A3F"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w:t>
      </w:r>
      <w:ins w:id="887" w:author="Microsoft Office User" w:date="2022-04-28T09:40:00Z">
        <w:r w:rsidR="00D22C76">
          <w:t>-</w:t>
        </w:r>
      </w:ins>
      <w:del w:id="888" w:author="Microsoft Office User" w:date="2022-04-28T09:40:00Z">
        <w:r w:rsidR="00573AFA" w:rsidRPr="002A4AB8" w:rsidDel="00D22C76">
          <w:delText xml:space="preserve"> </w:delText>
        </w:r>
      </w:del>
      <w:r w:rsidR="00573AFA" w:rsidRPr="002A4AB8">
        <w:t>than</w:t>
      </w:r>
      <w:ins w:id="889" w:author="Microsoft Office User" w:date="2022-04-28T09:40:00Z">
        <w:r w:rsidR="00D22C76">
          <w:t>-</w:t>
        </w:r>
      </w:ins>
      <w:del w:id="890" w:author="Microsoft Office User" w:date="2022-04-28T09:40:00Z">
        <w:r w:rsidR="00573AFA" w:rsidRPr="002A4AB8" w:rsidDel="00D22C76">
          <w:delText xml:space="preserve"> </w:delText>
        </w:r>
      </w:del>
      <w:r w:rsidR="00573AFA" w:rsidRPr="002A4AB8">
        <w:t xml:space="preserve">average temperatures </w:t>
      </w:r>
      <w:r w:rsidR="005A017F">
        <w:t>during 2014</w:t>
      </w:r>
      <w:del w:id="891" w:author="Microsoft Office User" w:date="2022-04-28T09:40:00Z">
        <w:r w:rsidR="005A017F" w:rsidDel="00D22C76">
          <w:delText>-</w:delText>
        </w:r>
      </w:del>
      <w:ins w:id="892" w:author="Microsoft Office User" w:date="2022-04-28T09:40:00Z">
        <w:r w:rsidR="00D22C76">
          <w:t>–</w:t>
        </w:r>
      </w:ins>
      <w:r w:rsidR="005A017F">
        <w:t xml:space="preserve">2015 </w:t>
      </w:r>
      <w:del w:id="893" w:author="Microsoft Office User" w:date="2022-04-28T09:40:00Z">
        <w:r w:rsidR="005A017F" w:rsidDel="00D22C76">
          <w:delText>are in line</w:delText>
        </w:r>
        <w:r w:rsidR="00D57134" w:rsidDel="00D22C76">
          <w:delText xml:space="preserve"> with</w:delText>
        </w:r>
      </w:del>
      <w:ins w:id="894" w:author="Microsoft Office User" w:date="2022-04-28T09:40:00Z">
        <w:r w:rsidR="00D22C76">
          <w:t>agree with the observatio</w:t>
        </w:r>
      </w:ins>
      <w:ins w:id="895" w:author="Microsoft Office User" w:date="2022-04-28T09:41:00Z">
        <w:r w:rsidR="00D22C76">
          <w:t>ns of</w:t>
        </w:r>
      </w:ins>
      <w:r w:rsidR="00D57134">
        <w:t xml:space="preserve"> </w:t>
      </w:r>
      <w:proofErr w:type="spellStart"/>
      <w:r w:rsidR="00D57134">
        <w:t>Groth</w:t>
      </w:r>
      <w:proofErr w:type="spellEnd"/>
      <w:r w:rsidR="00D57134">
        <w:t xml:space="preserve"> and Hannah (2018)</w:t>
      </w:r>
      <w:ins w:id="896" w:author="Microsoft Office User" w:date="2022-04-28T09:41:00Z">
        <w:r w:rsidR="00D22C76">
          <w:t>,</w:t>
        </w:r>
      </w:ins>
      <w:r w:rsidR="00D57134">
        <w:t xml:space="preserve"> </w:t>
      </w:r>
      <w:commentRangeStart w:id="897"/>
      <w:r w:rsidR="00D57134">
        <w:t>who noted that shrimp responded differently to this latest phase of warmer water compared to prior events where g</w:t>
      </w:r>
      <w:r w:rsidR="006600AA">
        <w:t>rowth and abundance were depressed during warm periods</w:t>
      </w:r>
      <w:commentRangeEnd w:id="897"/>
      <w:r w:rsidR="00D22C76">
        <w:rPr>
          <w:rStyle w:val="CommentReference"/>
          <w:rFonts w:asciiTheme="minorHAnsi" w:eastAsiaTheme="minorHAnsi" w:hAnsiTheme="minorHAnsi" w:cstheme="minorBidi"/>
          <w:lang w:eastAsia="en-US"/>
        </w:rPr>
        <w:commentReference w:id="897"/>
      </w:r>
      <w:r w:rsidR="006600AA">
        <w:t>.</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ins w:id="898" w:author="Microsoft Office User" w:date="2022-04-28T09:41:00Z">
        <w:r w:rsidR="00D22C76">
          <w:t xml:space="preserve">can </w:t>
        </w:r>
      </w:ins>
      <w:r w:rsidR="006600AA">
        <w:t>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w:t>
      </w:r>
      <w:del w:id="899" w:author="Microsoft Office User" w:date="2022-04-28T09:41:00Z">
        <w:r w:rsidR="00107E8E" w:rsidDel="00D22C76">
          <w:delText>this time around</w:delText>
        </w:r>
      </w:del>
      <w:ins w:id="900" w:author="Microsoft Office User" w:date="2022-04-28T09:41:00Z">
        <w:r w:rsidR="00D22C76">
          <w:t>in 2014–2015</w:t>
        </w:r>
      </w:ins>
      <w:r w:rsidR="00107E8E">
        <w:t xml:space="preserve"> </w:t>
      </w:r>
      <w:del w:id="901" w:author="Microsoft Office User" w:date="2022-04-28T09:41:00Z">
        <w:r w:rsidR="00CD7B73" w:rsidDel="00D22C76">
          <w:delText xml:space="preserve">have </w:delText>
        </w:r>
      </w:del>
      <w:ins w:id="902" w:author="Microsoft Office User" w:date="2022-04-28T09:41:00Z">
        <w:r w:rsidR="00D22C76">
          <w:t xml:space="preserve">were </w:t>
        </w:r>
      </w:ins>
      <w:r w:rsidR="00CD7B73">
        <w:t xml:space="preserve">previously </w:t>
      </w:r>
      <w:del w:id="903" w:author="Microsoft Office User" w:date="2022-04-28T09:41:00Z">
        <w:r w:rsidR="00CD7B73" w:rsidDel="00D22C76">
          <w:delText>been</w:delText>
        </w:r>
        <w:r w:rsidR="00107E8E" w:rsidDel="00D22C76">
          <w:delText xml:space="preserve"> </w:delText>
        </w:r>
      </w:del>
      <w:r w:rsidR="00256DA4">
        <w:t>unknown</w:t>
      </w:r>
      <w:ins w:id="904" w:author="Microsoft Office User" w:date="2022-04-28T09:41:00Z">
        <w:r w:rsidR="00D22C76">
          <w:t>,</w:t>
        </w:r>
      </w:ins>
      <w:r w:rsidR="00256DA4">
        <w:t xml:space="preserve"> but</w:t>
      </w:r>
      <w:r w:rsidR="00107E8E">
        <w:t xml:space="preserve"> </w:t>
      </w:r>
      <w:del w:id="905" w:author="Microsoft Office User" w:date="2022-04-28T09:41:00Z">
        <w:r w:rsidR="00107E8E" w:rsidDel="00D22C76">
          <w:delText xml:space="preserve">may </w:delText>
        </w:r>
      </w:del>
      <w:ins w:id="906" w:author="Microsoft Office User" w:date="2022-04-28T09:41:00Z">
        <w:r w:rsidR="00D22C76">
          <w:t xml:space="preserve">our data suggest that it may </w:t>
        </w:r>
      </w:ins>
      <w:r w:rsidR="00107E8E">
        <w:t xml:space="preserve">be </w:t>
      </w:r>
      <w:commentRangeStart w:id="907"/>
      <w:r w:rsidR="00107E8E">
        <w:t>related to different dynamics during</w:t>
      </w:r>
      <w:r w:rsidR="00AE02E1">
        <w:t xml:space="preserve"> the 2014</w:t>
      </w:r>
      <w:del w:id="908" w:author="Microsoft Office User" w:date="2022-04-28T09:41:00Z">
        <w:r w:rsidR="00AE02E1" w:rsidDel="00D22C76">
          <w:delText>-</w:delText>
        </w:r>
      </w:del>
      <w:ins w:id="909" w:author="Microsoft Office User" w:date="2022-04-28T09:41:00Z">
        <w:r w:rsidR="00D22C76">
          <w:t>–</w:t>
        </w:r>
      </w:ins>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del w:id="910" w:author="Microsoft Office User" w:date="2022-04-28T09:41:00Z">
        <w:r w:rsidR="00AE02E1" w:rsidDel="00D22C76">
          <w:delText>/</w:delText>
        </w:r>
      </w:del>
      <w:ins w:id="911" w:author="Microsoft Office User" w:date="2022-04-28T09:41:00Z">
        <w:r w:rsidR="00D22C76">
          <w:t>–</w:t>
        </w:r>
      </w:ins>
      <w:ins w:id="912" w:author="Microsoft Office User" w:date="2022-04-28T09:42:00Z">
        <w:r w:rsidR="00D22C76">
          <w:t>19</w:t>
        </w:r>
      </w:ins>
      <w:r w:rsidR="00AE02E1">
        <w:t>83 and 1997</w:t>
      </w:r>
      <w:del w:id="913" w:author="Microsoft Office User" w:date="2022-04-28T09:42:00Z">
        <w:r w:rsidR="00AE02E1" w:rsidDel="00D22C76">
          <w:delText>/</w:delText>
        </w:r>
      </w:del>
      <w:ins w:id="914" w:author="Microsoft Office User" w:date="2022-04-28T09:42:00Z">
        <w:r w:rsidR="00D22C76">
          <w:t>–19</w:t>
        </w:r>
      </w:ins>
      <w:r w:rsidR="00AE02E1">
        <w:t xml:space="preserve">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commentRangeEnd w:id="907"/>
      <w:r w:rsidR="00D22C76">
        <w:rPr>
          <w:rStyle w:val="CommentReference"/>
          <w:rFonts w:asciiTheme="minorHAnsi" w:eastAsiaTheme="minorHAnsi" w:hAnsiTheme="minorHAnsi" w:cstheme="minorBidi"/>
          <w:lang w:eastAsia="en-US"/>
        </w:rPr>
        <w:commentReference w:id="907"/>
      </w:r>
    </w:p>
    <w:p w14:paraId="76F2903A" w14:textId="420594FA" w:rsidR="00A76FE5" w:rsidRDefault="00CD7B73" w:rsidP="00F03F01">
      <w:pPr>
        <w:spacing w:line="480" w:lineRule="auto"/>
        <w:ind w:firstLine="720"/>
      </w:pPr>
      <w:commentRangeStart w:id="915"/>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del w:id="916" w:author="Microsoft Office User" w:date="2022-04-28T09:43:00Z">
        <w:r w:rsidR="00F03F01" w:rsidDel="00D22C76">
          <w:delText>Based on</w:delText>
        </w:r>
      </w:del>
      <w:ins w:id="917" w:author="Microsoft Office User" w:date="2022-04-28T09:43:00Z">
        <w:r w:rsidR="00D22C76">
          <w:t>In</w:t>
        </w:r>
      </w:ins>
      <w:r w:rsidR="00F03F01">
        <w:t xml:space="preserve"> the random walk model</w:t>
      </w:r>
      <w:ins w:id="918" w:author="Microsoft Office User" w:date="2022-04-28T09:43:00Z">
        <w:r w:rsidR="00D22C76">
          <w:t>s</w:t>
        </w:r>
      </w:ins>
      <w:r w:rsidR="00A2682F">
        <w:t xml:space="preserve"> we performed</w:t>
      </w:r>
      <w:r w:rsidR="00F03F01">
        <w:t xml:space="preserve">, Pacific Decadal Oscillation </w:t>
      </w:r>
      <w:commentRangeStart w:id="919"/>
      <w:del w:id="920" w:author="Microsoft Office User" w:date="2022-04-28T09:43:00Z">
        <w:r w:rsidR="00F03F01" w:rsidDel="00D22C76">
          <w:delText xml:space="preserve">is </w:delText>
        </w:r>
      </w:del>
      <w:ins w:id="921" w:author="Microsoft Office User" w:date="2022-04-28T09:43:00Z">
        <w:r w:rsidR="00D22C76">
          <w:t xml:space="preserve">was </w:t>
        </w:r>
        <w:commentRangeEnd w:id="919"/>
        <w:r w:rsidR="00D22C76">
          <w:rPr>
            <w:rStyle w:val="CommentReference"/>
            <w:rFonts w:asciiTheme="minorHAnsi" w:eastAsiaTheme="minorHAnsi" w:hAnsiTheme="minorHAnsi" w:cstheme="minorBidi"/>
            <w:lang w:eastAsia="en-US"/>
          </w:rPr>
          <w:commentReference w:id="919"/>
        </w:r>
      </w:ins>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w:t>
      </w:r>
      <w:del w:id="922" w:author="Microsoft Office User" w:date="2022-04-28T09:43:00Z">
        <w:r w:rsidR="00204166" w:rsidDel="00D22C76">
          <w:delText xml:space="preserve">simple </w:delText>
        </w:r>
      </w:del>
      <w:r w:rsidR="00204166">
        <w:t>random chance</w:t>
      </w:r>
      <w:r w:rsidR="00F03F01">
        <w:t xml:space="preserve">. </w:t>
      </w:r>
      <w:commentRangeStart w:id="923"/>
      <w:r>
        <w:t xml:space="preserve">During the previous strong El </w:t>
      </w:r>
      <w:r w:rsidRPr="002A4AB8">
        <w:t>Niño</w:t>
      </w:r>
      <w:r>
        <w:t xml:space="preserve"> events </w:t>
      </w:r>
      <w:del w:id="924" w:author="Microsoft Office User" w:date="2022-04-28T09:43:00Z">
        <w:r w:rsidDel="00D22C76">
          <w:delText xml:space="preserve">during </w:delText>
        </w:r>
      </w:del>
      <w:ins w:id="925" w:author="Microsoft Office User" w:date="2022-04-28T09:43:00Z">
        <w:r w:rsidR="00D22C76">
          <w:t xml:space="preserve">of </w:t>
        </w:r>
      </w:ins>
      <w:r>
        <w:t xml:space="preserve">the 1980s and 1990s, the Pacific Decadal </w:t>
      </w:r>
      <w:r w:rsidR="00F03F01">
        <w:t>Oscillation</w:t>
      </w:r>
      <w:r>
        <w:t xml:space="preserve"> was in a warm phase</w:t>
      </w:r>
      <w:commentRangeEnd w:id="923"/>
      <w:r w:rsidR="00D22C76">
        <w:rPr>
          <w:rStyle w:val="CommentReference"/>
          <w:rFonts w:asciiTheme="minorHAnsi" w:eastAsiaTheme="minorHAnsi" w:hAnsiTheme="minorHAnsi" w:cstheme="minorBidi"/>
          <w:lang w:eastAsia="en-US"/>
        </w:rPr>
        <w:commentReference w:id="923"/>
      </w:r>
      <w:r>
        <w:t xml:space="preserve">, possibly exacerbating the </w:t>
      </w:r>
      <w:r>
        <w:lastRenderedPageBreak/>
        <w:t xml:space="preserve">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w:t>
      </w:r>
      <w:commentRangeStart w:id="926"/>
      <w:r>
        <w:t>for the past 20 years</w:t>
      </w:r>
      <w:commentRangeEnd w:id="926"/>
      <w:r w:rsidR="00D22C76">
        <w:rPr>
          <w:rStyle w:val="CommentReference"/>
          <w:rFonts w:asciiTheme="minorHAnsi" w:eastAsiaTheme="minorHAnsi" w:hAnsiTheme="minorHAnsi" w:cstheme="minorBidi"/>
          <w:lang w:eastAsia="en-US"/>
        </w:rPr>
        <w:commentReference w:id="926"/>
      </w:r>
      <w:r>
        <w:t xml:space="preserve">. </w:t>
      </w:r>
      <w:r w:rsidR="00F03F01">
        <w:t xml:space="preserve">This cool phase </w:t>
      </w:r>
      <w:r w:rsidR="00204166">
        <w:t>potentially</w:t>
      </w:r>
      <w:r w:rsidR="00F03F01">
        <w:t xml:space="preserve"> mitigated the effects of the strong </w:t>
      </w:r>
      <w:r w:rsidR="00F03F01">
        <w:rPr>
          <w:shd w:val="clear" w:color="auto" w:fill="FFFFFF"/>
        </w:rPr>
        <w:t xml:space="preserve">El </w:t>
      </w:r>
      <w:r w:rsidR="00F03F01" w:rsidRPr="002A4AB8">
        <w:t>Niño</w:t>
      </w:r>
      <w:r w:rsidR="00F03F01">
        <w:t xml:space="preserve"> and warm blob event during 2014</w:t>
      </w:r>
      <w:del w:id="927" w:author="Microsoft Office User" w:date="2022-04-28T09:44:00Z">
        <w:r w:rsidR="00F03F01" w:rsidDel="00D22C76">
          <w:delText>-</w:delText>
        </w:r>
      </w:del>
      <w:ins w:id="928" w:author="Microsoft Office User" w:date="2022-04-28T09:44:00Z">
        <w:r w:rsidR="00D22C76">
          <w:t>–</w:t>
        </w:r>
      </w:ins>
      <w:r w:rsidR="00F03F01">
        <w:t xml:space="preserve">2016. </w:t>
      </w:r>
      <w:commentRangeEnd w:id="915"/>
      <w:r w:rsidR="00DE3EF7">
        <w:rPr>
          <w:rStyle w:val="CommentReference"/>
          <w:rFonts w:asciiTheme="minorHAnsi" w:eastAsiaTheme="minorHAnsi" w:hAnsiTheme="minorHAnsi" w:cstheme="minorBidi"/>
          <w:lang w:eastAsia="en-US"/>
        </w:rPr>
        <w:commentReference w:id="915"/>
      </w:r>
    </w:p>
    <w:p w14:paraId="2A7EE9FD" w14:textId="78AC15DA" w:rsidR="00F03F01" w:rsidRDefault="00A76FE5" w:rsidP="00F03F01">
      <w:pPr>
        <w:spacing w:line="480" w:lineRule="auto"/>
        <w:ind w:firstLine="720"/>
        <w:rPr>
          <w:shd w:val="clear" w:color="auto" w:fill="FFFFFF"/>
        </w:rPr>
      </w:pPr>
      <w:commentRangeStart w:id="929"/>
      <w:r>
        <w:t xml:space="preserve">The years </w:t>
      </w:r>
      <w:r w:rsidR="00465176">
        <w:t>2010</w:t>
      </w:r>
      <w:del w:id="930" w:author="Microsoft Office User" w:date="2022-04-28T09:44:00Z">
        <w:r w:rsidR="00465176" w:rsidDel="00D22C76">
          <w:delText>-</w:delText>
        </w:r>
      </w:del>
      <w:ins w:id="931" w:author="Microsoft Office User" w:date="2022-04-28T09:44:00Z">
        <w:r w:rsidR="00D22C76">
          <w:t>–</w:t>
        </w:r>
      </w:ins>
      <w:r w:rsidR="00465176">
        <w:t>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Given that pink shrimp mature in 1</w:t>
      </w:r>
      <w:del w:id="932" w:author="Microsoft Office User" w:date="2022-04-28T09:44:00Z">
        <w:r w:rsidR="00680E99" w:rsidDel="00D22C76">
          <w:delText>-</w:delText>
        </w:r>
      </w:del>
      <w:ins w:id="933" w:author="Microsoft Office User" w:date="2022-04-28T09:44:00Z">
        <w:r w:rsidR="00D22C76">
          <w:t>–</w:t>
        </w:r>
      </w:ins>
      <w:r w:rsidR="00680E99">
        <w:t xml:space="preserve">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commentRangeEnd w:id="929"/>
      <w:r w:rsidR="00853800">
        <w:rPr>
          <w:rStyle w:val="CommentReference"/>
          <w:rFonts w:asciiTheme="minorHAnsi" w:eastAsiaTheme="minorHAnsi" w:hAnsiTheme="minorHAnsi" w:cstheme="minorBidi"/>
          <w:lang w:eastAsia="en-US"/>
        </w:rPr>
        <w:commentReference w:id="929"/>
      </w:r>
    </w:p>
    <w:p w14:paraId="2CA15AAE" w14:textId="23DBC13A" w:rsidR="00E0207A" w:rsidRPr="00F03F01" w:rsidRDefault="00822147" w:rsidP="00F03F01">
      <w:pPr>
        <w:spacing w:line="480" w:lineRule="auto"/>
        <w:ind w:firstLine="720"/>
        <w:rPr>
          <w:shd w:val="clear" w:color="auto" w:fill="FFFFFF"/>
        </w:rPr>
      </w:pPr>
      <w:r>
        <w:t>In contrast to</w:t>
      </w:r>
      <w:r w:rsidR="00A034AE">
        <w:t xml:space="preserve"> the </w:t>
      </w:r>
      <w:del w:id="934" w:author="Mark Scheuerell" w:date="2022-05-05T05:36:00Z">
        <w:r w:rsidR="00A034AE" w:rsidDel="00D9527F">
          <w:delText xml:space="preserve">abundance </w:delText>
        </w:r>
      </w:del>
      <w:r w:rsidR="00A034AE">
        <w:t xml:space="preserve">increases </w:t>
      </w:r>
      <w:ins w:id="935" w:author="Mark Scheuerell" w:date="2022-05-05T05:36:00Z">
        <w:r w:rsidR="00D9527F">
          <w:t xml:space="preserve">in abundance </w:t>
        </w:r>
      </w:ins>
      <w:r w:rsidR="00A034AE">
        <w:t>seen in this study</w:t>
      </w:r>
      <w:r w:rsidR="00573AFA" w:rsidRPr="002A4AB8">
        <w:t xml:space="preserve">, </w:t>
      </w:r>
      <w:ins w:id="936" w:author="Mark Scheuerell" w:date="2022-05-05T05:37:00Z">
        <w:r w:rsidR="00D9527F" w:rsidRPr="002A4AB8">
          <w:t xml:space="preserve">Brodeur et al. (2019) </w:t>
        </w:r>
      </w:ins>
      <w:del w:id="937" w:author="Mark Scheuerell" w:date="2022-05-05T05:37:00Z">
        <w:r w:rsidR="00A034AE" w:rsidDel="00D9527F">
          <w:delText xml:space="preserve">in </w:delText>
        </w:r>
        <w:r w:rsidR="00573AFA" w:rsidRPr="002A4AB8" w:rsidDel="00D9527F">
          <w:delText xml:space="preserve">a study of a different Northeast Pacific marine system, the California Current, </w:delText>
        </w:r>
      </w:del>
      <w:customXmlDelRangeStart w:id="938" w:author="Mark Scheuerell" w:date="2022-05-05T05:37:00Z"/>
      <w:sdt>
        <w:sdtPr>
          <w:tag w:val="goog_rdk_59"/>
          <w:id w:val="-1886094766"/>
        </w:sdtPr>
        <w:sdtEndPr/>
        <w:sdtContent>
          <w:customXmlDelRangeEnd w:id="938"/>
          <w:customXmlDelRangeStart w:id="939" w:author="Mark Scheuerell" w:date="2022-05-05T05:37:00Z"/>
        </w:sdtContent>
      </w:sdt>
      <w:customXmlDelRangeEnd w:id="939"/>
      <w:del w:id="940" w:author="Mark Scheuerell" w:date="2022-05-05T05:38:00Z">
        <w:r w:rsidR="00573AFA" w:rsidRPr="002A4AB8" w:rsidDel="00D9527F">
          <w:delText xml:space="preserve">there was an </w:delText>
        </w:r>
      </w:del>
      <w:r w:rsidR="00573AFA" w:rsidRPr="002A4AB8">
        <w:t xml:space="preserve">observed </w:t>
      </w:r>
      <w:ins w:id="941" w:author="Mark Scheuerell" w:date="2022-05-05T05:38:00Z">
        <w:r w:rsidR="00D9527F">
          <w:t xml:space="preserve">a </w:t>
        </w:r>
      </w:ins>
      <w:r w:rsidR="00573AFA" w:rsidRPr="002A4AB8">
        <w:t xml:space="preserve">decrease in the abundance of krill and shrimp </w:t>
      </w:r>
      <w:r w:rsidR="006F2B5F">
        <w:t>in the unusually warm surface and mid</w:t>
      </w:r>
      <w:ins w:id="942" w:author="Microsoft Office User" w:date="2022-04-28T09:44:00Z">
        <w:r w:rsidR="00853800">
          <w:t>-</w:t>
        </w:r>
      </w:ins>
      <w:del w:id="943" w:author="Microsoft Office User" w:date="2022-04-28T09:44:00Z">
        <w:r w:rsidR="006F2B5F" w:rsidDel="00853800">
          <w:delText xml:space="preserve"> </w:delText>
        </w:r>
      </w:del>
      <w:r w:rsidR="006F2B5F">
        <w:t xml:space="preserve">waters </w:t>
      </w:r>
      <w:ins w:id="944" w:author="Mark Scheuerell" w:date="2022-05-05T05:38:00Z">
        <w:r w:rsidR="00D9527F">
          <w:t xml:space="preserve">in </w:t>
        </w:r>
        <w:r w:rsidR="00D9527F" w:rsidRPr="002A4AB8">
          <w:t xml:space="preserve">the California Current </w:t>
        </w:r>
      </w:ins>
      <w:customXmlInsRangeStart w:id="945" w:author="Mark Scheuerell" w:date="2022-05-05T05:38:00Z"/>
      <w:sdt>
        <w:sdtPr>
          <w:tag w:val="goog_rdk_59"/>
          <w:id w:val="-80764223"/>
        </w:sdtPr>
        <w:sdtContent>
          <w:customXmlInsRangeEnd w:id="945"/>
          <w:customXmlInsRangeStart w:id="946" w:author="Mark Scheuerell" w:date="2022-05-05T05:38:00Z"/>
        </w:sdtContent>
      </w:sdt>
      <w:customXmlInsRangeEnd w:id="946"/>
      <w:r w:rsidR="006F2B5F">
        <w:t>during the blob event</w:t>
      </w:r>
      <w:del w:id="947" w:author="Mark Scheuerell" w:date="2022-05-05T05:38:00Z">
        <w:r w:rsidR="006F2B5F" w:rsidDel="00D9527F">
          <w:delText xml:space="preserve"> </w:delText>
        </w:r>
        <w:r w:rsidR="00573AFA" w:rsidRPr="002A4AB8" w:rsidDel="00D9527F">
          <w:delText>(Brodeur et al. 2019)</w:delText>
        </w:r>
      </w:del>
      <w:r w:rsidR="00573AFA" w:rsidRPr="002A4AB8">
        <w:t>.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del w:id="948" w:author="Microsoft Office User" w:date="2022-04-28T09:45:00Z">
        <w:r w:rsidR="00573AFA" w:rsidRPr="002A4AB8" w:rsidDel="00853800">
          <w:delText>-</w:delText>
        </w:r>
      </w:del>
      <w:ins w:id="949" w:author="Microsoft Office User" w:date="2022-04-28T09:45:00Z">
        <w:r w:rsidR="00853800">
          <w:t>–</w:t>
        </w:r>
      </w:ins>
      <w:r w:rsidR="00573AFA" w:rsidRPr="002A4AB8">
        <w:t>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7542616F" w:rsidR="00573AFA" w:rsidRDefault="00573AFA" w:rsidP="00A84B78">
      <w:pPr>
        <w:spacing w:line="480" w:lineRule="auto"/>
        <w:ind w:firstLine="720"/>
        <w:rPr>
          <w:ins w:id="950" w:author="Microsoft Office User" w:date="2022-04-28T09:46:00Z"/>
        </w:rPr>
      </w:pPr>
      <w:commentRangeStart w:id="951"/>
      <w:r w:rsidRPr="002A4AB8">
        <w:t>As environmental conditions shift over the coming decades, there will be winners and losers among species</w:t>
      </w:r>
      <w:commentRangeEnd w:id="951"/>
      <w:r w:rsidR="00853800">
        <w:rPr>
          <w:rStyle w:val="CommentReference"/>
          <w:rFonts w:asciiTheme="minorHAnsi" w:eastAsiaTheme="minorHAnsi" w:hAnsiTheme="minorHAnsi" w:cstheme="minorBidi"/>
          <w:lang w:eastAsia="en-US"/>
        </w:rPr>
        <w:commentReference w:id="951"/>
      </w:r>
      <w:r w:rsidRPr="002A4AB8">
        <w:t xml:space="preserve">. </w:t>
      </w:r>
      <w:commentRangeStart w:id="952"/>
      <w:r w:rsidRPr="002A4AB8">
        <w:t xml:space="preserve">Those that </w:t>
      </w:r>
      <w:r w:rsidR="0039169D" w:rsidRPr="002A4AB8">
        <w:t>can</w:t>
      </w:r>
      <w:r w:rsidRPr="002A4AB8">
        <w:t xml:space="preserve"> tolerate or even thrive in warmer, more acidic waters may </w:t>
      </w:r>
      <w:r w:rsidRPr="002A4AB8">
        <w:lastRenderedPageBreak/>
        <w:t>expand their ranges and increase in abundance</w:t>
      </w:r>
      <w:commentRangeEnd w:id="952"/>
      <w:r w:rsidR="00853800">
        <w:rPr>
          <w:rStyle w:val="CommentReference"/>
          <w:rFonts w:asciiTheme="minorHAnsi" w:eastAsiaTheme="minorHAnsi" w:hAnsiTheme="minorHAnsi" w:cstheme="minorBidi"/>
          <w:lang w:eastAsia="en-US"/>
        </w:rPr>
        <w:commentReference w:id="952"/>
      </w:r>
      <w:r w:rsidRPr="002A4AB8">
        <w:t xml:space="preserve">. </w:t>
      </w:r>
      <w:del w:id="953" w:author="Mark Scheuerell" w:date="2022-05-05T05:39:00Z">
        <w:r w:rsidRPr="002A4AB8" w:rsidDel="00FD4EF8">
          <w:delText xml:space="preserve">While </w:delText>
        </w:r>
      </w:del>
      <w:ins w:id="954" w:author="Mark Scheuerell" w:date="2022-05-05T05:39:00Z">
        <w:r w:rsidR="00FD4EF8">
          <w:t>Although</w:t>
        </w:r>
        <w:r w:rsidR="00FD4EF8" w:rsidRPr="002A4AB8">
          <w:t xml:space="preserve"> </w:t>
        </w:r>
      </w:ins>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concurrent warm phase Pacific Decadal Oscillation and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del w:id="955" w:author="Mark Scheuerell" w:date="2022-05-05T05:42:00Z">
        <w:r w:rsidRPr="002A4AB8" w:rsidDel="00D5061D">
          <w:delText xml:space="preserve">condition </w:delText>
        </w:r>
      </w:del>
      <w:ins w:id="956" w:author="Mark Scheuerell" w:date="2022-05-05T05:42:00Z">
        <w:r w:rsidR="00D5061D">
          <w:t>aspect of the marine environment</w:t>
        </w:r>
        <w:r w:rsidR="00D5061D" w:rsidRPr="002A4AB8">
          <w:t xml:space="preserve"> </w:t>
        </w:r>
      </w:ins>
      <w:r w:rsidRPr="002A4AB8">
        <w:t xml:space="preserve">predicted to change in the coming decades. </w:t>
      </w:r>
      <w:commentRangeStart w:id="957"/>
      <w:r w:rsidRPr="002A4AB8">
        <w:t>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w:t>
      </w:r>
      <w:del w:id="958" w:author="Microsoft Office User" w:date="2022-04-28T09:46:00Z">
        <w:r w:rsidRPr="002A4AB8" w:rsidDel="00853800">
          <w:delText>may very well</w:delText>
        </w:r>
      </w:del>
      <w:ins w:id="959" w:author="Microsoft Office User" w:date="2022-04-28T09:46:00Z">
        <w:r w:rsidR="00853800">
          <w:t>could</w:t>
        </w:r>
      </w:ins>
      <w:r w:rsidRPr="002A4AB8">
        <w:t xml:space="preserve"> offset or reverse the trends seen in </w:t>
      </w:r>
      <w:r w:rsidRPr="008A07B7">
        <w:t>this study.</w:t>
      </w:r>
      <w:commentRangeEnd w:id="957"/>
      <w:r w:rsidR="00D5061D">
        <w:rPr>
          <w:rStyle w:val="CommentReference"/>
          <w:rFonts w:asciiTheme="minorHAnsi" w:eastAsiaTheme="minorHAnsi" w:hAnsiTheme="minorHAnsi" w:cstheme="minorBidi"/>
          <w:lang w:eastAsia="en-US"/>
        </w:rPr>
        <w:commentReference w:id="957"/>
      </w:r>
      <w:r w:rsidRPr="008A07B7">
        <w:t xml:space="preserve"> </w:t>
      </w:r>
    </w:p>
    <w:p w14:paraId="6DEF3676" w14:textId="4CD7DC7C" w:rsidR="00853800" w:rsidRPr="002A4AB8" w:rsidDel="00FD4EF8" w:rsidRDefault="00F5612D" w:rsidP="00A84B78">
      <w:pPr>
        <w:spacing w:line="480" w:lineRule="auto"/>
        <w:ind w:firstLine="720"/>
        <w:rPr>
          <w:del w:id="960" w:author="Mark Scheuerell" w:date="2022-05-05T05:39:00Z"/>
        </w:rPr>
      </w:pPr>
      <w:ins w:id="961" w:author="Mark Scheuerell" w:date="2022-05-05T05:43:00Z">
        <w:r>
          <w:tab/>
        </w:r>
      </w:ins>
    </w:p>
    <w:p w14:paraId="034A95A0" w14:textId="40FF78DE" w:rsidR="00573AFA" w:rsidRPr="002A4AB8" w:rsidDel="00FD4EF8" w:rsidRDefault="00573AFA" w:rsidP="00900B96">
      <w:pPr>
        <w:spacing w:line="480" w:lineRule="auto"/>
        <w:rPr>
          <w:del w:id="962" w:author="Mark Scheuerell" w:date="2022-05-05T05:39:00Z"/>
          <w:b/>
        </w:rPr>
      </w:pPr>
      <w:del w:id="963" w:author="Mark Scheuerell" w:date="2022-05-05T05:39:00Z">
        <w:r w:rsidRPr="002A4AB8" w:rsidDel="00FD4EF8">
          <w:rPr>
            <w:b/>
          </w:rPr>
          <w:delText>Management Implications</w:delText>
        </w:r>
      </w:del>
    </w:p>
    <w:p w14:paraId="595436CC" w14:textId="14C924F9" w:rsidR="00703C06" w:rsidRDefault="00DB00B3" w:rsidP="00703C06">
      <w:pPr>
        <w:spacing w:line="480" w:lineRule="auto"/>
        <w:rPr>
          <w:ins w:id="964" w:author="Mark Scheuerell" w:date="2022-05-05T05:43:00Z"/>
          <w:rStyle w:val="CommentReference"/>
          <w:rFonts w:asciiTheme="minorHAnsi" w:eastAsiaTheme="minorHAnsi" w:hAnsiTheme="minorHAnsi" w:cstheme="minorBidi"/>
          <w:lang w:eastAsia="en-US"/>
        </w:rPr>
        <w:pPrChange w:id="965" w:author="Mark Scheuerell" w:date="2022-05-05T05:43:00Z">
          <w:pPr/>
        </w:pPrChange>
      </w:pPr>
      <w:r>
        <w:t>Pink and spot shrimp</w:t>
      </w:r>
      <w:r w:rsidR="00573AFA" w:rsidRPr="002A4AB8">
        <w:t xml:space="preserve"> are </w:t>
      </w:r>
      <w:ins w:id="966" w:author="Mark Scheuerell" w:date="2022-05-05T05:43:00Z">
        <w:r w:rsidR="00F5612D">
          <w:t xml:space="preserve">an </w:t>
        </w:r>
      </w:ins>
      <w:r w:rsidR="00573AFA" w:rsidRPr="002A4AB8">
        <w:t xml:space="preserve">important </w:t>
      </w:r>
      <w:ins w:id="967" w:author="Mark Scheuerell" w:date="2022-05-05T05:43:00Z">
        <w:r w:rsidR="00F5612D">
          <w:t xml:space="preserve">resource </w:t>
        </w:r>
      </w:ins>
      <w:r w:rsidR="00573AFA" w:rsidRPr="002A4AB8">
        <w:t>for recreational and</w:t>
      </w:r>
      <w:del w:id="968" w:author="Mark Scheuerell" w:date="2022-05-05T05:43:00Z">
        <w:r w:rsidR="00573AFA" w:rsidRPr="002A4AB8" w:rsidDel="00F5612D">
          <w:delText>/or</w:delText>
        </w:r>
      </w:del>
      <w:r w:rsidR="00573AFA" w:rsidRPr="002A4AB8">
        <w:t xml:space="preserve"> commercial </w:t>
      </w:r>
      <w:del w:id="969" w:author="Mark Scheuerell" w:date="2022-05-05T05:43:00Z">
        <w:r w:rsidR="00573AFA" w:rsidRPr="002A4AB8" w:rsidDel="00F5612D">
          <w:delText>harvest</w:delText>
        </w:r>
      </w:del>
      <w:ins w:id="970" w:author="Mark Scheuerell" w:date="2022-05-05T05:43:00Z">
        <w:r w:rsidR="00F5612D">
          <w:t>fisheries</w:t>
        </w:r>
      </w:ins>
      <w:r w:rsidR="00573AFA" w:rsidRPr="002A4AB8">
        <w:t xml:space="preserve">. </w:t>
      </w:r>
      <w:r w:rsidR="00256DA4">
        <w:t xml:space="preserve">Interest in both the commercial and the recreational fishery is increasing as the value of shrimp has gone up, with catch quotas usually </w:t>
      </w:r>
      <w:del w:id="971" w:author="Mark Scheuerell" w:date="2022-05-05T05:44:00Z">
        <w:r w:rsidR="00256DA4" w:rsidDel="00F5612D">
          <w:delText xml:space="preserve">always </w:delText>
        </w:r>
      </w:del>
      <w:r w:rsidR="00256DA4">
        <w:t xml:space="preserve">reached </w:t>
      </w:r>
      <w:r w:rsidR="004C66DB">
        <w:t xml:space="preserve">in recent years </w:t>
      </w:r>
      <w:r w:rsidR="00256DA4">
        <w:t xml:space="preserve">(Don Velasquez WDFW, personal communication). </w:t>
      </w:r>
      <w:del w:id="972" w:author="Mark Scheuerell" w:date="2022-05-05T05:44:00Z">
        <w:r w:rsidR="00573AFA" w:rsidRPr="002A4AB8" w:rsidDel="00F5612D">
          <w:delText xml:space="preserve">While </w:delText>
        </w:r>
      </w:del>
      <w:ins w:id="973" w:author="Mark Scheuerell" w:date="2022-05-05T05:44:00Z">
        <w:r w:rsidR="00F5612D">
          <w:t>Although</w:t>
        </w:r>
        <w:r w:rsidR="00F5612D" w:rsidRPr="002A4AB8">
          <w:t xml:space="preserve"> </w:t>
        </w:r>
      </w:ins>
      <w:r w:rsidR="00573AFA" w:rsidRPr="002A4AB8">
        <w:t>the ultimate effect</w:t>
      </w:r>
      <w:ins w:id="974" w:author="Mark Scheuerell" w:date="2022-05-05T05:44:00Z">
        <w:r w:rsidR="00F5612D">
          <w:t xml:space="preserve"> of</w:t>
        </w:r>
      </w:ins>
      <w:r w:rsidR="00573AFA" w:rsidRPr="002A4AB8">
        <w:t xml:space="preserve"> </w:t>
      </w:r>
      <w:customXmlDelRangeStart w:id="975" w:author="Mark Scheuerell" w:date="2022-05-05T05:44:00Z"/>
      <w:sdt>
        <w:sdtPr>
          <w:tag w:val="goog_rdk_75"/>
          <w:id w:val="662894619"/>
        </w:sdtPr>
        <w:sdtEndPr/>
        <w:sdtContent>
          <w:customXmlDelRangeEnd w:id="975"/>
          <w:del w:id="976" w:author="Mark Scheuerell" w:date="2022-05-05T05:44:00Z">
            <w:r w:rsidR="00573AFA" w:rsidRPr="002A4AB8" w:rsidDel="00F5612D">
              <w:delText xml:space="preserve">that </w:delText>
            </w:r>
          </w:del>
          <w:customXmlDelRangeStart w:id="977" w:author="Mark Scheuerell" w:date="2022-05-05T05:44:00Z"/>
        </w:sdtContent>
      </w:sdt>
      <w:customXmlDelRangeEnd w:id="977"/>
      <w:r w:rsidR="00573AFA" w:rsidRPr="002A4AB8">
        <w:t xml:space="preserve">climate change </w:t>
      </w:r>
      <w:del w:id="978" w:author="Mark Scheuerell" w:date="2022-05-05T05:44:00Z">
        <w:r w:rsidR="00573AFA" w:rsidRPr="002A4AB8" w:rsidDel="00F5612D">
          <w:delText xml:space="preserve">will have </w:delText>
        </w:r>
      </w:del>
      <w:r w:rsidR="00573AFA" w:rsidRPr="002A4AB8">
        <w:t xml:space="preserve">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commentRangeStart w:id="979"/>
      <w:r w:rsidR="00AC15FA">
        <w:t>.</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ins w:id="980" w:author="Mark Scheuerell" w:date="2022-05-05T05:43:00Z">
        <w:r w:rsidR="00703C06">
          <w:rPr>
            <w:rStyle w:val="CommentReference"/>
            <w:rFonts w:asciiTheme="minorHAnsi" w:eastAsiaTheme="minorHAnsi" w:hAnsiTheme="minorHAnsi" w:cstheme="minorBidi"/>
            <w:lang w:eastAsia="en-US"/>
          </w:rPr>
          <w:br w:type="page"/>
        </w:r>
      </w:ins>
    </w:p>
    <w:p w14:paraId="5F5ADE2F" w14:textId="35FA2B19" w:rsidR="00573AFA" w:rsidDel="00703C06" w:rsidRDefault="00204166" w:rsidP="00900B96">
      <w:pPr>
        <w:spacing w:line="480" w:lineRule="auto"/>
        <w:ind w:firstLine="720"/>
        <w:rPr>
          <w:del w:id="981" w:author="Mark Scheuerell" w:date="2022-05-05T05:43:00Z"/>
        </w:rPr>
      </w:pPr>
      <w:del w:id="982" w:author="Mark Scheuerell" w:date="2022-05-05T05:43:00Z">
        <w:r w:rsidDel="00703C06">
          <w:lastRenderedPageBreak/>
          <w:delText xml:space="preserve"> </w:delText>
        </w:r>
        <w:commentRangeEnd w:id="979"/>
        <w:r w:rsidR="00853800" w:rsidDel="00703C06">
          <w:rPr>
            <w:rStyle w:val="CommentReference"/>
            <w:rFonts w:asciiTheme="minorHAnsi" w:eastAsiaTheme="minorHAnsi" w:hAnsiTheme="minorHAnsi" w:cstheme="minorBidi"/>
            <w:lang w:eastAsia="en-US"/>
          </w:rPr>
          <w:commentReference w:id="979"/>
        </w:r>
      </w:del>
    </w:p>
    <w:p w14:paraId="3043B9A5" w14:textId="168ADF75" w:rsidR="00CD7B73" w:rsidDel="00FD4EF8" w:rsidRDefault="00CD7B73" w:rsidP="003F5BCC">
      <w:pPr>
        <w:spacing w:line="480" w:lineRule="auto"/>
        <w:rPr>
          <w:del w:id="983" w:author="Mark Scheuerell" w:date="2022-05-05T05:39:00Z"/>
        </w:rPr>
      </w:pPr>
    </w:p>
    <w:p w14:paraId="76EF6791" w14:textId="2965BC3B" w:rsidR="00CD7B73" w:rsidRPr="002A4AB8" w:rsidDel="00FD4EF8" w:rsidRDefault="00CD7B73" w:rsidP="00703C06">
      <w:pPr>
        <w:spacing w:line="480" w:lineRule="auto"/>
        <w:ind w:firstLine="720"/>
        <w:rPr>
          <w:del w:id="984" w:author="Mark Scheuerell" w:date="2022-05-05T05:39:00Z"/>
        </w:rPr>
        <w:pPrChange w:id="985" w:author="Mark Scheuerell" w:date="2022-05-05T05:43:00Z">
          <w:pPr>
            <w:spacing w:line="480" w:lineRule="auto"/>
            <w:ind w:firstLine="720"/>
          </w:pPr>
        </w:pPrChange>
      </w:pPr>
    </w:p>
    <w:p w14:paraId="247BCF05" w14:textId="6FF7B9D8" w:rsidR="009D5C6A" w:rsidRPr="002A4AB8" w:rsidDel="00FD4EF8" w:rsidRDefault="009D5C6A" w:rsidP="00900B96">
      <w:pPr>
        <w:spacing w:line="480" w:lineRule="auto"/>
        <w:rPr>
          <w:del w:id="986" w:author="Mark Scheuerell" w:date="2022-05-05T05:39:00Z"/>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7C00FEB0" w:rsidR="009D5C6A" w:rsidRPr="002A4AB8" w:rsidRDefault="00ED67DB" w:rsidP="00CC03C1">
      <w:pPr>
        <w:spacing w:line="480" w:lineRule="auto"/>
        <w:ind w:firstLine="720"/>
      </w:pPr>
      <w:ins w:id="987" w:author="Microsoft Office User" w:date="2022-04-28T09:48:00Z">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ins>
      <w:del w:id="988" w:author="Microsoft Office User" w:date="2022-04-28T09:48:00Z">
        <w:r w:rsidR="009D5C6A" w:rsidRPr="002A4AB8" w:rsidDel="00ED67DB">
          <w:delText>The authors would like to thank</w:delText>
        </w:r>
        <w:r w:rsidR="00E7022B" w:rsidDel="00ED67DB">
          <w:delText xml:space="preserve"> </w:delText>
        </w:r>
      </w:del>
      <w:del w:id="989" w:author="Microsoft Office User" w:date="2022-04-28T09:47:00Z">
        <w:r w:rsidR="009D5C6A" w:rsidRPr="002A4AB8" w:rsidDel="00853800">
          <w:delText xml:space="preserve">all </w:delText>
        </w:r>
      </w:del>
      <w:del w:id="990" w:author="Microsoft Office User" w:date="2022-04-28T09:48:00Z">
        <w:r w:rsidR="009D5C6A" w:rsidRPr="002A4AB8" w:rsidDel="00ED67DB">
          <w:delText xml:space="preserve">the students of </w:delText>
        </w:r>
        <w:r w:rsidR="009D5C6A" w:rsidRPr="00256DA4" w:rsidDel="00ED67DB">
          <w:delText xml:space="preserve">the </w:delText>
        </w:r>
      </w:del>
      <w:del w:id="991" w:author="Microsoft Office User" w:date="2022-04-28T09:47:00Z">
        <w:r w:rsidR="009D5C6A" w:rsidRPr="00256DA4" w:rsidDel="00853800">
          <w:delText xml:space="preserve">Fisheries </w:delText>
        </w:r>
      </w:del>
      <w:del w:id="992" w:author="Microsoft Office User" w:date="2022-04-28T09:48:00Z">
        <w:r w:rsidR="009D5C6A" w:rsidRPr="00256DA4" w:rsidDel="00ED67DB">
          <w:delText xml:space="preserve">312 class at the School of Aquatic Fisheries Science at the University of Washington, who collected the data used in </w:delText>
        </w:r>
      </w:del>
      <w:del w:id="993" w:author="Microsoft Office User" w:date="2022-04-28T09:47:00Z">
        <w:r w:rsidR="009D5C6A" w:rsidRPr="00256DA4" w:rsidDel="00853800">
          <w:delText xml:space="preserve">the </w:delText>
        </w:r>
      </w:del>
      <w:del w:id="994" w:author="Microsoft Office User" w:date="2022-04-28T09:48:00Z">
        <w:r w:rsidR="009D5C6A" w:rsidRPr="00256DA4" w:rsidDel="00ED67DB">
          <w:delText>paper.</w:delText>
        </w:r>
        <w:r w:rsidR="00167A6A" w:rsidRPr="00256DA4" w:rsidDel="00ED67DB">
          <w:delText xml:space="preserve"> </w:delText>
        </w:r>
      </w:del>
      <w:r w:rsidR="00B55F44" w:rsidRPr="00256DA4">
        <w:t xml:space="preserve">Additionally, </w:t>
      </w:r>
      <w:ins w:id="995" w:author="Microsoft Office User" w:date="2022-04-28T09:47:00Z">
        <w:r w:rsidR="00853800">
          <w:t xml:space="preserve">we thank </w:t>
        </w:r>
      </w:ins>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Del="00FD4EF8" w:rsidRDefault="00167A6A" w:rsidP="00900B96">
      <w:pPr>
        <w:spacing w:line="480" w:lineRule="auto"/>
        <w:jc w:val="center"/>
        <w:rPr>
          <w:del w:id="996" w:author="Mark Scheuerell" w:date="2022-05-05T05:40:00Z"/>
        </w:rPr>
      </w:pPr>
    </w:p>
    <w:p w14:paraId="31B8431F" w14:textId="77777777" w:rsidR="00167A6A" w:rsidRPr="002A4AB8" w:rsidRDefault="00167A6A" w:rsidP="00FD4EF8">
      <w:pPr>
        <w:spacing w:line="480" w:lineRule="auto"/>
        <w:pPrChange w:id="997" w:author="Mark Scheuerell" w:date="2022-05-05T05:40:00Z">
          <w:pPr>
            <w:spacing w:line="480" w:lineRule="auto"/>
            <w:jc w:val="center"/>
          </w:pPr>
        </w:pPrChange>
      </w:pPr>
    </w:p>
    <w:p w14:paraId="6871F2C9" w14:textId="6790B409" w:rsidR="002A2360" w:rsidRPr="00CC03C1" w:rsidRDefault="009D5C6A" w:rsidP="00FD4EF8">
      <w:pPr>
        <w:spacing w:line="480" w:lineRule="auto"/>
        <w:rPr>
          <w:b/>
          <w:bCs/>
        </w:rPr>
        <w:pPrChange w:id="998" w:author="Mark Scheuerell" w:date="2022-05-05T05:40:00Z">
          <w:pPr/>
        </w:pPrChange>
      </w:pPr>
      <w:del w:id="999" w:author="Mark Scheuerell" w:date="2022-05-05T05:40:00Z">
        <w:r w:rsidRPr="00CC03C1" w:rsidDel="00FD4EF8">
          <w:rPr>
            <w:b/>
            <w:bCs/>
          </w:rPr>
          <w:delText>Citations</w:delText>
        </w:r>
      </w:del>
      <w:ins w:id="1000" w:author="Mark Scheuerell" w:date="2022-05-05T05:40:00Z">
        <w:r w:rsidR="00FD4EF8">
          <w:rPr>
            <w:b/>
            <w:bCs/>
          </w:rPr>
          <w:t>References</w:t>
        </w:r>
      </w:ins>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9"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Zhang, Z. E., and K. Fong. 2021. 'Estimation of key population parameters and MSY-based reference points for sidestripe shrimp (Pandalopsis dispar) in the Fraser River Delta, British Columbia', Fisheries Research, 238: 10.</w:t>
      </w:r>
    </w:p>
    <w:p w14:paraId="6D6086C5" w14:textId="3E395224" w:rsidR="003F5BCC" w:rsidDel="002E6709" w:rsidRDefault="007F2581" w:rsidP="007F2581">
      <w:pPr>
        <w:spacing w:line="480" w:lineRule="auto"/>
        <w:rPr>
          <w:del w:id="1001" w:author="Mark Scheuerell" w:date="2022-05-05T05:05:00Z"/>
        </w:rPr>
      </w:pPr>
      <w:r w:rsidRPr="007F2581">
        <w:fldChar w:fldCharType="end"/>
      </w:r>
    </w:p>
    <w:p w14:paraId="427C755D" w14:textId="0760B907" w:rsidR="00123A46" w:rsidDel="002E6709" w:rsidRDefault="00123A46" w:rsidP="002E6709">
      <w:pPr>
        <w:spacing w:line="480" w:lineRule="auto"/>
        <w:rPr>
          <w:del w:id="1002" w:author="Mark Scheuerell" w:date="2022-05-05T05:05:00Z"/>
        </w:rPr>
        <w:pPrChange w:id="1003" w:author="Mark Scheuerell" w:date="2022-05-05T05:05:00Z">
          <w:pPr/>
        </w:pPrChange>
      </w:pPr>
    </w:p>
    <w:p w14:paraId="1E8D5D4F" w14:textId="5E72521A" w:rsidR="003F5BCC" w:rsidRDefault="003F5BCC" w:rsidP="00900B96"/>
    <w:p w14:paraId="5881F017" w14:textId="6C81BF6A" w:rsidR="003F5BCC" w:rsidRPr="002A4AB8" w:rsidRDefault="00316B78" w:rsidP="00900B96">
      <w:commentRangeStart w:id="1004"/>
      <w:commentRangeStart w:id="1005"/>
      <w:commentRangeStart w:id="1006"/>
      <w:r>
        <w:rPr>
          <w:noProof/>
        </w:rPr>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End w:id="1004"/>
      <w:commentRangeEnd w:id="1005"/>
      <w:commentRangeEnd w:id="1006"/>
      <w:r w:rsidR="002E6709">
        <w:rPr>
          <w:rStyle w:val="CommentReference"/>
          <w:rFonts w:asciiTheme="minorHAnsi" w:eastAsiaTheme="minorHAnsi" w:hAnsiTheme="minorHAnsi" w:cstheme="minorBidi"/>
          <w:lang w:eastAsia="en-US"/>
        </w:rPr>
        <w:commentReference w:id="1005"/>
      </w:r>
      <w:r w:rsidR="00ED67DB">
        <w:rPr>
          <w:rStyle w:val="CommentReference"/>
          <w:rFonts w:asciiTheme="minorHAnsi" w:eastAsiaTheme="minorHAnsi" w:hAnsiTheme="minorHAnsi" w:cstheme="minorBidi"/>
          <w:lang w:eastAsia="en-US"/>
        </w:rPr>
        <w:commentReference w:id="1004"/>
      </w:r>
      <w:r w:rsidR="00D87235">
        <w:rPr>
          <w:rStyle w:val="CommentReference"/>
          <w:rFonts w:asciiTheme="minorHAnsi" w:eastAsiaTheme="minorHAnsi" w:hAnsiTheme="minorHAnsi" w:cstheme="minorBidi"/>
          <w:lang w:eastAsia="en-US"/>
        </w:rPr>
        <w:commentReference w:id="1006"/>
      </w:r>
    </w:p>
    <w:p w14:paraId="4D619E39" w14:textId="56E85306" w:rsidR="00123A46" w:rsidRPr="002A4AB8" w:rsidRDefault="00123A46" w:rsidP="00900B96">
      <w:pPr>
        <w:spacing w:line="480" w:lineRule="auto"/>
      </w:pPr>
      <w:r w:rsidRPr="002A4AB8">
        <w:t xml:space="preserve">Figure 1. Map of </w:t>
      </w:r>
      <w:del w:id="1007" w:author="Mark Scheuerell" w:date="2022-05-05T05:06:00Z">
        <w:r w:rsidRPr="002A4AB8" w:rsidDel="002E6709">
          <w:delText xml:space="preserve">the </w:delText>
        </w:r>
      </w:del>
      <w:r w:rsidRPr="002A4AB8">
        <w:t xml:space="preserve">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commentRangeStart w:id="1008"/>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commentRangeEnd w:id="1008"/>
      <w:r w:rsidR="00ED67DB">
        <w:rPr>
          <w:rStyle w:val="CommentReference"/>
          <w:rFonts w:asciiTheme="minorHAnsi" w:eastAsiaTheme="minorHAnsi" w:hAnsiTheme="minorHAnsi" w:cstheme="minorBidi"/>
          <w:lang w:eastAsia="en-US"/>
        </w:rPr>
        <w:commentReference w:id="1008"/>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commentRangeStart w:id="1009"/>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End w:id="1009"/>
      <w:r w:rsidR="000A45C6">
        <w:rPr>
          <w:rStyle w:val="CommentReference"/>
          <w:rFonts w:asciiTheme="minorHAnsi" w:eastAsiaTheme="minorHAnsi" w:hAnsiTheme="minorHAnsi" w:cstheme="minorBidi"/>
          <w:lang w:eastAsia="en-US"/>
        </w:rPr>
        <w:commentReference w:id="1009"/>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commentRangeStart w:id="1010"/>
      <w:commentRangeStart w:id="1011"/>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commentRangeEnd w:id="1010"/>
      <w:r w:rsidR="00ED67DB">
        <w:rPr>
          <w:rStyle w:val="CommentReference"/>
          <w:rFonts w:asciiTheme="minorHAnsi" w:eastAsiaTheme="minorHAnsi" w:hAnsiTheme="minorHAnsi" w:cstheme="minorBidi"/>
          <w:lang w:eastAsia="en-US"/>
        </w:rPr>
        <w:commentReference w:id="1010"/>
      </w:r>
      <w:commentRangeEnd w:id="1011"/>
      <w:r w:rsidR="0067439B">
        <w:rPr>
          <w:rStyle w:val="CommentReference"/>
          <w:rFonts w:asciiTheme="minorHAnsi" w:eastAsiaTheme="minorHAnsi" w:hAnsiTheme="minorHAnsi" w:cstheme="minorBidi"/>
          <w:lang w:eastAsia="en-US"/>
        </w:rPr>
        <w:commentReference w:id="1011"/>
      </w:r>
    </w:p>
    <w:p w14:paraId="0BB7A660" w14:textId="7AFF1E9E" w:rsidR="00803AB0" w:rsidRDefault="00EA56B4" w:rsidP="00803AB0">
      <w:pPr>
        <w:spacing w:line="480" w:lineRule="auto"/>
        <w:rPr>
          <w:ins w:id="1012" w:author="Mark Scheuerell" w:date="2022-05-05T05:14:00Z"/>
        </w:rPr>
        <w:pPrChange w:id="1013" w:author="Mark Scheuerell" w:date="2022-05-05T05:15:00Z">
          <w:pPr/>
        </w:pPrChange>
      </w:pPr>
      <w:r>
        <w:t xml:space="preserve">Figure 4. </w:t>
      </w:r>
      <w:del w:id="1014" w:author="Mark Scheuerell" w:date="2022-05-05T05:12:00Z">
        <w:r w:rsidR="004F429B" w:rsidDel="000A45C6">
          <w:delText xml:space="preserve">The most parsimonious </w:delText>
        </w:r>
        <w:r w:rsidDel="000A45C6">
          <w:delText xml:space="preserve">Random walk model </w:delText>
        </w:r>
        <w:r w:rsidR="004F429B" w:rsidDel="000A45C6">
          <w:delText xml:space="preserve">(based on AIC values) </w:delText>
        </w:r>
        <w:r w:rsidDel="000A45C6">
          <w:delText xml:space="preserve">with </w:delText>
        </w:r>
        <w:r w:rsidR="00AB22CC" w:rsidDel="000A45C6">
          <w:delText xml:space="preserve">Pacific Decadal Oscillation as a predictor of Crangon and Pandalus </w:delText>
        </w:r>
        <w:r w:rsidR="00AE7DA1" w:rsidDel="000A45C6">
          <w:delText xml:space="preserve">genus </w:delText>
        </w:r>
        <w:r w:rsidR="00AB22CC" w:rsidDel="000A45C6">
          <w:delText>log standardized CPUE</w:delText>
        </w:r>
      </w:del>
      <w:ins w:id="1015" w:author="Mark Scheuerell" w:date="2022-05-05T05:12:00Z">
        <w:r w:rsidR="000A45C6">
          <w:t xml:space="preserve">Time series of standardized log-CPUE (colored points) and the </w:t>
        </w:r>
      </w:ins>
      <w:del w:id="1016" w:author="Mark Scheuerell" w:date="2022-05-05T05:13:00Z">
        <w:r w:rsidR="00AB22CC" w:rsidDel="000A45C6">
          <w:delText xml:space="preserve">. Black line shows </w:delText>
        </w:r>
      </w:del>
      <w:ins w:id="1017" w:author="Mark Scheuerell" w:date="2022-05-05T05:13:00Z">
        <w:r w:rsidR="000A45C6">
          <w:t>best-fit model that included the Pacific Decadal Osc</w:t>
        </w:r>
      </w:ins>
      <w:ins w:id="1018" w:author="Mark Scheuerell" w:date="2022-05-05T05:14:00Z">
        <w:r w:rsidR="000A45C6">
          <w:t xml:space="preserve">illation as a driver of change over time </w:t>
        </w:r>
      </w:ins>
      <w:ins w:id="1019" w:author="Mark Scheuerell" w:date="2022-05-05T05:13:00Z">
        <w:r w:rsidR="000A45C6">
          <w:t>(black line)</w:t>
        </w:r>
      </w:ins>
      <w:ins w:id="1020" w:author="Mark Scheuerell" w:date="2022-05-05T05:14:00Z">
        <w:r w:rsidR="000A45C6">
          <w:t>. G</w:t>
        </w:r>
      </w:ins>
      <w:del w:id="1021" w:author="Mark Scheuerell" w:date="2022-05-05T05:14:00Z">
        <w:r w:rsidR="00AB22CC" w:rsidDel="000A45C6">
          <w:delText>predicted model state</w:delText>
        </w:r>
        <w:r w:rsidR="00F166D1" w:rsidDel="000A45C6">
          <w:delText xml:space="preserve"> (CPUE)</w:delText>
        </w:r>
        <w:r w:rsidR="00AB22CC" w:rsidDel="000A45C6">
          <w:delText>, g</w:delText>
        </w:r>
      </w:del>
      <w:r w:rsidR="00AB22CC">
        <w:t xml:space="preserve">rey lines </w:t>
      </w:r>
      <w:del w:id="1022" w:author="Mark Scheuerell" w:date="2022-05-05T05:14:00Z">
        <w:r w:rsidR="00AB22CC" w:rsidDel="000A45C6">
          <w:delText xml:space="preserve">show </w:delText>
        </w:r>
      </w:del>
      <w:ins w:id="1023" w:author="Mark Scheuerell" w:date="2022-05-05T05:14:00Z">
        <w:r w:rsidR="000A45C6">
          <w:t>indicate the</w:t>
        </w:r>
        <w:r w:rsidR="000A45C6">
          <w:t xml:space="preserve"> </w:t>
        </w:r>
      </w:ins>
      <w:del w:id="1024" w:author="Mark Scheuerell" w:date="2022-05-05T05:11:00Z">
        <w:r w:rsidR="00AB22CC" w:rsidDel="000A45C6">
          <w:delText>standard errors</w:delText>
        </w:r>
      </w:del>
      <w:ins w:id="1025" w:author="Mark Scheuerell" w:date="2022-05-05T05:11:00Z">
        <w:r w:rsidR="000A45C6">
          <w:t>appro</w:t>
        </w:r>
      </w:ins>
      <w:ins w:id="1026" w:author="Mark Scheuerell" w:date="2022-05-05T05:12:00Z">
        <w:r w:rsidR="000A45C6">
          <w:t>ximate 95% confidence interval around the fitted trend line</w:t>
        </w:r>
      </w:ins>
      <w:r w:rsidR="00AB22CC">
        <w:t>.</w:t>
      </w:r>
      <w:del w:id="1027" w:author="Mark Scheuerell" w:date="2022-05-05T05:15:00Z">
        <w:r w:rsidR="00AB22CC" w:rsidDel="00803AB0">
          <w:delText xml:space="preserve"> </w:delText>
        </w:r>
      </w:del>
      <w:ins w:id="1028" w:author="Mark Scheuerell" w:date="2022-05-05T05:14:00Z">
        <w:r w:rsidR="00803AB0">
          <w:br w:type="page"/>
        </w:r>
      </w:ins>
    </w:p>
    <w:p w14:paraId="575981D5" w14:textId="297C599C" w:rsidR="00EA56B4" w:rsidDel="00803AB0" w:rsidRDefault="00EA56B4" w:rsidP="00900B96">
      <w:pPr>
        <w:spacing w:line="480" w:lineRule="auto"/>
        <w:rPr>
          <w:del w:id="1029" w:author="Mark Scheuerell" w:date="2022-05-05T05:15:00Z"/>
        </w:rPr>
      </w:pPr>
    </w:p>
    <w:p w14:paraId="4A77AC1F" w14:textId="2286724A" w:rsidR="00EA56B4" w:rsidDel="00803AB0" w:rsidRDefault="00EA56B4" w:rsidP="00900B96">
      <w:pPr>
        <w:spacing w:line="480" w:lineRule="auto"/>
        <w:rPr>
          <w:del w:id="1030" w:author="Mark Scheuerell" w:date="2022-05-05T05:15:00Z"/>
        </w:rPr>
      </w:pPr>
    </w:p>
    <w:p w14:paraId="71239E22" w14:textId="1ADB58B4" w:rsidR="0096452E" w:rsidDel="00803AB0" w:rsidRDefault="0096452E" w:rsidP="00900B96">
      <w:pPr>
        <w:spacing w:line="480" w:lineRule="auto"/>
        <w:rPr>
          <w:del w:id="1031" w:author="Mark Scheuerell" w:date="2022-05-05T05:15:00Z"/>
        </w:rPr>
      </w:pPr>
    </w:p>
    <w:p w14:paraId="10B88BF6" w14:textId="6BE6A05E" w:rsidR="006C2D1C" w:rsidDel="00803AB0" w:rsidRDefault="006C2D1C" w:rsidP="00900B96">
      <w:pPr>
        <w:spacing w:line="480" w:lineRule="auto"/>
        <w:rPr>
          <w:del w:id="1032" w:author="Mark Scheuerell" w:date="2022-05-05T05:15:00Z"/>
        </w:rPr>
      </w:pPr>
    </w:p>
    <w:p w14:paraId="00F08F21" w14:textId="09A33215" w:rsidR="006C2D1C" w:rsidDel="00803AB0" w:rsidRDefault="006C2D1C" w:rsidP="00900B96">
      <w:pPr>
        <w:spacing w:line="480" w:lineRule="auto"/>
        <w:rPr>
          <w:del w:id="1033" w:author="Mark Scheuerell" w:date="2022-05-05T05:15:00Z"/>
        </w:rPr>
      </w:pPr>
    </w:p>
    <w:p w14:paraId="451C7381" w14:textId="54C513E3" w:rsidR="006C2D1C" w:rsidDel="00803AB0" w:rsidRDefault="006C2D1C" w:rsidP="00900B96">
      <w:pPr>
        <w:spacing w:line="480" w:lineRule="auto"/>
        <w:rPr>
          <w:del w:id="1034" w:author="Mark Scheuerell" w:date="2022-05-05T05:15:00Z"/>
        </w:rPr>
      </w:pPr>
    </w:p>
    <w:p w14:paraId="487C7435" w14:textId="2798D783" w:rsidR="006C2D1C" w:rsidDel="00803AB0" w:rsidRDefault="006C2D1C" w:rsidP="00900B96">
      <w:pPr>
        <w:spacing w:line="480" w:lineRule="auto"/>
        <w:rPr>
          <w:del w:id="1035" w:author="Mark Scheuerell" w:date="2022-05-05T05:15:00Z"/>
        </w:rPr>
      </w:pPr>
    </w:p>
    <w:p w14:paraId="377657D0" w14:textId="2D909395" w:rsidR="006C2D1C" w:rsidDel="00803AB0" w:rsidRDefault="006C2D1C" w:rsidP="00900B96">
      <w:pPr>
        <w:spacing w:line="480" w:lineRule="auto"/>
        <w:rPr>
          <w:del w:id="1036" w:author="Mark Scheuerell" w:date="2022-05-05T05:15:00Z"/>
        </w:rPr>
      </w:pPr>
    </w:p>
    <w:p w14:paraId="1E80F717" w14:textId="1E7A908D" w:rsidR="006C2D1C" w:rsidDel="00803AB0" w:rsidRDefault="006C2D1C" w:rsidP="00900B96">
      <w:pPr>
        <w:spacing w:line="480" w:lineRule="auto"/>
        <w:rPr>
          <w:del w:id="1037" w:author="Mark Scheuerell" w:date="2022-05-05T05:15:00Z"/>
        </w:rPr>
      </w:pPr>
    </w:p>
    <w:p w14:paraId="72676C5B" w14:textId="4C76A491" w:rsidR="0096452E" w:rsidRDefault="0096452E" w:rsidP="00900B96">
      <w:pPr>
        <w:spacing w:line="480" w:lineRule="auto"/>
      </w:pPr>
      <w:r>
        <w:t xml:space="preserve">Table 1. </w:t>
      </w:r>
      <w:ins w:id="1038" w:author="Mark Scheuerell" w:date="2022-05-05T05:17:00Z">
        <w:r w:rsidR="00FF2A87">
          <w:t>Ranking of candidate models based</w:t>
        </w:r>
      </w:ins>
      <w:ins w:id="1039" w:author="Mark Scheuerell" w:date="2022-05-05T05:18:00Z">
        <w:r w:rsidR="00FF2A87">
          <w:t xml:space="preserve"> upon </w:t>
        </w:r>
        <w:proofErr w:type="spellStart"/>
        <w:r w:rsidR="00FF2A87">
          <w:t>AICc</w:t>
        </w:r>
        <w:proofErr w:type="spellEnd"/>
        <w:r w:rsidR="00FF2A87">
          <w:t xml:space="preserve">. The bias column indicates whether or not there was a bias term in the model, and if so, whether it was unique to each </w:t>
        </w:r>
        <w:proofErr w:type="gramStart"/>
        <w:r w:rsidR="00FF2A87">
          <w:t>gene</w:t>
        </w:r>
      </w:ins>
      <w:ins w:id="1040" w:author="Mark Scheuerell" w:date="2022-05-05T05:19:00Z">
        <w:r w:rsidR="00FF2A87">
          <w:t>ra</w:t>
        </w:r>
        <w:proofErr w:type="gramEnd"/>
        <w:r w:rsidR="00FF2A87">
          <w:t xml:space="preserve"> or shared between them. The state column indicates whether </w:t>
        </w:r>
      </w:ins>
      <w:ins w:id="1041" w:author="Mark Scheuerell" w:date="2022-05-05T05:20:00Z">
        <w:r w:rsidR="00FF2A87">
          <w:t xml:space="preserve">there </w:t>
        </w:r>
        <w:r w:rsidR="00BD20B8">
          <w:t xml:space="preserve">were two states unique to each </w:t>
        </w:r>
        <w:proofErr w:type="gramStart"/>
        <w:r w:rsidR="00BD20B8">
          <w:t>genera</w:t>
        </w:r>
      </w:ins>
      <w:proofErr w:type="gramEnd"/>
      <w:ins w:id="1042" w:author="Mark Scheuerell" w:date="2022-05-05T05:21:00Z">
        <w:r w:rsidR="00BD20B8">
          <w:t xml:space="preserve"> or one common state. </w:t>
        </w:r>
      </w:ins>
      <w:del w:id="1043" w:author="Mark Scheuerell" w:date="2022-05-05T05:18:00Z">
        <w:r w:rsidR="00E0686F" w:rsidDel="00FF2A87">
          <w:delText>random walk model results</w:delText>
        </w:r>
        <w:r w:rsidR="006C2D1C" w:rsidDel="00FF2A87">
          <w:delText xml:space="preserve"> predicting Crandon and Pandalus CPUE using Pacific Decadal Oscillation and El </w:delText>
        </w:r>
        <w:r w:rsidR="006C2D1C" w:rsidRPr="002A4AB8" w:rsidDel="00FF2A87">
          <w:delText>Niño</w:delText>
        </w:r>
        <w:r w:rsidR="006C2D1C" w:rsidDel="00FF2A87">
          <w:delText>/</w:delText>
        </w:r>
        <w:r w:rsidR="006C2D1C" w:rsidRPr="006C2D1C" w:rsidDel="00FF2A87">
          <w:delText xml:space="preserve"> </w:delText>
        </w:r>
        <w:r w:rsidR="006C2D1C" w:rsidDel="00FF2A87">
          <w:delText xml:space="preserve">La </w:delText>
        </w:r>
        <w:r w:rsidR="006C2D1C" w:rsidRPr="002A4AB8" w:rsidDel="00FF2A87">
          <w:delText>Niñ</w:delText>
        </w:r>
        <w:r w:rsidR="006C2D1C" w:rsidDel="00FF2A87">
          <w:delText>a intensity.</w:delText>
        </w:r>
      </w:del>
    </w:p>
    <w:tbl>
      <w:tblPr>
        <w:tblW w:w="5760" w:type="dxa"/>
        <w:tblLook w:val="04A0" w:firstRow="1" w:lastRow="0" w:firstColumn="1" w:lastColumn="0" w:noHBand="0" w:noVBand="1"/>
      </w:tblPr>
      <w:tblGrid>
        <w:gridCol w:w="1300"/>
        <w:gridCol w:w="1850"/>
        <w:gridCol w:w="2433"/>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75AD3384" w:rsidR="006C2D1C" w:rsidRPr="006C2D1C" w:rsidRDefault="006C2D1C" w:rsidP="006C2D1C">
            <w:pPr>
              <w:jc w:val="center"/>
              <w:rPr>
                <w:rFonts w:ascii="Calibri" w:hAnsi="Calibri" w:cs="Calibri"/>
                <w:b/>
                <w:bCs/>
                <w:color w:val="000000"/>
                <w:lang w:eastAsia="en-US"/>
              </w:rPr>
            </w:pPr>
            <w:del w:id="1044" w:author="Mark Scheuerell" w:date="2022-05-05T05:17:00Z">
              <w:r w:rsidRPr="006C2D1C" w:rsidDel="00FF2A87">
                <w:rPr>
                  <w:rFonts w:ascii="Calibri" w:hAnsi="Calibri" w:cs="Calibri"/>
                  <w:b/>
                  <w:bCs/>
                  <w:color w:val="000000"/>
                  <w:lang w:eastAsia="en-US"/>
                </w:rPr>
                <w:delText>bias</w:delText>
              </w:r>
            </w:del>
            <w:ins w:id="1045" w:author="Mark Scheuerell" w:date="2022-05-05T05:17:00Z">
              <w:r w:rsidR="00FF2A87">
                <w:rPr>
                  <w:rFonts w:ascii="Calibri" w:hAnsi="Calibri" w:cs="Calibri"/>
                  <w:b/>
                  <w:bCs/>
                  <w:color w:val="000000"/>
                  <w:lang w:eastAsia="en-US"/>
                </w:rPr>
                <w:t>B</w:t>
              </w:r>
              <w:r w:rsidR="00FF2A87" w:rsidRPr="006C2D1C">
                <w:rPr>
                  <w:rFonts w:ascii="Calibri" w:hAnsi="Calibri" w:cs="Calibri"/>
                  <w:b/>
                  <w:bCs/>
                  <w:color w:val="000000"/>
                  <w:lang w:eastAsia="en-US"/>
                </w:rPr>
                <w:t>ias</w:t>
              </w:r>
            </w:ins>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4323DE0F" w:rsidR="006C2D1C" w:rsidRPr="006C2D1C" w:rsidRDefault="006C2D1C" w:rsidP="006C2D1C">
            <w:pPr>
              <w:jc w:val="center"/>
              <w:rPr>
                <w:rFonts w:ascii="Calibri" w:hAnsi="Calibri" w:cs="Calibri"/>
                <w:b/>
                <w:bCs/>
                <w:color w:val="000000"/>
                <w:lang w:eastAsia="en-US"/>
              </w:rPr>
            </w:pPr>
            <w:del w:id="1046" w:author="Mark Scheuerell" w:date="2022-05-05T05:17:00Z">
              <w:r w:rsidRPr="006C2D1C" w:rsidDel="00FF2A87">
                <w:rPr>
                  <w:rFonts w:ascii="Calibri" w:hAnsi="Calibri" w:cs="Calibri"/>
                  <w:b/>
                  <w:bCs/>
                  <w:color w:val="000000"/>
                  <w:lang w:eastAsia="en-US"/>
                </w:rPr>
                <w:delText>state</w:delText>
              </w:r>
            </w:del>
            <w:ins w:id="1047" w:author="Mark Scheuerell" w:date="2022-05-05T05:17:00Z">
              <w:r w:rsidR="00FF2A87">
                <w:rPr>
                  <w:rFonts w:ascii="Calibri" w:hAnsi="Calibri" w:cs="Calibri"/>
                  <w:b/>
                  <w:bCs/>
                  <w:color w:val="000000"/>
                  <w:lang w:eastAsia="en-US"/>
                </w:rPr>
                <w:t>S</w:t>
              </w:r>
              <w:r w:rsidR="00FF2A87" w:rsidRPr="006C2D1C">
                <w:rPr>
                  <w:rFonts w:ascii="Calibri" w:hAnsi="Calibri" w:cs="Calibri"/>
                  <w:b/>
                  <w:bCs/>
                  <w:color w:val="000000"/>
                  <w:lang w:eastAsia="en-US"/>
                </w:rPr>
                <w:t>tate</w:t>
              </w:r>
            </w:ins>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3687ED7F" w:rsidR="006C2D1C" w:rsidRPr="006C2D1C" w:rsidRDefault="006C2D1C" w:rsidP="006C2D1C">
            <w:pPr>
              <w:jc w:val="center"/>
              <w:rPr>
                <w:rFonts w:ascii="Calibri" w:hAnsi="Calibri" w:cs="Calibri"/>
                <w:b/>
                <w:bCs/>
                <w:color w:val="000000"/>
                <w:lang w:eastAsia="en-US"/>
              </w:rPr>
            </w:pPr>
            <w:del w:id="1048" w:author="Mark Scheuerell" w:date="2022-05-05T05:16:00Z">
              <w:r w:rsidRPr="006C2D1C" w:rsidDel="00FF2A87">
                <w:rPr>
                  <w:rFonts w:ascii="Calibri" w:hAnsi="Calibri" w:cs="Calibri"/>
                  <w:b/>
                  <w:bCs/>
                  <w:color w:val="000000"/>
                  <w:lang w:eastAsia="en-US"/>
                </w:rPr>
                <w:delText>predictors</w:delText>
              </w:r>
            </w:del>
            <w:ins w:id="1049" w:author="Mark Scheuerell" w:date="2022-05-05T05:16:00Z">
              <w:r w:rsidR="00FF2A87">
                <w:rPr>
                  <w:rFonts w:ascii="Calibri" w:hAnsi="Calibri" w:cs="Calibri"/>
                  <w:b/>
                  <w:bCs/>
                  <w:color w:val="000000"/>
                  <w:lang w:eastAsia="en-US"/>
                </w:rPr>
                <w:t>Covariate(s)</w:t>
              </w:r>
            </w:ins>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2016F2D5" w:rsidR="006C2D1C" w:rsidRPr="006C2D1C" w:rsidRDefault="006C2D1C" w:rsidP="006C2D1C">
            <w:pPr>
              <w:jc w:val="center"/>
              <w:rPr>
                <w:rFonts w:ascii="Calibri" w:hAnsi="Calibri" w:cs="Calibri"/>
                <w:b/>
                <w:bCs/>
                <w:color w:val="000000"/>
                <w:lang w:eastAsia="en-US"/>
              </w:rPr>
            </w:pPr>
            <w:del w:id="1050" w:author="Mark Scheuerell" w:date="2022-05-05T05:17:00Z">
              <w:r w:rsidRPr="006C2D1C" w:rsidDel="00FF2A87">
                <w:rPr>
                  <w:rFonts w:ascii="Calibri" w:hAnsi="Calibri" w:cs="Calibri"/>
                  <w:b/>
                  <w:bCs/>
                  <w:color w:val="000000"/>
                  <w:lang w:eastAsia="en-US"/>
                </w:rPr>
                <w:delText xml:space="preserve">delta </w:delText>
              </w:r>
            </w:del>
            <w:ins w:id="1051" w:author="Mark Scheuerell" w:date="2022-05-05T05:17:00Z">
              <w:r w:rsidR="00FF2A87">
                <w:rPr>
                  <w:rFonts w:ascii="Calibri" w:hAnsi="Calibri" w:cs="Calibri"/>
                  <w:b/>
                  <w:bCs/>
                  <w:color w:val="000000"/>
                  <w:lang w:eastAsia="en-US"/>
                </w:rPr>
                <w:t>Δ</w:t>
              </w:r>
            </w:ins>
            <w:r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E54B8EB" w:rsidR="006C2D1C" w:rsidRPr="006C2D1C" w:rsidRDefault="006C2D1C" w:rsidP="006C2D1C">
            <w:pPr>
              <w:jc w:val="center"/>
              <w:rPr>
                <w:rFonts w:ascii="Calibri" w:hAnsi="Calibri" w:cs="Calibri"/>
                <w:color w:val="000000"/>
                <w:lang w:eastAsia="en-US"/>
              </w:rPr>
            </w:pPr>
            <w:del w:id="1052" w:author="Mark Scheuerell" w:date="2022-05-05T05:21:00Z">
              <w:r w:rsidRPr="006C2D1C" w:rsidDel="00BD20B8">
                <w:rPr>
                  <w:rFonts w:ascii="Calibri" w:hAnsi="Calibri" w:cs="Calibri"/>
                  <w:color w:val="000000"/>
                  <w:lang w:eastAsia="en-US"/>
                </w:rPr>
                <w:delText>shared</w:delText>
              </w:r>
            </w:del>
            <w:ins w:id="1053" w:author="Mark Scheuerell" w:date="2022-05-05T05:21:00Z">
              <w:r w:rsidR="00BD20B8">
                <w:rPr>
                  <w:rFonts w:ascii="Calibri" w:hAnsi="Calibri" w:cs="Calibri"/>
                  <w:color w:val="000000"/>
                  <w:lang w:eastAsia="en-US"/>
                </w:rPr>
                <w:t>common</w:t>
              </w:r>
            </w:ins>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37D755BD" w:rsidR="006C2D1C" w:rsidRPr="006C2D1C" w:rsidRDefault="00BD20B8" w:rsidP="006C2D1C">
            <w:pPr>
              <w:jc w:val="center"/>
              <w:rPr>
                <w:rFonts w:ascii="Calibri" w:hAnsi="Calibri" w:cs="Calibri"/>
                <w:color w:val="000000"/>
                <w:lang w:eastAsia="en-US"/>
              </w:rPr>
            </w:pPr>
            <w:ins w:id="1054" w:author="Mark Scheuerell" w:date="2022-05-05T05:21:00Z">
              <w:r>
                <w:rPr>
                  <w:rFonts w:ascii="Calibri" w:hAnsi="Calibri" w:cs="Calibri"/>
                  <w:color w:val="000000"/>
                  <w:lang w:eastAsia="en-US"/>
                </w:rPr>
                <w:t>common</w:t>
              </w:r>
            </w:ins>
            <w:del w:id="1055" w:author="Mark Scheuerell" w:date="2022-05-05T05:21:00Z">
              <w:r w:rsidR="006C2D1C" w:rsidRPr="006C2D1C" w:rsidDel="00BD20B8">
                <w:rPr>
                  <w:rFonts w:ascii="Calibri" w:hAnsi="Calibri" w:cs="Calibri"/>
                  <w:color w:val="000000"/>
                  <w:lang w:eastAsia="en-US"/>
                </w:rPr>
                <w:delText>shared</w:delText>
              </w:r>
            </w:del>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28F5396" w:rsidR="006C2D1C" w:rsidRPr="006C2D1C" w:rsidRDefault="00BD20B8" w:rsidP="006C2D1C">
            <w:pPr>
              <w:jc w:val="center"/>
              <w:rPr>
                <w:rFonts w:ascii="Calibri" w:hAnsi="Calibri" w:cs="Calibri"/>
                <w:color w:val="000000"/>
                <w:lang w:eastAsia="en-US"/>
              </w:rPr>
            </w:pPr>
            <w:ins w:id="1056" w:author="Mark Scheuerell" w:date="2022-05-05T05:21:00Z">
              <w:r>
                <w:rPr>
                  <w:rFonts w:ascii="Calibri" w:hAnsi="Calibri" w:cs="Calibri"/>
                  <w:color w:val="000000"/>
                  <w:lang w:eastAsia="en-US"/>
                </w:rPr>
                <w:t>common</w:t>
              </w:r>
            </w:ins>
            <w:del w:id="1057" w:author="Mark Scheuerell" w:date="2022-05-05T05:21:00Z">
              <w:r w:rsidR="006C2D1C" w:rsidRPr="006C2D1C" w:rsidDel="00BD20B8">
                <w:rPr>
                  <w:rFonts w:ascii="Calibri" w:hAnsi="Calibri" w:cs="Calibri"/>
                  <w:color w:val="000000"/>
                  <w:lang w:eastAsia="en-US"/>
                </w:rPr>
                <w:delText>shared</w:delText>
              </w:r>
            </w:del>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380D90B1" w:rsidR="006C2D1C" w:rsidRPr="006C2D1C" w:rsidRDefault="00BD20B8" w:rsidP="006C2D1C">
            <w:pPr>
              <w:jc w:val="center"/>
              <w:rPr>
                <w:rFonts w:ascii="Calibri" w:hAnsi="Calibri" w:cs="Calibri"/>
                <w:color w:val="000000"/>
                <w:lang w:eastAsia="en-US"/>
              </w:rPr>
            </w:pPr>
            <w:ins w:id="1058" w:author="Mark Scheuerell" w:date="2022-05-05T05:21:00Z">
              <w:r>
                <w:rPr>
                  <w:rFonts w:ascii="Calibri" w:hAnsi="Calibri" w:cs="Calibri"/>
                  <w:color w:val="000000"/>
                  <w:lang w:eastAsia="en-US"/>
                </w:rPr>
                <w:t>common</w:t>
              </w:r>
            </w:ins>
            <w:del w:id="1059" w:author="Mark Scheuerell" w:date="2022-05-05T05:21:00Z">
              <w:r w:rsidR="006C2D1C" w:rsidRPr="006C2D1C" w:rsidDel="00BD20B8">
                <w:rPr>
                  <w:rFonts w:ascii="Calibri" w:hAnsi="Calibri" w:cs="Calibri"/>
                  <w:color w:val="000000"/>
                  <w:lang w:eastAsia="en-US"/>
                </w:rPr>
                <w:delText>shared</w:delText>
              </w:r>
            </w:del>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1819D3BA" w:rsidR="006C2D1C" w:rsidRPr="006C2D1C" w:rsidRDefault="00BD20B8" w:rsidP="006C2D1C">
            <w:pPr>
              <w:jc w:val="center"/>
              <w:rPr>
                <w:rFonts w:ascii="Calibri" w:hAnsi="Calibri" w:cs="Calibri"/>
                <w:color w:val="000000"/>
                <w:lang w:eastAsia="en-US"/>
              </w:rPr>
            </w:pPr>
            <w:ins w:id="1060" w:author="Mark Scheuerell" w:date="2022-05-05T05:21:00Z">
              <w:r>
                <w:rPr>
                  <w:rFonts w:ascii="Calibri" w:hAnsi="Calibri" w:cs="Calibri"/>
                  <w:color w:val="000000"/>
                  <w:lang w:eastAsia="en-US"/>
                </w:rPr>
                <w:t>common</w:t>
              </w:r>
            </w:ins>
            <w:del w:id="1061" w:author="Mark Scheuerell" w:date="2022-05-05T05:21:00Z">
              <w:r w:rsidR="006C2D1C" w:rsidRPr="006C2D1C" w:rsidDel="00BD20B8">
                <w:rPr>
                  <w:rFonts w:ascii="Calibri" w:hAnsi="Calibri" w:cs="Calibri"/>
                  <w:color w:val="000000"/>
                  <w:lang w:eastAsia="en-US"/>
                </w:rPr>
                <w:delText>shared</w:delText>
              </w:r>
            </w:del>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1062"/>
            <w:r w:rsidRPr="006C2D1C">
              <w:rPr>
                <w:rFonts w:ascii="Calibri" w:hAnsi="Calibri" w:cs="Calibri"/>
                <w:color w:val="000000"/>
                <w:lang w:eastAsia="en-US"/>
              </w:rPr>
              <w:t>none</w:t>
            </w:r>
            <w:commentRangeEnd w:id="1062"/>
            <w:r w:rsidR="00BD20B8">
              <w:rPr>
                <w:rStyle w:val="CommentReference"/>
                <w:rFonts w:asciiTheme="minorHAnsi" w:eastAsiaTheme="minorHAnsi" w:hAnsiTheme="minorHAnsi" w:cstheme="minorBidi"/>
                <w:lang w:eastAsia="en-US"/>
              </w:rPr>
              <w:commentReference w:id="1062"/>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2T05:06:00Z" w:initials="MDS">
    <w:p w14:paraId="3A4425A4" w14:textId="57DB2617" w:rsidR="00011E87" w:rsidRDefault="00011E87">
      <w:pPr>
        <w:pStyle w:val="CommentText"/>
      </w:pPr>
      <w:r>
        <w:rPr>
          <w:rStyle w:val="CommentReference"/>
        </w:rPr>
        <w:annotationRef/>
      </w:r>
      <w:r>
        <w:t>For clarity and ease of reading, perhaps this could be shortened to “</w:t>
      </w:r>
      <w:r w:rsidRPr="00011E87">
        <w:t>Long-term changes in Puget Sound shrimp abundance</w:t>
      </w:r>
      <w:r>
        <w:t>”?</w:t>
      </w:r>
    </w:p>
  </w:comment>
  <w:comment w:id="6" w:author="Mark Scheuerell" w:date="2022-05-02T05:05:00Z" w:initials="MDS">
    <w:p w14:paraId="48B2C0AE" w14:textId="50B877C2" w:rsidR="009B402F" w:rsidRDefault="009B402F">
      <w:pPr>
        <w:pStyle w:val="CommentText"/>
      </w:pPr>
      <w:r>
        <w:rPr>
          <w:rStyle w:val="CommentReference"/>
        </w:rPr>
        <w:annotationRef/>
      </w:r>
      <w:r>
        <w:t>Karl: have you discussed this with Tom yet?</w:t>
      </w:r>
    </w:p>
  </w:comment>
  <w:comment w:id="8" w:author="Mark Scheuerell" w:date="2022-05-02T05:05:00Z" w:initials="MDS">
    <w:p w14:paraId="03D6805E" w14:textId="6ADD6464" w:rsidR="009B402F" w:rsidRDefault="009B402F">
      <w:pPr>
        <w:pStyle w:val="CommentText"/>
      </w:pPr>
      <w:r>
        <w:rPr>
          <w:rStyle w:val="CommentReference"/>
        </w:rPr>
        <w:annotationRef/>
      </w:r>
      <w:r>
        <w:t>I think Chelsea and Tom should come before me, as none of this would have been possible without them.</w:t>
      </w:r>
    </w:p>
  </w:comment>
  <w:comment w:id="39" w:author="Mark Scheuerell" w:date="2022-05-02T05:08:00Z" w:initials="MDS">
    <w:p w14:paraId="739892DF" w14:textId="0BB1A4A4" w:rsidR="00440C0B" w:rsidRDefault="00440C0B">
      <w:pPr>
        <w:pStyle w:val="CommentText"/>
      </w:pPr>
      <w:r>
        <w:rPr>
          <w:rStyle w:val="CommentReference"/>
        </w:rPr>
        <w:annotationRef/>
      </w:r>
      <w:r>
        <w:t>I suspect we should be listing the Latin names here as well.</w:t>
      </w:r>
    </w:p>
  </w:comment>
  <w:comment w:id="74" w:author="Microsoft Office User" w:date="2022-04-28T09:13:00Z" w:initials="MOU">
    <w:p w14:paraId="3B50DF51" w14:textId="56C37C41" w:rsidR="0024231C" w:rsidRDefault="0024231C">
      <w:pPr>
        <w:pStyle w:val="CommentText"/>
      </w:pPr>
      <w:r>
        <w:rPr>
          <w:rStyle w:val="CommentReference"/>
        </w:rPr>
        <w:annotationRef/>
      </w:r>
      <w:r>
        <w:t>Too broad – suggest cutting.</w:t>
      </w:r>
    </w:p>
  </w:comment>
  <w:comment w:id="75" w:author="Mark Scheuerell" w:date="2022-05-02T05:11:00Z" w:initials="MDS">
    <w:p w14:paraId="1B81A4AC" w14:textId="28F6B270" w:rsidR="007E5AE3" w:rsidRDefault="007E5AE3">
      <w:pPr>
        <w:pStyle w:val="CommentText"/>
      </w:pPr>
      <w:r>
        <w:rPr>
          <w:rStyle w:val="CommentReference"/>
        </w:rPr>
        <w:annotationRef/>
      </w:r>
      <w:r>
        <w:t>Agreed.</w:t>
      </w:r>
    </w:p>
  </w:comment>
  <w:comment w:id="76" w:author="Microsoft Office User" w:date="2022-04-28T09:14:00Z" w:initials="MOU">
    <w:p w14:paraId="5443D6A7" w14:textId="0616AA5E" w:rsidR="0024231C" w:rsidRDefault="0024231C">
      <w:pPr>
        <w:pStyle w:val="CommentText"/>
      </w:pPr>
      <w:r>
        <w:rPr>
          <w:rStyle w:val="CommentReference"/>
        </w:rPr>
        <w:annotationRef/>
      </w:r>
      <w:r>
        <w:t>Remember that you need a parenthetical reference for every declarative statement.</w:t>
      </w:r>
    </w:p>
  </w:comment>
  <w:comment w:id="88" w:author="Mark Scheuerell" w:date="2022-05-02T05:12:00Z" w:initials="MDS">
    <w:p w14:paraId="77173100" w14:textId="3184A45A" w:rsidR="007E5AE3" w:rsidRDefault="007E5AE3">
      <w:pPr>
        <w:pStyle w:val="CommentText"/>
      </w:pPr>
      <w:r>
        <w:rPr>
          <w:rStyle w:val="CommentReference"/>
        </w:rPr>
        <w:annotationRef/>
      </w:r>
      <w:r>
        <w:t>This seems a bit out of place here.</w:t>
      </w:r>
    </w:p>
  </w:comment>
  <w:comment w:id="94" w:author="Microsoft Office User" w:date="2022-04-28T09:17:00Z" w:initials="MOU">
    <w:p w14:paraId="0127495B" w14:textId="77777777" w:rsidR="00BC761F" w:rsidRDefault="00BC761F">
      <w:pPr>
        <w:pStyle w:val="CommentText"/>
      </w:pPr>
      <w:r>
        <w:rPr>
          <w:rStyle w:val="CommentReference"/>
        </w:rPr>
        <w:annotationRef/>
      </w:r>
      <w:r>
        <w:t>Need to insert a sentence here that explains when the latest El Nino occurred</w:t>
      </w:r>
      <w:r w:rsidR="00D26EB4">
        <w:t xml:space="preserve"> and sets up the blob</w:t>
      </w:r>
      <w:r>
        <w:t xml:space="preserve"> – don’t expect your reader to come with that prior knowledge.</w:t>
      </w:r>
      <w:r w:rsidR="00D26EB4">
        <w:t xml:space="preserve">  You can include some of the language I’ve deleted below, including…</w:t>
      </w:r>
    </w:p>
    <w:p w14:paraId="5CCE590A" w14:textId="77777777" w:rsidR="00D26EB4" w:rsidRDefault="00D26EB4">
      <w:pPr>
        <w:pStyle w:val="CommentText"/>
      </w:pPr>
    </w:p>
    <w:p w14:paraId="152E7785" w14:textId="475304E1" w:rsidR="00D26EB4" w:rsidRDefault="00D26EB4">
      <w:pPr>
        <w:pStyle w:val="CommentText"/>
      </w:pPr>
      <w:r>
        <w:t>“</w:t>
      </w:r>
      <w:r w:rsidRPr="009D2F78">
        <w:t>Sea surface temperatures in the North Pacific were an average of 3.9 degrees Celsius warmer than the historical average (NOAA climate prediction center).</w:t>
      </w:r>
      <w:r>
        <w:t>”</w:t>
      </w:r>
    </w:p>
  </w:comment>
  <w:comment w:id="110" w:author="Microsoft Office User" w:date="2022-04-28T09:20:00Z" w:initials="MOU">
    <w:p w14:paraId="45AE78EA" w14:textId="04F503D0" w:rsidR="00D26EB4" w:rsidRDefault="00D26EB4">
      <w:pPr>
        <w:pStyle w:val="CommentText"/>
      </w:pPr>
      <w:r>
        <w:rPr>
          <w:rStyle w:val="CommentReference"/>
        </w:rPr>
        <w:annotationRef/>
      </w:r>
      <w:r>
        <w:t>What does “these” refer to? Strive for specificity in scientific writing, which avoids unnecessary reader confusion.</w:t>
      </w:r>
    </w:p>
  </w:comment>
  <w:comment w:id="122" w:author="Microsoft Office User" w:date="2022-04-28T09:22:00Z" w:initials="MOU">
    <w:p w14:paraId="507208E9" w14:textId="3BDBB70C" w:rsidR="00D26EB4" w:rsidRDefault="00D26EB4">
      <w:pPr>
        <w:pStyle w:val="CommentText"/>
      </w:pPr>
      <w:r>
        <w:rPr>
          <w:rStyle w:val="CommentReference"/>
        </w:rPr>
        <w:annotationRef/>
      </w:r>
      <w:r>
        <w:t>Avoid emotionally freighted / subjective terms in scientific writing. “Increase” is sufficient. “Rapid increase” if you really want to emphasize the magnitude, but beware of adverbs – they involve judgment, and you’ve got to strive to strip your scientific writing of subjective judgment.</w:t>
      </w:r>
    </w:p>
  </w:comment>
  <w:comment w:id="123" w:author="Microsoft Office User" w:date="2022-04-28T09:23:00Z" w:initials="MOU">
    <w:p w14:paraId="49E6B269" w14:textId="58D6362A" w:rsidR="00D26EB4" w:rsidRDefault="00D26EB4">
      <w:pPr>
        <w:pStyle w:val="CommentText"/>
      </w:pPr>
      <w:r>
        <w:rPr>
          <w:rStyle w:val="CommentReference"/>
        </w:rPr>
        <w:annotationRef/>
      </w:r>
      <w:r>
        <w:t>What does semi-permanent mean? Impermanent? If impermanent, why include this phrase at all? Be more specific here.</w:t>
      </w:r>
    </w:p>
  </w:comment>
  <w:comment w:id="124" w:author="Microsoft Office User" w:date="2022-04-28T09:24:00Z" w:initials="MOU">
    <w:p w14:paraId="6CD43445" w14:textId="0672DBAB" w:rsidR="00D26EB4" w:rsidRDefault="00D26EB4">
      <w:pPr>
        <w:pStyle w:val="CommentText"/>
      </w:pPr>
      <w:r>
        <w:rPr>
          <w:rStyle w:val="CommentReference"/>
        </w:rPr>
        <w:annotationRef/>
      </w:r>
      <w:r>
        <w:t>Reference?</w:t>
      </w:r>
    </w:p>
  </w:comment>
  <w:comment w:id="130" w:author="Microsoft Office User" w:date="2022-04-28T09:24:00Z" w:initials="MOU">
    <w:p w14:paraId="739D2881" w14:textId="19734796" w:rsidR="00D26EB4" w:rsidRDefault="00D26EB4">
      <w:pPr>
        <w:pStyle w:val="CommentText"/>
      </w:pPr>
      <w:r>
        <w:rPr>
          <w:rStyle w:val="CommentReference"/>
        </w:rPr>
        <w:annotationRef/>
      </w:r>
      <w:r>
        <w:t>This paragraph is missing a “kicker” or wrap-up sentence. What do you want the reader to take away from this paragraph?</w:t>
      </w:r>
    </w:p>
  </w:comment>
  <w:comment w:id="111" w:author="Microsoft Office User" w:date="2022-04-28T09:26:00Z" w:initials="MOU">
    <w:p w14:paraId="79E6D33B" w14:textId="1BCC6B5E" w:rsidR="009B14A7" w:rsidRDefault="009B14A7">
      <w:pPr>
        <w:pStyle w:val="CommentText"/>
      </w:pPr>
      <w:r>
        <w:rPr>
          <w:rStyle w:val="CommentReference"/>
        </w:rPr>
        <w:annotationRef/>
      </w:r>
      <w:r>
        <w:t>This paragraph feels a little off topic. I’m almost inclined to suggest you delete it. What is it adding?</w:t>
      </w:r>
    </w:p>
  </w:comment>
  <w:comment w:id="112" w:author="Mark Scheuerell" w:date="2022-05-02T05:14:00Z" w:initials="MDS">
    <w:p w14:paraId="3116BCEE" w14:textId="21B24D54" w:rsidR="00055DDD" w:rsidRDefault="00055DDD">
      <w:pPr>
        <w:pStyle w:val="CommentText"/>
      </w:pPr>
      <w:r>
        <w:rPr>
          <w:rStyle w:val="CommentReference"/>
        </w:rPr>
        <w:annotationRef/>
      </w:r>
      <w:r>
        <w:t>I agree with Chelsea. I think some of this material could be moved to the discussion, though.</w:t>
      </w:r>
    </w:p>
  </w:comment>
  <w:comment w:id="132" w:author="Microsoft Office User" w:date="2022-04-28T09:25:00Z" w:initials="MOU">
    <w:p w14:paraId="1E117897" w14:textId="0C382EFC" w:rsidR="00D26EB4" w:rsidRDefault="00D26EB4">
      <w:pPr>
        <w:pStyle w:val="CommentText"/>
      </w:pPr>
      <w:r>
        <w:rPr>
          <w:rStyle w:val="CommentReference"/>
        </w:rPr>
        <w:annotationRef/>
      </w:r>
      <w:r>
        <w:t>What is this? Specificity.</w:t>
      </w:r>
    </w:p>
  </w:comment>
  <w:comment w:id="133" w:author="Microsoft Office User" w:date="2022-04-28T09:25:00Z" w:initials="MOU">
    <w:p w14:paraId="3E3D3D06" w14:textId="20209F2F" w:rsidR="00D26EB4" w:rsidRDefault="00D26EB4">
      <w:pPr>
        <w:pStyle w:val="CommentText"/>
      </w:pPr>
      <w:r>
        <w:rPr>
          <w:rStyle w:val="CommentReference"/>
        </w:rPr>
        <w:annotationRef/>
      </w:r>
      <w:r>
        <w:t xml:space="preserve">I think these sentences are a bit off topic. Save them for the discussion. Get right to the heart of your </w:t>
      </w:r>
      <w:r w:rsidR="009B14A7">
        <w:t>objective here: figuring out what shrimp were doing in 2014.</w:t>
      </w:r>
    </w:p>
  </w:comment>
  <w:comment w:id="140" w:author="Microsoft Office User" w:date="2022-04-28T09:28:00Z" w:initials="MOU">
    <w:p w14:paraId="597BA502" w14:textId="6BB3556C" w:rsidR="009B14A7" w:rsidRDefault="009B14A7">
      <w:pPr>
        <w:pStyle w:val="CommentText"/>
      </w:pPr>
      <w:r>
        <w:rPr>
          <w:rStyle w:val="CommentReference"/>
        </w:rPr>
        <w:annotationRef/>
      </w:r>
      <w:r>
        <w:t xml:space="preserve">I think you need to set this question up better by saying that shrimp abundance is tracked on outer </w:t>
      </w:r>
      <w:proofErr w:type="gramStart"/>
      <w:r>
        <w:t>coast</w:t>
      </w:r>
      <w:proofErr w:type="gramEnd"/>
      <w:r>
        <w:t xml:space="preserve"> but we have no idea what’s happening in Puget Sound.</w:t>
      </w:r>
    </w:p>
  </w:comment>
  <w:comment w:id="141" w:author="Mark Scheuerell" w:date="2022-05-02T05:16:00Z" w:initials="MDS">
    <w:p w14:paraId="6784923D" w14:textId="64C2A675" w:rsidR="00055DDD" w:rsidRDefault="00055DDD">
      <w:pPr>
        <w:pStyle w:val="CommentText"/>
      </w:pPr>
      <w:r>
        <w:rPr>
          <w:rStyle w:val="CommentReference"/>
        </w:rPr>
        <w:annotationRef/>
      </w:r>
      <w:r>
        <w:t>Agreed.</w:t>
      </w:r>
    </w:p>
  </w:comment>
  <w:comment w:id="146" w:author="Microsoft Office User" w:date="2022-04-28T09:27:00Z" w:initials="MOU">
    <w:p w14:paraId="2CECC7A6" w14:textId="2568291D" w:rsidR="009B14A7" w:rsidRDefault="009B14A7">
      <w:pPr>
        <w:pStyle w:val="CommentText"/>
      </w:pPr>
      <w:r>
        <w:rPr>
          <w:rStyle w:val="CommentReference"/>
        </w:rPr>
        <w:annotationRef/>
      </w:r>
      <w:r>
        <w:t>This question seems super off topic. You haven’t discussed DVM at all in the introduction, and it seems really beside the point… isn’t your objective to understand why shrimp are undergoing these crazy population swings? Suggest deleting this and any analysis of DVM.</w:t>
      </w:r>
    </w:p>
  </w:comment>
  <w:comment w:id="147" w:author="Mark Scheuerell" w:date="2022-05-02T05:16:00Z" w:initials="MDS">
    <w:p w14:paraId="55ACD04A" w14:textId="14BC9CFA" w:rsidR="00055DDD" w:rsidRDefault="00055DDD">
      <w:pPr>
        <w:pStyle w:val="CommentText"/>
      </w:pPr>
      <w:r>
        <w:rPr>
          <w:rStyle w:val="CommentReference"/>
        </w:rPr>
        <w:annotationRef/>
      </w:r>
      <w:r>
        <w:t>Agreed. We had talked previously about removing the corresponding figure as well.</w:t>
      </w:r>
    </w:p>
  </w:comment>
  <w:comment w:id="150" w:author="Microsoft Office User" w:date="2022-04-28T09:28:00Z" w:initials="MOU">
    <w:p w14:paraId="7C2182BA" w14:textId="4659500C" w:rsidR="009B14A7" w:rsidRDefault="009B14A7">
      <w:pPr>
        <w:pStyle w:val="CommentText"/>
      </w:pPr>
      <w:r>
        <w:rPr>
          <w:rStyle w:val="CommentReference"/>
        </w:rPr>
        <w:annotationRef/>
      </w:r>
      <w:r>
        <w:t>You do a good job of setting up this question in the intro.</w:t>
      </w:r>
    </w:p>
  </w:comment>
  <w:comment w:id="212" w:author="Mark Scheuerell" w:date="2022-05-02T05:20:00Z" w:initials="MDS">
    <w:p w14:paraId="65EE9A74" w14:textId="62D7D895" w:rsidR="00047AA7" w:rsidRDefault="00047AA7">
      <w:pPr>
        <w:pStyle w:val="CommentText"/>
      </w:pPr>
      <w:r>
        <w:rPr>
          <w:rStyle w:val="CommentReference"/>
        </w:rPr>
        <w:annotationRef/>
      </w:r>
      <w:r>
        <w:t xml:space="preserve">We should be explicit with the name here. Is it this or the </w:t>
      </w:r>
      <w:r w:rsidRPr="00047AA7">
        <w:t>Oceanic Niño Index</w:t>
      </w:r>
      <w:r>
        <w:t xml:space="preserve"> mentioned below?</w:t>
      </w:r>
    </w:p>
  </w:comment>
  <w:comment w:id="217" w:author="Microsoft Office User" w:date="2022-04-28T09:30:00Z" w:initials="MOU">
    <w:p w14:paraId="33D02B57" w14:textId="2A1B9AA5" w:rsidR="009B14A7" w:rsidRDefault="009B14A7">
      <w:pPr>
        <w:pStyle w:val="CommentText"/>
      </w:pPr>
      <w:r>
        <w:rPr>
          <w:rStyle w:val="CommentReference"/>
        </w:rPr>
        <w:annotationRef/>
      </w:r>
      <w:r>
        <w:t>References for each of these resources.</w:t>
      </w:r>
    </w:p>
  </w:comment>
  <w:comment w:id="218" w:author="Mark Scheuerell" w:date="2022-05-02T05:21:00Z" w:initials="MDS">
    <w:p w14:paraId="3CD54B79" w14:textId="3257644C" w:rsidR="00047AA7" w:rsidRDefault="00047AA7">
      <w:pPr>
        <w:pStyle w:val="CommentText"/>
      </w:pPr>
      <w:r>
        <w:rPr>
          <w:rStyle w:val="CommentReference"/>
        </w:rPr>
        <w:annotationRef/>
      </w:r>
      <w:r>
        <w:t>We should also include the URL’s.</w:t>
      </w:r>
    </w:p>
  </w:comment>
  <w:comment w:id="222" w:author="Microsoft Office User" w:date="2022-04-28T09:31:00Z" w:initials="MOU">
    <w:p w14:paraId="160A8CA1" w14:textId="7FB690FE" w:rsidR="009B14A7" w:rsidRDefault="009B14A7">
      <w:pPr>
        <w:pStyle w:val="CommentText"/>
      </w:pPr>
      <w:r>
        <w:rPr>
          <w:rStyle w:val="CommentReference"/>
        </w:rPr>
        <w:annotationRef/>
      </w:r>
      <w:r>
        <w:t>Define these acronyms?</w:t>
      </w:r>
    </w:p>
  </w:comment>
  <w:comment w:id="223" w:author="Microsoft Office User" w:date="2022-04-28T09:31:00Z" w:initials="MOU">
    <w:p w14:paraId="1CAC1BA8" w14:textId="35989A49" w:rsidR="009B14A7" w:rsidRDefault="009B14A7">
      <w:pPr>
        <w:pStyle w:val="CommentText"/>
      </w:pPr>
      <w:r>
        <w:rPr>
          <w:rStyle w:val="CommentReference"/>
        </w:rPr>
        <w:annotationRef/>
      </w:r>
      <w:r>
        <w:t>Why are these mentioned in the title and introduction if they were excluded from analysis?</w:t>
      </w:r>
    </w:p>
  </w:comment>
  <w:comment w:id="411" w:author="Mark Scheuerell" w:date="2022-05-05T04:58:00Z" w:initials="MDS">
    <w:p w14:paraId="1FE5E0C3" w14:textId="50388FA3" w:rsidR="00626E32" w:rsidRDefault="00626E32">
      <w:pPr>
        <w:pStyle w:val="CommentText"/>
      </w:pPr>
      <w:r>
        <w:t xml:space="preserve">For the record, </w:t>
      </w:r>
      <w:r>
        <w:rPr>
          <w:rStyle w:val="CommentReference"/>
        </w:rPr>
        <w:annotationRef/>
      </w:r>
      <w:r>
        <w:t>I absolutely HATE Word’s equation editor</w:t>
      </w:r>
      <w:r w:rsidR="00BC39D5">
        <w:t>!</w:t>
      </w:r>
    </w:p>
  </w:comment>
  <w:comment w:id="807" w:author="Mark Scheuerell" w:date="2022-05-05T05:00:00Z" w:initials="MDS">
    <w:p w14:paraId="39D45830" w14:textId="11E56347" w:rsidR="00700FFA" w:rsidRDefault="00700FFA" w:rsidP="00700FFA">
      <w:pPr>
        <w:pStyle w:val="CommentText"/>
      </w:pPr>
      <w:r>
        <w:rPr>
          <w:rStyle w:val="CommentReference"/>
        </w:rPr>
        <w:annotationRef/>
      </w:r>
      <w:r>
        <w:t>Holmes EE, Ward EJ, Scheuerell MD, Wills K (2020). MARSS: Multivariate Autoregressive State-Space Modeling. R package version 3.11.3.</w:t>
      </w:r>
    </w:p>
  </w:comment>
  <w:comment w:id="811" w:author="Mark Scheuerell" w:date="2022-05-05T05:02:00Z" w:initials="MDS">
    <w:p w14:paraId="7F9F246E" w14:textId="7732641C" w:rsidR="00700FFA" w:rsidRDefault="00700FFA" w:rsidP="00700FFA">
      <w:pPr>
        <w:pStyle w:val="CommentText"/>
      </w:pPr>
      <w:r>
        <w:rPr>
          <w:rStyle w:val="CommentReference"/>
        </w:rPr>
        <w:annotationRef/>
      </w:r>
      <w:r>
        <w:t>R Core Team (2020). R: A language and environment for statistical computing. R Foundation for Statistical Computing, Vienna, Austria. URL https://www.R-project.org/</w:t>
      </w:r>
    </w:p>
  </w:comment>
  <w:comment w:id="824" w:author="Microsoft Office User" w:date="2022-04-28T09:36:00Z" w:initials="MOU">
    <w:p w14:paraId="13E82BC8" w14:textId="445126A5" w:rsidR="00693DCA" w:rsidRDefault="00693DCA">
      <w:pPr>
        <w:pStyle w:val="CommentText"/>
      </w:pPr>
      <w:r>
        <w:rPr>
          <w:rStyle w:val="CommentReference"/>
        </w:rPr>
        <w:annotationRef/>
      </w:r>
      <w:r>
        <w:t>Remember that genus names should be italicized throughout.</w:t>
      </w:r>
    </w:p>
  </w:comment>
  <w:comment w:id="826" w:author="Mark Scheuerell" w:date="2022-05-05T05:24:00Z" w:initials="MDS">
    <w:p w14:paraId="686A2EBD" w14:textId="258655F6" w:rsidR="00CD08CD" w:rsidRDefault="00CD08CD">
      <w:pPr>
        <w:pStyle w:val="CommentText"/>
      </w:pPr>
      <w:r>
        <w:rPr>
          <w:rStyle w:val="CommentReference"/>
        </w:rPr>
        <w:annotationRef/>
      </w:r>
      <w:proofErr w:type="spellStart"/>
      <w:r>
        <w:t>Clairfy</w:t>
      </w:r>
      <w:proofErr w:type="spellEnd"/>
      <w:r>
        <w:t xml:space="preserve"> this year.</w:t>
      </w:r>
    </w:p>
  </w:comment>
  <w:comment w:id="831" w:author="Microsoft Office User" w:date="2022-04-28T09:37:00Z" w:initials="MOU">
    <w:p w14:paraId="18A3C0D4" w14:textId="12ABCCC7" w:rsidR="00693DCA" w:rsidRDefault="00693DCA">
      <w:pPr>
        <w:pStyle w:val="CommentText"/>
      </w:pPr>
      <w:r>
        <w:rPr>
          <w:rStyle w:val="CommentReference"/>
        </w:rPr>
        <w:annotationRef/>
      </w:r>
      <w:r>
        <w:t>You said above that you would refer to these as “pink shrimp” throughout. Otherwise, it makes it sound like you tracked the abundance of these two species separately.</w:t>
      </w:r>
    </w:p>
  </w:comment>
  <w:comment w:id="836" w:author="Microsoft Office User" w:date="2022-04-28T09:38:00Z" w:initials="MOU">
    <w:p w14:paraId="024AA38C" w14:textId="7381F581" w:rsidR="00693DCA" w:rsidRDefault="00693DCA">
      <w:pPr>
        <w:pStyle w:val="CommentText"/>
      </w:pPr>
      <w:r>
        <w:rPr>
          <w:rStyle w:val="CommentReference"/>
        </w:rPr>
        <w:annotationRef/>
      </w:r>
      <w:r>
        <w:t xml:space="preserve">I thought that you lumped these two species because they weren’t reliably distinguished in the </w:t>
      </w:r>
      <w:proofErr w:type="gramStart"/>
      <w:r>
        <w:t>dataset?</w:t>
      </w:r>
      <w:proofErr w:type="gramEnd"/>
    </w:p>
  </w:comment>
  <w:comment w:id="837" w:author="Microsoft Office User" w:date="2022-04-28T09:38:00Z" w:initials="MOU">
    <w:p w14:paraId="4B513723" w14:textId="1C4A7930" w:rsidR="00693DCA" w:rsidRDefault="00693DCA">
      <w:pPr>
        <w:pStyle w:val="CommentText"/>
      </w:pPr>
      <w:r>
        <w:rPr>
          <w:rStyle w:val="CommentReference"/>
        </w:rPr>
        <w:annotationRef/>
      </w:r>
      <w:r>
        <w:t>I really don’t understand why we’d include DVM in this paper… it is very distracting from your interesting message.</w:t>
      </w:r>
    </w:p>
  </w:comment>
  <w:comment w:id="838" w:author="Mark Scheuerell" w:date="2022-05-05T05:25:00Z" w:initials="MDS">
    <w:p w14:paraId="05D2B2F6" w14:textId="7E14889E" w:rsidR="00196189" w:rsidRDefault="00196189">
      <w:pPr>
        <w:pStyle w:val="CommentText"/>
      </w:pPr>
      <w:r>
        <w:rPr>
          <w:rStyle w:val="CommentReference"/>
        </w:rPr>
        <w:annotationRef/>
      </w:r>
      <w:r>
        <w:t>Agreed.</w:t>
      </w:r>
    </w:p>
  </w:comment>
  <w:comment w:id="858" w:author="Mark Scheuerell" w:date="2022-05-05T05:31:00Z" w:initials="MDS">
    <w:p w14:paraId="4CAEC57F" w14:textId="13F447B9" w:rsidR="00BB5FD9" w:rsidRDefault="00BB5FD9">
      <w:pPr>
        <w:pStyle w:val="CommentText"/>
      </w:pPr>
      <w:r>
        <w:rPr>
          <w:rStyle w:val="CommentReference"/>
        </w:rPr>
        <w:annotationRef/>
      </w:r>
      <w:r>
        <w:t>In general, we should be considering all models with a delta-AIC value &lt; 2, with the caveat that a less complex model should be favored over a more complex one.</w:t>
      </w:r>
    </w:p>
  </w:comment>
  <w:comment w:id="878" w:author="Microsoft Office User" w:date="2022-04-28T09:39:00Z" w:initials="MOU">
    <w:p w14:paraId="0B62AA28" w14:textId="07EAC906" w:rsidR="00693DCA" w:rsidRDefault="00693DCA">
      <w:pPr>
        <w:pStyle w:val="CommentText"/>
      </w:pPr>
      <w:r>
        <w:rPr>
          <w:rStyle w:val="CommentReference"/>
        </w:rPr>
        <w:annotationRef/>
      </w:r>
      <w:r>
        <w:t>Save inference for the discussion – delete here.</w:t>
      </w:r>
    </w:p>
  </w:comment>
  <w:comment w:id="886" w:author="Mark Scheuerell" w:date="2022-05-05T05:34:00Z" w:initials="MDS">
    <w:p w14:paraId="7A323B9C" w14:textId="2BB9DA8E" w:rsidR="008E7823" w:rsidRDefault="008E7823">
      <w:pPr>
        <w:pStyle w:val="CommentText"/>
      </w:pPr>
      <w:r>
        <w:rPr>
          <w:rStyle w:val="CommentReference"/>
        </w:rPr>
        <w:annotationRef/>
      </w:r>
      <w:r>
        <w:t>I don’t think the blob has been linked to El Nino per se.</w:t>
      </w:r>
    </w:p>
  </w:comment>
  <w:comment w:id="880" w:author="Microsoft Office User" w:date="2022-04-28T09:40:00Z" w:initials="MOU">
    <w:p w14:paraId="629C2344" w14:textId="3EB37A3B" w:rsidR="00D22C76" w:rsidRDefault="00D22C76">
      <w:pPr>
        <w:pStyle w:val="CommentText"/>
      </w:pPr>
      <w:r>
        <w:rPr>
          <w:rStyle w:val="CommentReference"/>
        </w:rPr>
        <w:annotationRef/>
      </w:r>
      <w:r>
        <w:t>Rework this initial paragraph. It should be a high-level overview of your key results. Think 30,000-foot view. Don’t get down into the details here.</w:t>
      </w:r>
    </w:p>
  </w:comment>
  <w:comment w:id="881" w:author="Mark Scheuerell" w:date="2022-05-05T05:33:00Z" w:initials="MDS">
    <w:p w14:paraId="2589C411" w14:textId="4840D40E" w:rsidR="00DC34D6" w:rsidRDefault="00DC34D6">
      <w:pPr>
        <w:pStyle w:val="CommentText"/>
      </w:pPr>
      <w:r>
        <w:rPr>
          <w:rStyle w:val="CommentReference"/>
        </w:rPr>
        <w:annotationRef/>
      </w:r>
      <w:r>
        <w:t>Agreed.</w:t>
      </w:r>
    </w:p>
  </w:comment>
  <w:comment w:id="897" w:author="Microsoft Office User" w:date="2022-04-28T09:41:00Z" w:initials="MOU">
    <w:p w14:paraId="21F90C8F" w14:textId="07254451" w:rsidR="00D22C76" w:rsidRDefault="00D22C76">
      <w:pPr>
        <w:pStyle w:val="CommentText"/>
      </w:pPr>
      <w:r>
        <w:rPr>
          <w:rStyle w:val="CommentReference"/>
        </w:rPr>
        <w:annotationRef/>
      </w:r>
      <w:r>
        <w:t>In Central Puget Sound? Where?</w:t>
      </w:r>
    </w:p>
  </w:comment>
  <w:comment w:id="907" w:author="Microsoft Office User" w:date="2022-04-28T09:42:00Z" w:initials="MOU">
    <w:p w14:paraId="73112A27" w14:textId="6364B155" w:rsidR="00D22C76" w:rsidRDefault="00D22C76">
      <w:pPr>
        <w:pStyle w:val="CommentText"/>
      </w:pPr>
      <w:r>
        <w:rPr>
          <w:rStyle w:val="CommentReference"/>
        </w:rPr>
        <w:annotationRef/>
      </w:r>
      <w:r>
        <w:t>Wait I’m confused… I thought your results suggested PDO mitigated El Nino?  I’m lost here.  Lead with what your data suggest, then add any nuances later.</w:t>
      </w:r>
    </w:p>
  </w:comment>
  <w:comment w:id="919" w:author="Microsoft Office User" w:date="2022-04-28T09:43:00Z" w:initials="MOU">
    <w:p w14:paraId="05880456" w14:textId="16724825" w:rsidR="00D22C76" w:rsidRDefault="00D22C76">
      <w:pPr>
        <w:pStyle w:val="CommentText"/>
      </w:pPr>
      <w:r>
        <w:rPr>
          <w:rStyle w:val="CommentReference"/>
        </w:rPr>
        <w:annotationRef/>
      </w:r>
      <w:r>
        <w:t>Keep it in the past tense when you’re talking about the work described in this paper. Present tense only for the work of others.</w:t>
      </w:r>
    </w:p>
  </w:comment>
  <w:comment w:id="923" w:author="Microsoft Office User" w:date="2022-04-28T09:43:00Z" w:initials="MOU">
    <w:p w14:paraId="6F286CEC" w14:textId="088C6A9C" w:rsidR="00D22C76" w:rsidRDefault="00D22C76">
      <w:pPr>
        <w:pStyle w:val="CommentText"/>
      </w:pPr>
      <w:r>
        <w:rPr>
          <w:rStyle w:val="CommentReference"/>
        </w:rPr>
        <w:annotationRef/>
      </w:r>
      <w:r>
        <w:t>Reference?</w:t>
      </w:r>
    </w:p>
  </w:comment>
  <w:comment w:id="926" w:author="Microsoft Office User" w:date="2022-04-28T09:43:00Z" w:initials="MOU">
    <w:p w14:paraId="34B72401" w14:textId="41BDA835" w:rsidR="00D22C76" w:rsidRDefault="00D22C76">
      <w:pPr>
        <w:pStyle w:val="CommentText"/>
      </w:pPr>
      <w:r>
        <w:rPr>
          <w:rStyle w:val="CommentReference"/>
        </w:rPr>
        <w:annotationRef/>
      </w:r>
      <w:r>
        <w:t xml:space="preserve">Give the </w:t>
      </w:r>
      <w:proofErr w:type="gramStart"/>
      <w:r>
        <w:t>time period</w:t>
      </w:r>
      <w:proofErr w:type="gramEnd"/>
      <w:r>
        <w:t xml:space="preserve"> specifically – people might be reading your paper 50 years from now!</w:t>
      </w:r>
    </w:p>
  </w:comment>
  <w:comment w:id="915" w:author="Mark Scheuerell" w:date="2022-05-05T05:35:00Z" w:initials="MDS">
    <w:p w14:paraId="0A01168C" w14:textId="1E9EC42E" w:rsidR="00DE3EF7" w:rsidRDefault="00DE3EF7">
      <w:pPr>
        <w:pStyle w:val="CommentText"/>
      </w:pPr>
      <w:r>
        <w:rPr>
          <w:rStyle w:val="CommentReference"/>
        </w:rPr>
        <w:annotationRef/>
      </w:r>
      <w:r>
        <w:t>It seems a bit odd to frame much of the discussion around ENSO effects when the top model included PDO as a more likely driver.</w:t>
      </w:r>
    </w:p>
  </w:comment>
  <w:comment w:id="929" w:author="Microsoft Office User" w:date="2022-04-28T09:44:00Z" w:initials="MOU">
    <w:p w14:paraId="3CE988C9" w14:textId="13C47450" w:rsidR="00853800" w:rsidRDefault="00853800">
      <w:pPr>
        <w:pStyle w:val="CommentText"/>
      </w:pPr>
      <w:r>
        <w:rPr>
          <w:rStyle w:val="CommentReference"/>
        </w:rPr>
        <w:annotationRef/>
      </w:r>
      <w:r>
        <w:t>This is a great explanation!</w:t>
      </w:r>
    </w:p>
  </w:comment>
  <w:comment w:id="951" w:author="Microsoft Office User" w:date="2022-04-28T09:45:00Z" w:initials="MOU">
    <w:p w14:paraId="0BBF39D0" w14:textId="7880B282" w:rsidR="00853800" w:rsidRDefault="00853800">
      <w:pPr>
        <w:pStyle w:val="CommentText"/>
      </w:pPr>
      <w:r>
        <w:rPr>
          <w:rStyle w:val="CommentReference"/>
        </w:rPr>
        <w:annotationRef/>
      </w:r>
      <w:r>
        <w:t>Here, you’ll want to reference a big, broad-scale study (maybe a meta-analysis) demonstrating this.</w:t>
      </w:r>
    </w:p>
  </w:comment>
  <w:comment w:id="952" w:author="Microsoft Office User" w:date="2022-04-28T09:45:00Z" w:initials="MOU">
    <w:p w14:paraId="5A0EFB80" w14:textId="5AF99B1A" w:rsidR="00853800" w:rsidRDefault="00853800">
      <w:pPr>
        <w:pStyle w:val="CommentText"/>
      </w:pPr>
      <w:r>
        <w:rPr>
          <w:rStyle w:val="CommentReference"/>
        </w:rPr>
        <w:annotationRef/>
      </w:r>
      <w:r>
        <w:t>Reference!</w:t>
      </w:r>
    </w:p>
  </w:comment>
  <w:comment w:id="957" w:author="Mark Scheuerell" w:date="2022-05-05T05:41:00Z" w:initials="MDS">
    <w:p w14:paraId="20678AA2" w14:textId="34712547" w:rsidR="00D5061D" w:rsidRDefault="00D5061D">
      <w:pPr>
        <w:pStyle w:val="CommentText"/>
      </w:pPr>
      <w:r>
        <w:rPr>
          <w:rStyle w:val="CommentReference"/>
        </w:rPr>
        <w:annotationRef/>
      </w:r>
      <w:r>
        <w:t>How?</w:t>
      </w:r>
    </w:p>
  </w:comment>
  <w:comment w:id="979" w:author="Microsoft Office User" w:date="2022-04-28T09:46:00Z" w:initials="MOU">
    <w:p w14:paraId="7C8F73F2" w14:textId="64429682" w:rsidR="00853800" w:rsidRDefault="00853800">
      <w:pPr>
        <w:pStyle w:val="CommentText"/>
      </w:pPr>
      <w:r>
        <w:rPr>
          <w:rStyle w:val="CommentReference"/>
        </w:rPr>
        <w:annotationRef/>
      </w:r>
      <w:r>
        <w:t>This needs to be mentioned right up front! Move it to the intro.</w:t>
      </w:r>
    </w:p>
  </w:comment>
  <w:comment w:id="1005" w:author="Mark Scheuerell" w:date="2022-05-05T05:07:00Z" w:initials="MDS">
    <w:p w14:paraId="0060B411" w14:textId="17B1BD17" w:rsidR="002E6709" w:rsidRDefault="002E6709">
      <w:pPr>
        <w:pStyle w:val="CommentText"/>
      </w:pPr>
      <w:r>
        <w:rPr>
          <w:rStyle w:val="CommentReference"/>
        </w:rPr>
        <w:annotationRef/>
      </w:r>
      <w:r>
        <w:t>You should add a scale bar and a north arrow to this map.</w:t>
      </w:r>
    </w:p>
  </w:comment>
  <w:comment w:id="1004" w:author="Microsoft Office User" w:date="2022-04-28T09:49:00Z" w:initials="MOU">
    <w:p w14:paraId="68D10AB8" w14:textId="62EFA94F" w:rsidR="00ED67DB" w:rsidRDefault="00ED67DB">
      <w:pPr>
        <w:pStyle w:val="CommentText"/>
      </w:pPr>
      <w:r>
        <w:rPr>
          <w:rStyle w:val="CommentReference"/>
        </w:rPr>
        <w:annotationRef/>
      </w:r>
      <w:r>
        <w:t>Can you add another panel to this figure that shows the change in SST over time, with PDO and El Nino layered on? Just a visual representation of the temperature landscape across the temporal scope of the study – to orient the reader.</w:t>
      </w:r>
    </w:p>
  </w:comment>
  <w:comment w:id="1006" w:author="Mark Scheuerell" w:date="2022-05-05T05:07:00Z" w:initials="MDS">
    <w:p w14:paraId="609646F8" w14:textId="4C69A8BA" w:rsidR="00D87235" w:rsidRDefault="00D87235">
      <w:pPr>
        <w:pStyle w:val="CommentText"/>
      </w:pPr>
      <w:r>
        <w:rPr>
          <w:rStyle w:val="CommentReference"/>
        </w:rPr>
        <w:annotationRef/>
      </w:r>
      <w:r>
        <w:t>I’d suggest that perhaps the time series of the covariates should be relegated to their own figure.</w:t>
      </w:r>
    </w:p>
  </w:comment>
  <w:comment w:id="1008" w:author="Microsoft Office User" w:date="2022-04-28T09:48:00Z" w:initials="MOU">
    <w:p w14:paraId="4A721F1E" w14:textId="540D9049" w:rsidR="00ED67DB" w:rsidRDefault="00ED67DB">
      <w:pPr>
        <w:pStyle w:val="CommentText"/>
      </w:pPr>
      <w:r>
        <w:rPr>
          <w:rStyle w:val="CommentReference"/>
        </w:rPr>
        <w:annotationRef/>
      </w:r>
      <w:r>
        <w:t>I thought that you lumped pink and spot shrimp??</w:t>
      </w:r>
    </w:p>
  </w:comment>
  <w:comment w:id="1009" w:author="Mark Scheuerell" w:date="2022-05-05T05:10:00Z" w:initials="MDS">
    <w:p w14:paraId="4DFA1F1E" w14:textId="692744DC" w:rsidR="000A45C6" w:rsidRDefault="000A45C6">
      <w:pPr>
        <w:pStyle w:val="CommentText"/>
      </w:pPr>
      <w:r>
        <w:rPr>
          <w:rStyle w:val="CommentReference"/>
        </w:rPr>
        <w:annotationRef/>
      </w:r>
      <w:r>
        <w:t>Are we going to address differences in catches by depth and time of day? None of the methods would suggest so.</w:t>
      </w:r>
    </w:p>
  </w:comment>
  <w:comment w:id="1010" w:author="Microsoft Office User" w:date="2022-04-28T09:50:00Z" w:initials="MOU">
    <w:p w14:paraId="73B029F7" w14:textId="6E04FDF5" w:rsidR="00ED67DB" w:rsidRDefault="00ED67DB">
      <w:pPr>
        <w:pStyle w:val="CommentText"/>
      </w:pPr>
      <w:r>
        <w:rPr>
          <w:rStyle w:val="CommentReference"/>
        </w:rPr>
        <w:annotationRef/>
      </w:r>
      <w:r>
        <w:t>Can you layer some vertical bands onto this plot to represent PDO and ElNino?</w:t>
      </w:r>
    </w:p>
  </w:comment>
  <w:comment w:id="1011" w:author="Mark Scheuerell" w:date="2022-05-05T05:09:00Z" w:initials="MDS">
    <w:p w14:paraId="720B4A65" w14:textId="4290ADE4" w:rsidR="0067439B" w:rsidRDefault="0067439B">
      <w:pPr>
        <w:pStyle w:val="CommentText"/>
      </w:pPr>
      <w:r>
        <w:rPr>
          <w:rStyle w:val="CommentReference"/>
        </w:rPr>
        <w:annotationRef/>
      </w:r>
      <w:r>
        <w:t>Chelsea: are you thinking the band</w:t>
      </w:r>
      <w:r w:rsidR="00032F78">
        <w:t>s</w:t>
      </w:r>
      <w:r>
        <w:t xml:space="preserve"> would be indicators of regime shifts, or something like a bar plot above this plot to show the actual indices themselves?</w:t>
      </w:r>
    </w:p>
  </w:comment>
  <w:comment w:id="1062"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w:t>
      </w:r>
      <w:proofErr w:type="spellStart"/>
      <w:r>
        <w:t>ie</w:t>
      </w:r>
      <w:proofErr w:type="spellEnd"/>
      <w:r>
        <w:t>, the bias is driven by the covariates).</w:t>
      </w:r>
      <w:r w:rsidR="000613A6">
        <w:t xml:space="preserve"> </w:t>
      </w:r>
      <w:proofErr w:type="gramStart"/>
      <w:r w:rsidR="000613A6">
        <w:t>So</w:t>
      </w:r>
      <w:proofErr w:type="gramEnd"/>
      <w:r w:rsidR="000613A6">
        <w:t xml:space="preserve">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425A4" w15:done="0"/>
  <w15:commentEx w15:paraId="48B2C0AE" w15:done="0"/>
  <w15:commentEx w15:paraId="03D6805E" w15:done="0"/>
  <w15:commentEx w15:paraId="739892DF" w15:done="0"/>
  <w15:commentEx w15:paraId="3B50DF51" w15:done="0"/>
  <w15:commentEx w15:paraId="1B81A4AC" w15:paraIdParent="3B50DF51" w15:done="0"/>
  <w15:commentEx w15:paraId="5443D6A7" w15:done="0"/>
  <w15:commentEx w15:paraId="77173100" w15:done="0"/>
  <w15:commentEx w15:paraId="152E7785" w15:done="0"/>
  <w15:commentEx w15:paraId="45AE78EA" w15:done="0"/>
  <w15:commentEx w15:paraId="507208E9" w15:done="0"/>
  <w15:commentEx w15:paraId="49E6B269" w15:done="0"/>
  <w15:commentEx w15:paraId="6CD43445" w15:done="0"/>
  <w15:commentEx w15:paraId="739D2881" w15:done="0"/>
  <w15:commentEx w15:paraId="79E6D33B" w15:done="0"/>
  <w15:commentEx w15:paraId="3116BCEE" w15:paraIdParent="79E6D33B" w15:done="0"/>
  <w15:commentEx w15:paraId="1E117897" w15:done="0"/>
  <w15:commentEx w15:paraId="3E3D3D06" w15:done="0"/>
  <w15:commentEx w15:paraId="597BA502" w15:done="0"/>
  <w15:commentEx w15:paraId="6784923D" w15:paraIdParent="597BA502" w15:done="0"/>
  <w15:commentEx w15:paraId="2CECC7A6" w15:done="0"/>
  <w15:commentEx w15:paraId="55ACD04A" w15:paraIdParent="2CECC7A6" w15:done="0"/>
  <w15:commentEx w15:paraId="7C2182BA" w15:done="0"/>
  <w15:commentEx w15:paraId="65EE9A74" w15:done="0"/>
  <w15:commentEx w15:paraId="33D02B57" w15:done="0"/>
  <w15:commentEx w15:paraId="3CD54B79" w15:paraIdParent="33D02B57" w15:done="0"/>
  <w15:commentEx w15:paraId="160A8CA1" w15:done="0"/>
  <w15:commentEx w15:paraId="1CAC1BA8" w15:done="0"/>
  <w15:commentEx w15:paraId="1FE5E0C3" w15:done="0"/>
  <w15:commentEx w15:paraId="39D45830" w15:done="0"/>
  <w15:commentEx w15:paraId="7F9F246E" w15:done="0"/>
  <w15:commentEx w15:paraId="13E82BC8" w15:done="0"/>
  <w15:commentEx w15:paraId="686A2EBD" w15:done="0"/>
  <w15:commentEx w15:paraId="18A3C0D4" w15:done="0"/>
  <w15:commentEx w15:paraId="024AA38C" w15:done="0"/>
  <w15:commentEx w15:paraId="4B513723" w15:done="0"/>
  <w15:commentEx w15:paraId="05D2B2F6" w15:paraIdParent="4B513723" w15:done="0"/>
  <w15:commentEx w15:paraId="4CAEC57F" w15:done="0"/>
  <w15:commentEx w15:paraId="0B62AA28" w15:done="0"/>
  <w15:commentEx w15:paraId="7A323B9C" w15:done="0"/>
  <w15:commentEx w15:paraId="629C2344" w15:done="0"/>
  <w15:commentEx w15:paraId="2589C411" w15:paraIdParent="629C2344" w15:done="0"/>
  <w15:commentEx w15:paraId="21F90C8F" w15:done="0"/>
  <w15:commentEx w15:paraId="73112A27" w15:done="0"/>
  <w15:commentEx w15:paraId="05880456" w15:done="0"/>
  <w15:commentEx w15:paraId="6F286CEC" w15:done="0"/>
  <w15:commentEx w15:paraId="34B72401" w15:done="0"/>
  <w15:commentEx w15:paraId="0A01168C" w15:done="0"/>
  <w15:commentEx w15:paraId="3CE988C9" w15:done="0"/>
  <w15:commentEx w15:paraId="0BBF39D0" w15:done="0"/>
  <w15:commentEx w15:paraId="5A0EFB80" w15:done="0"/>
  <w15:commentEx w15:paraId="20678AA2" w15:done="0"/>
  <w15:commentEx w15:paraId="7C8F73F2" w15:done="0"/>
  <w15:commentEx w15:paraId="0060B411" w15:done="0"/>
  <w15:commentEx w15:paraId="68D10AB8" w15:done="0"/>
  <w15:commentEx w15:paraId="609646F8" w15:paraIdParent="68D10AB8" w15:done="0"/>
  <w15:commentEx w15:paraId="4A721F1E" w15:done="0"/>
  <w15:commentEx w15:paraId="4DFA1F1E" w15:done="0"/>
  <w15:commentEx w15:paraId="73B029F7" w15:done="0"/>
  <w15:commentEx w15:paraId="720B4A65" w15:paraIdParent="73B029F7" w15:done="0"/>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E560" w16cex:dateUtc="2022-05-02T12:06:00Z"/>
  <w16cex:commentExtensible w16cex:durableId="2619E4FC" w16cex:dateUtc="2022-05-02T12:05:00Z"/>
  <w16cex:commentExtensible w16cex:durableId="2619E517" w16cex:dateUtc="2022-05-02T12:05:00Z"/>
  <w16cex:commentExtensible w16cex:durableId="2619E5C5" w16cex:dateUtc="2022-05-02T12:08:00Z"/>
  <w16cex:commentExtensible w16cex:durableId="2614D945" w16cex:dateUtc="2022-04-28T16:13:00Z"/>
  <w16cex:commentExtensible w16cex:durableId="2619E68C" w16cex:dateUtc="2022-05-02T12:11:00Z"/>
  <w16cex:commentExtensible w16cex:durableId="2614D993" w16cex:dateUtc="2022-04-28T16:14:00Z"/>
  <w16cex:commentExtensible w16cex:durableId="2619E6C8" w16cex:dateUtc="2022-05-02T12:12:00Z"/>
  <w16cex:commentExtensible w16cex:durableId="2614DA2F" w16cex:dateUtc="2022-04-28T16:17:00Z"/>
  <w16cex:commentExtensible w16cex:durableId="2614DAFB" w16cex:dateUtc="2022-04-28T16:20:00Z"/>
  <w16cex:commentExtensible w16cex:durableId="2614DB3A" w16cex:dateUtc="2022-04-28T16:22:00Z"/>
  <w16cex:commentExtensible w16cex:durableId="2614DB9E" w16cex:dateUtc="2022-04-28T16:23:00Z"/>
  <w16cex:commentExtensible w16cex:durableId="2614DBDC" w16cex:dateUtc="2022-04-28T16:24:00Z"/>
  <w16cex:commentExtensible w16cex:durableId="2614DBE3" w16cex:dateUtc="2022-04-28T16:24:00Z"/>
  <w16cex:commentExtensible w16cex:durableId="2614DC51" w16cex:dateUtc="2022-04-28T16:26:00Z"/>
  <w16cex:commentExtensible w16cex:durableId="2619E74A" w16cex:dateUtc="2022-05-02T12:14:00Z"/>
  <w16cex:commentExtensible w16cex:durableId="2614DBFB" w16cex:dateUtc="2022-04-28T16:25:00Z"/>
  <w16cex:commentExtensible w16cex:durableId="2614DC21" w16cex:dateUtc="2022-04-28T16:25:00Z"/>
  <w16cex:commentExtensible w16cex:durableId="2614DCB2" w16cex:dateUtc="2022-04-28T16:28:00Z"/>
  <w16cex:commentExtensible w16cex:durableId="2619E7B7" w16cex:dateUtc="2022-05-02T12:16:00Z"/>
  <w16cex:commentExtensible w16cex:durableId="2614DC74" w16cex:dateUtc="2022-04-28T16:27:00Z"/>
  <w16cex:commentExtensible w16cex:durableId="2619E7C0" w16cex:dateUtc="2022-05-02T12:16:00Z"/>
  <w16cex:commentExtensible w16cex:durableId="2614DCCC" w16cex:dateUtc="2022-04-28T16:28:00Z"/>
  <w16cex:commentExtensible w16cex:durableId="2619E88A" w16cex:dateUtc="2022-05-02T12:20:00Z"/>
  <w16cex:commentExtensible w16cex:durableId="2614DD53" w16cex:dateUtc="2022-04-28T16:30:00Z"/>
  <w16cex:commentExtensible w16cex:durableId="2619E8D6" w16cex:dateUtc="2022-05-02T12:21:00Z"/>
  <w16cex:commentExtensible w16cex:durableId="2614DD71" w16cex:dateUtc="2022-04-28T16:31:00Z"/>
  <w16cex:commentExtensible w16cex:durableId="2614DD80" w16cex:dateUtc="2022-04-28T16:31:00Z"/>
  <w16cex:commentExtensible w16cex:durableId="261DD7D9" w16cex:dateUtc="2022-05-05T11:58:00Z"/>
  <w16cex:commentExtensible w16cex:durableId="261DD87A" w16cex:dateUtc="2022-05-05T12:00:00Z"/>
  <w16cex:commentExtensible w16cex:durableId="261DD8FF" w16cex:dateUtc="2022-05-05T12:02:00Z"/>
  <w16cex:commentExtensible w16cex:durableId="2614DE9A" w16cex:dateUtc="2022-04-28T16:36:00Z"/>
  <w16cex:commentExtensible w16cex:durableId="261DDE00" w16cex:dateUtc="2022-05-05T12:24:00Z"/>
  <w16cex:commentExtensible w16cex:durableId="2614DED6" w16cex:dateUtc="2022-04-28T16:37:00Z"/>
  <w16cex:commentExtensible w16cex:durableId="2614DEFD" w16cex:dateUtc="2022-04-28T16:38:00Z"/>
  <w16cex:commentExtensible w16cex:durableId="2614DF1B" w16cex:dateUtc="2022-04-28T16:38:00Z"/>
  <w16cex:commentExtensible w16cex:durableId="261DDE3A" w16cex:dateUtc="2022-05-05T12:25:00Z"/>
  <w16cex:commentExtensible w16cex:durableId="261DDFC0" w16cex:dateUtc="2022-05-05T12:31:00Z"/>
  <w16cex:commentExtensible w16cex:durableId="2614DF4A" w16cex:dateUtc="2022-04-28T16:39:00Z"/>
  <w16cex:commentExtensible w16cex:durableId="261DE04C" w16cex:dateUtc="2022-05-05T12:34:00Z"/>
  <w16cex:commentExtensible w16cex:durableId="2614DF83" w16cex:dateUtc="2022-04-28T16:40:00Z"/>
  <w16cex:commentExtensible w16cex:durableId="261DE036" w16cex:dateUtc="2022-05-05T12:33:00Z"/>
  <w16cex:commentExtensible w16cex:durableId="2614DFBA" w16cex:dateUtc="2022-04-28T16:41:00Z"/>
  <w16cex:commentExtensible w16cex:durableId="2614DFF8" w16cex:dateUtc="2022-04-28T16:42:00Z"/>
  <w16cex:commentExtensible w16cex:durableId="2614E02D" w16cex:dateUtc="2022-04-28T16:43:00Z"/>
  <w16cex:commentExtensible w16cex:durableId="2614E04F" w16cex:dateUtc="2022-04-28T16:43:00Z"/>
  <w16cex:commentExtensible w16cex:durableId="2614E05B" w16cex:dateUtc="2022-04-28T16:43:00Z"/>
  <w16cex:commentExtensible w16cex:durableId="261DE0AD" w16cex:dateUtc="2022-05-05T12:35:00Z"/>
  <w16cex:commentExtensible w16cex:durableId="2614E083" w16cex:dateUtc="2022-04-28T16:44:00Z"/>
  <w16cex:commentExtensible w16cex:durableId="2614E0B0" w16cex:dateUtc="2022-04-28T16:45:00Z"/>
  <w16cex:commentExtensible w16cex:durableId="2614E0CB" w16cex:dateUtc="2022-04-28T16:45:00Z"/>
  <w16cex:commentExtensible w16cex:durableId="261DE216" w16cex:dateUtc="2022-05-05T12:41:00Z"/>
  <w16cex:commentExtensible w16cex:durableId="2614E109" w16cex:dateUtc="2022-04-28T16:46:00Z"/>
  <w16cex:commentExtensible w16cex:durableId="261DD9FF" w16cex:dateUtc="2022-05-05T12:07:00Z"/>
  <w16cex:commentExtensible w16cex:durableId="2614E1A8" w16cex:dateUtc="2022-04-28T16:49:00Z"/>
  <w16cex:commentExtensible w16cex:durableId="261DDA24" w16cex:dateUtc="2022-05-05T12:07:00Z"/>
  <w16cex:commentExtensible w16cex:durableId="2614E18A" w16cex:dateUtc="2022-04-28T16:48:00Z"/>
  <w16cex:commentExtensible w16cex:durableId="261DDADA" w16cex:dateUtc="2022-05-05T12:10:00Z"/>
  <w16cex:commentExtensible w16cex:durableId="2614E1CB" w16cex:dateUtc="2022-04-28T16:50:00Z"/>
  <w16cex:commentExtensible w16cex:durableId="261DDA87" w16cex:dateUtc="2022-05-05T12:09:00Z"/>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425A4" w16cid:durableId="2619E560"/>
  <w16cid:commentId w16cid:paraId="48B2C0AE" w16cid:durableId="2619E4FC"/>
  <w16cid:commentId w16cid:paraId="03D6805E" w16cid:durableId="2619E517"/>
  <w16cid:commentId w16cid:paraId="739892DF" w16cid:durableId="2619E5C5"/>
  <w16cid:commentId w16cid:paraId="3B50DF51" w16cid:durableId="2614D945"/>
  <w16cid:commentId w16cid:paraId="1B81A4AC" w16cid:durableId="2619E68C"/>
  <w16cid:commentId w16cid:paraId="5443D6A7" w16cid:durableId="2614D993"/>
  <w16cid:commentId w16cid:paraId="77173100" w16cid:durableId="2619E6C8"/>
  <w16cid:commentId w16cid:paraId="152E7785" w16cid:durableId="2614DA2F"/>
  <w16cid:commentId w16cid:paraId="45AE78EA" w16cid:durableId="2614DAFB"/>
  <w16cid:commentId w16cid:paraId="507208E9" w16cid:durableId="2614DB3A"/>
  <w16cid:commentId w16cid:paraId="49E6B269" w16cid:durableId="2614DB9E"/>
  <w16cid:commentId w16cid:paraId="6CD43445" w16cid:durableId="2614DBDC"/>
  <w16cid:commentId w16cid:paraId="739D2881" w16cid:durableId="2614DBE3"/>
  <w16cid:commentId w16cid:paraId="79E6D33B" w16cid:durableId="2614DC51"/>
  <w16cid:commentId w16cid:paraId="3116BCEE" w16cid:durableId="2619E74A"/>
  <w16cid:commentId w16cid:paraId="1E117897" w16cid:durableId="2614DBFB"/>
  <w16cid:commentId w16cid:paraId="3E3D3D06" w16cid:durableId="2614DC21"/>
  <w16cid:commentId w16cid:paraId="597BA502" w16cid:durableId="2614DCB2"/>
  <w16cid:commentId w16cid:paraId="6784923D" w16cid:durableId="2619E7B7"/>
  <w16cid:commentId w16cid:paraId="2CECC7A6" w16cid:durableId="2614DC74"/>
  <w16cid:commentId w16cid:paraId="55ACD04A" w16cid:durableId="2619E7C0"/>
  <w16cid:commentId w16cid:paraId="7C2182BA" w16cid:durableId="2614DCCC"/>
  <w16cid:commentId w16cid:paraId="65EE9A74" w16cid:durableId="2619E88A"/>
  <w16cid:commentId w16cid:paraId="33D02B57" w16cid:durableId="2614DD53"/>
  <w16cid:commentId w16cid:paraId="3CD54B79" w16cid:durableId="2619E8D6"/>
  <w16cid:commentId w16cid:paraId="160A8CA1" w16cid:durableId="2614DD71"/>
  <w16cid:commentId w16cid:paraId="1CAC1BA8" w16cid:durableId="2614DD80"/>
  <w16cid:commentId w16cid:paraId="1FE5E0C3" w16cid:durableId="261DD7D9"/>
  <w16cid:commentId w16cid:paraId="39D45830" w16cid:durableId="261DD87A"/>
  <w16cid:commentId w16cid:paraId="7F9F246E" w16cid:durableId="261DD8FF"/>
  <w16cid:commentId w16cid:paraId="13E82BC8" w16cid:durableId="2614DE9A"/>
  <w16cid:commentId w16cid:paraId="686A2EBD" w16cid:durableId="261DDE00"/>
  <w16cid:commentId w16cid:paraId="18A3C0D4" w16cid:durableId="2614DED6"/>
  <w16cid:commentId w16cid:paraId="024AA38C" w16cid:durableId="2614DEFD"/>
  <w16cid:commentId w16cid:paraId="4B513723" w16cid:durableId="2614DF1B"/>
  <w16cid:commentId w16cid:paraId="05D2B2F6" w16cid:durableId="261DDE3A"/>
  <w16cid:commentId w16cid:paraId="4CAEC57F" w16cid:durableId="261DDFC0"/>
  <w16cid:commentId w16cid:paraId="0B62AA28" w16cid:durableId="2614DF4A"/>
  <w16cid:commentId w16cid:paraId="7A323B9C" w16cid:durableId="261DE04C"/>
  <w16cid:commentId w16cid:paraId="629C2344" w16cid:durableId="2614DF83"/>
  <w16cid:commentId w16cid:paraId="2589C411" w16cid:durableId="261DE036"/>
  <w16cid:commentId w16cid:paraId="21F90C8F" w16cid:durableId="2614DFBA"/>
  <w16cid:commentId w16cid:paraId="73112A27" w16cid:durableId="2614DFF8"/>
  <w16cid:commentId w16cid:paraId="05880456" w16cid:durableId="2614E02D"/>
  <w16cid:commentId w16cid:paraId="6F286CEC" w16cid:durableId="2614E04F"/>
  <w16cid:commentId w16cid:paraId="34B72401" w16cid:durableId="2614E05B"/>
  <w16cid:commentId w16cid:paraId="0A01168C" w16cid:durableId="261DE0AD"/>
  <w16cid:commentId w16cid:paraId="3CE988C9" w16cid:durableId="2614E083"/>
  <w16cid:commentId w16cid:paraId="0BBF39D0" w16cid:durableId="2614E0B0"/>
  <w16cid:commentId w16cid:paraId="5A0EFB80" w16cid:durableId="2614E0CB"/>
  <w16cid:commentId w16cid:paraId="20678AA2" w16cid:durableId="261DE216"/>
  <w16cid:commentId w16cid:paraId="7C8F73F2" w16cid:durableId="2614E109"/>
  <w16cid:commentId w16cid:paraId="0060B411" w16cid:durableId="261DD9FF"/>
  <w16cid:commentId w16cid:paraId="68D10AB8" w16cid:durableId="2614E1A8"/>
  <w16cid:commentId w16cid:paraId="609646F8" w16cid:durableId="261DDA24"/>
  <w16cid:commentId w16cid:paraId="4A721F1E" w16cid:durableId="2614E18A"/>
  <w16cid:commentId w16cid:paraId="4DFA1F1E" w16cid:durableId="261DDADA"/>
  <w16cid:commentId w16cid:paraId="73B029F7" w16cid:durableId="2614E1CB"/>
  <w16cid:commentId w16cid:paraId="720B4A65" w16cid:durableId="261DDA87"/>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7AA7"/>
    <w:rsid w:val="00050803"/>
    <w:rsid w:val="00055DDD"/>
    <w:rsid w:val="000613A6"/>
    <w:rsid w:val="000A45C6"/>
    <w:rsid w:val="000B71FB"/>
    <w:rsid w:val="000C6A6A"/>
    <w:rsid w:val="000D55E1"/>
    <w:rsid w:val="000D68E4"/>
    <w:rsid w:val="000D6B92"/>
    <w:rsid w:val="00107E8E"/>
    <w:rsid w:val="00114FC4"/>
    <w:rsid w:val="00123A46"/>
    <w:rsid w:val="00123D6D"/>
    <w:rsid w:val="00127414"/>
    <w:rsid w:val="001328B3"/>
    <w:rsid w:val="0013655F"/>
    <w:rsid w:val="00137690"/>
    <w:rsid w:val="00142943"/>
    <w:rsid w:val="00167A6A"/>
    <w:rsid w:val="00177815"/>
    <w:rsid w:val="00181BB2"/>
    <w:rsid w:val="00196189"/>
    <w:rsid w:val="001A2A77"/>
    <w:rsid w:val="001C121A"/>
    <w:rsid w:val="001C2C80"/>
    <w:rsid w:val="001D2062"/>
    <w:rsid w:val="001E276D"/>
    <w:rsid w:val="001E40F3"/>
    <w:rsid w:val="001F3252"/>
    <w:rsid w:val="00204166"/>
    <w:rsid w:val="00220E30"/>
    <w:rsid w:val="002271B1"/>
    <w:rsid w:val="0024231C"/>
    <w:rsid w:val="0024435E"/>
    <w:rsid w:val="00246D0F"/>
    <w:rsid w:val="00250537"/>
    <w:rsid w:val="00256DA4"/>
    <w:rsid w:val="00266B78"/>
    <w:rsid w:val="00273973"/>
    <w:rsid w:val="00281C44"/>
    <w:rsid w:val="00281EFD"/>
    <w:rsid w:val="002A2360"/>
    <w:rsid w:val="002A4AB8"/>
    <w:rsid w:val="002B0152"/>
    <w:rsid w:val="002B648D"/>
    <w:rsid w:val="002B7D64"/>
    <w:rsid w:val="002C4D56"/>
    <w:rsid w:val="002D1B13"/>
    <w:rsid w:val="002D58C3"/>
    <w:rsid w:val="002E6709"/>
    <w:rsid w:val="00307081"/>
    <w:rsid w:val="00316B78"/>
    <w:rsid w:val="00317C6E"/>
    <w:rsid w:val="00323DF1"/>
    <w:rsid w:val="00336624"/>
    <w:rsid w:val="00366773"/>
    <w:rsid w:val="0039169D"/>
    <w:rsid w:val="0039693C"/>
    <w:rsid w:val="003D7D9D"/>
    <w:rsid w:val="003F5BCC"/>
    <w:rsid w:val="004016DC"/>
    <w:rsid w:val="004067D2"/>
    <w:rsid w:val="0042465C"/>
    <w:rsid w:val="00440C0B"/>
    <w:rsid w:val="00441A16"/>
    <w:rsid w:val="00441C2D"/>
    <w:rsid w:val="00443D1A"/>
    <w:rsid w:val="00446BD7"/>
    <w:rsid w:val="00465176"/>
    <w:rsid w:val="004723AC"/>
    <w:rsid w:val="0047678B"/>
    <w:rsid w:val="004A4A32"/>
    <w:rsid w:val="004A5C84"/>
    <w:rsid w:val="004C66DB"/>
    <w:rsid w:val="004C70B7"/>
    <w:rsid w:val="004D32CA"/>
    <w:rsid w:val="004F429B"/>
    <w:rsid w:val="00534C69"/>
    <w:rsid w:val="0055345A"/>
    <w:rsid w:val="00560261"/>
    <w:rsid w:val="00563251"/>
    <w:rsid w:val="00573AFA"/>
    <w:rsid w:val="005A017F"/>
    <w:rsid w:val="005A08D0"/>
    <w:rsid w:val="005D6A59"/>
    <w:rsid w:val="005E3BAE"/>
    <w:rsid w:val="006152A8"/>
    <w:rsid w:val="00617C0B"/>
    <w:rsid w:val="006227A1"/>
    <w:rsid w:val="0062441E"/>
    <w:rsid w:val="00626E32"/>
    <w:rsid w:val="0063156C"/>
    <w:rsid w:val="00635D5B"/>
    <w:rsid w:val="00652026"/>
    <w:rsid w:val="006600AA"/>
    <w:rsid w:val="0067439B"/>
    <w:rsid w:val="00674732"/>
    <w:rsid w:val="00680E99"/>
    <w:rsid w:val="00693DCA"/>
    <w:rsid w:val="00694280"/>
    <w:rsid w:val="006B11FC"/>
    <w:rsid w:val="006C2D1C"/>
    <w:rsid w:val="006F2B5F"/>
    <w:rsid w:val="00700FEE"/>
    <w:rsid w:val="00700FFA"/>
    <w:rsid w:val="00703C06"/>
    <w:rsid w:val="00713355"/>
    <w:rsid w:val="0073067C"/>
    <w:rsid w:val="00753FDD"/>
    <w:rsid w:val="007550E8"/>
    <w:rsid w:val="00766378"/>
    <w:rsid w:val="00776701"/>
    <w:rsid w:val="007849A5"/>
    <w:rsid w:val="007A7D3F"/>
    <w:rsid w:val="007E5AE3"/>
    <w:rsid w:val="007E7379"/>
    <w:rsid w:val="007F2581"/>
    <w:rsid w:val="007F7F49"/>
    <w:rsid w:val="00800FDA"/>
    <w:rsid w:val="00803AB0"/>
    <w:rsid w:val="00822147"/>
    <w:rsid w:val="00836BB5"/>
    <w:rsid w:val="00853800"/>
    <w:rsid w:val="00857692"/>
    <w:rsid w:val="00862E1B"/>
    <w:rsid w:val="00863030"/>
    <w:rsid w:val="0087249F"/>
    <w:rsid w:val="00875629"/>
    <w:rsid w:val="0088060B"/>
    <w:rsid w:val="0089413B"/>
    <w:rsid w:val="008A07B7"/>
    <w:rsid w:val="008D33B4"/>
    <w:rsid w:val="008E7823"/>
    <w:rsid w:val="00900B96"/>
    <w:rsid w:val="009267BB"/>
    <w:rsid w:val="0093558F"/>
    <w:rsid w:val="0094278A"/>
    <w:rsid w:val="00955E87"/>
    <w:rsid w:val="00962294"/>
    <w:rsid w:val="0096452E"/>
    <w:rsid w:val="00971E93"/>
    <w:rsid w:val="00985C31"/>
    <w:rsid w:val="00993832"/>
    <w:rsid w:val="009A3843"/>
    <w:rsid w:val="009B14A7"/>
    <w:rsid w:val="009B402F"/>
    <w:rsid w:val="009B7FAC"/>
    <w:rsid w:val="009D5C6A"/>
    <w:rsid w:val="009E7D81"/>
    <w:rsid w:val="009F5BB2"/>
    <w:rsid w:val="00A034AE"/>
    <w:rsid w:val="00A078A5"/>
    <w:rsid w:val="00A1611E"/>
    <w:rsid w:val="00A2682F"/>
    <w:rsid w:val="00A56F63"/>
    <w:rsid w:val="00A66A62"/>
    <w:rsid w:val="00A70481"/>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5FD9"/>
    <w:rsid w:val="00BB7EF1"/>
    <w:rsid w:val="00BC39D5"/>
    <w:rsid w:val="00BC761F"/>
    <w:rsid w:val="00BD20B8"/>
    <w:rsid w:val="00BE659B"/>
    <w:rsid w:val="00C0054B"/>
    <w:rsid w:val="00C11D82"/>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5061D"/>
    <w:rsid w:val="00D52645"/>
    <w:rsid w:val="00D57134"/>
    <w:rsid w:val="00D8712F"/>
    <w:rsid w:val="00D87235"/>
    <w:rsid w:val="00D93C2D"/>
    <w:rsid w:val="00D9527F"/>
    <w:rsid w:val="00DA47FB"/>
    <w:rsid w:val="00DB00B3"/>
    <w:rsid w:val="00DB11AA"/>
    <w:rsid w:val="00DC34D6"/>
    <w:rsid w:val="00DC567D"/>
    <w:rsid w:val="00DE3EF7"/>
    <w:rsid w:val="00DE4A63"/>
    <w:rsid w:val="00E0207A"/>
    <w:rsid w:val="00E0686F"/>
    <w:rsid w:val="00E1138B"/>
    <w:rsid w:val="00E31B0D"/>
    <w:rsid w:val="00E44EB0"/>
    <w:rsid w:val="00E7022B"/>
    <w:rsid w:val="00E73FA4"/>
    <w:rsid w:val="00E8030C"/>
    <w:rsid w:val="00E8576D"/>
    <w:rsid w:val="00E93D5B"/>
    <w:rsid w:val="00EA56B4"/>
    <w:rsid w:val="00EB07F0"/>
    <w:rsid w:val="00EB5330"/>
    <w:rsid w:val="00EB7D08"/>
    <w:rsid w:val="00ED1A69"/>
    <w:rsid w:val="00ED5913"/>
    <w:rsid w:val="00ED67DB"/>
    <w:rsid w:val="00F03F01"/>
    <w:rsid w:val="00F05AA0"/>
    <w:rsid w:val="00F10E7C"/>
    <w:rsid w:val="00F166D1"/>
    <w:rsid w:val="00F36190"/>
    <w:rsid w:val="00F45939"/>
    <w:rsid w:val="00F5612D"/>
    <w:rsid w:val="00F6730E"/>
    <w:rsid w:val="00F7025A"/>
    <w:rsid w:val="00F84836"/>
    <w:rsid w:val="00FA3731"/>
    <w:rsid w:val="00FC3650"/>
    <w:rsid w:val="00FD4EF8"/>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dfw.wa.gov/fishing/commercial/shri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4561</Words>
  <Characters>26000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Mark Scheuerell</cp:lastModifiedBy>
  <cp:revision>45</cp:revision>
  <dcterms:created xsi:type="dcterms:W3CDTF">2022-05-02T12:04:00Z</dcterms:created>
  <dcterms:modified xsi:type="dcterms:W3CDTF">2022-05-05T12:45:00Z</dcterms:modified>
</cp:coreProperties>
</file>