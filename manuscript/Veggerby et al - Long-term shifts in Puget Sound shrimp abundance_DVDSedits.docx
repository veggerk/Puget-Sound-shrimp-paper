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D67A2" w:rsidR="005F5AA1" w:rsidP="007D67A2" w:rsidRDefault="000B4122" w14:paraId="0B89F7D1" w14:textId="652466F1">
      <w:pPr>
        <w:spacing w:after="480"/>
        <w:jc w:val="center"/>
        <w:rPr>
          <w:b/>
          <w:bCs/>
        </w:rPr>
      </w:pPr>
      <w:r>
        <w:rPr>
          <w:b/>
          <w:bCs/>
        </w:rPr>
        <w:t>Climate-associated</w:t>
      </w:r>
      <w:r w:rsidRPr="007D67A2" w:rsidR="002A2360">
        <w:rPr>
          <w:b/>
          <w:bCs/>
        </w:rPr>
        <w:t xml:space="preserve"> </w:t>
      </w:r>
      <w:r w:rsidRPr="007D67A2" w:rsidR="00863030">
        <w:rPr>
          <w:b/>
          <w:bCs/>
        </w:rPr>
        <w:t>change</w:t>
      </w:r>
      <w:r w:rsidRPr="007D67A2" w:rsidR="009D5C6A">
        <w:rPr>
          <w:b/>
          <w:bCs/>
        </w:rPr>
        <w:t xml:space="preserve"> in </w:t>
      </w:r>
      <w:r>
        <w:rPr>
          <w:b/>
          <w:bCs/>
        </w:rPr>
        <w:t xml:space="preserve">the abundance of </w:t>
      </w:r>
      <w:r w:rsidR="00357130">
        <w:rPr>
          <w:b/>
          <w:bCs/>
        </w:rPr>
        <w:t>Shrimp</w:t>
      </w:r>
      <w:r>
        <w:rPr>
          <w:b/>
          <w:bCs/>
        </w:rPr>
        <w:t xml:space="preserve"> in </w:t>
      </w:r>
      <w:r w:rsidRPr="007D67A2" w:rsidR="009D5C6A">
        <w:rPr>
          <w:b/>
          <w:bCs/>
        </w:rPr>
        <w:t xml:space="preserve">Puget </w:t>
      </w:r>
      <w:r>
        <w:rPr>
          <w:b/>
          <w:bCs/>
        </w:rPr>
        <w:t>Sound, USA</w:t>
      </w:r>
    </w:p>
    <w:p w:rsidRPr="00F10E7C" w:rsidR="00446BD7" w:rsidP="007D67A2" w:rsidRDefault="001E40F3" w14:paraId="2B18C1D4" w14:textId="4F838339">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rsidRPr="002A4AB8" w:rsidR="000B71FB" w:rsidP="007D67A2" w:rsidRDefault="000B71FB" w14:paraId="7226EAAD" w14:textId="00837B77">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rsidR="000B71FB" w:rsidP="007D67A2" w:rsidRDefault="000B71FB" w14:paraId="23FA16B4" w14:textId="3D5FA9AA">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rsidR="003F1A08" w:rsidP="007D67A2" w:rsidRDefault="00D448E3" w14:paraId="5CB86F9C" w14:textId="4E14626B">
      <w:pPr>
        <w:spacing w:before="720" w:after="720"/>
        <w:rPr>
          <w:vertAlign w:val="superscript"/>
        </w:rPr>
      </w:pPr>
      <w:r>
        <w:rPr>
          <w:b/>
          <w:bCs/>
        </w:rPr>
        <w:t>K</w:t>
      </w:r>
      <w:r w:rsidRPr="007D67A2" w:rsidR="002C4D56">
        <w:rPr>
          <w:b/>
          <w:bCs/>
        </w:rPr>
        <w:t>eywords</w:t>
      </w:r>
      <w:r w:rsidRPr="002C4D56" w:rsid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Pr="0004156E" w:rsidR="00700FEE">
        <w:rPr>
          <w:i/>
        </w:rPr>
        <w:t>C</w:t>
      </w:r>
      <w:r w:rsidRPr="0004156E" w:rsidR="002C4D56">
        <w:rPr>
          <w:i/>
        </w:rPr>
        <w:t>rangon</w:t>
      </w:r>
      <w:proofErr w:type="spellEnd"/>
      <w:r w:rsidR="002C4D56">
        <w:t xml:space="preserve">, </w:t>
      </w:r>
      <w:r w:rsidR="005D0C90">
        <w:t>Salish Sea</w:t>
      </w:r>
      <w:r w:rsidR="002C4D56">
        <w:t xml:space="preserve">, Washington, </w:t>
      </w:r>
      <w:r w:rsidR="00700FEE">
        <w:t>El Ni</w:t>
      </w:r>
      <w:r w:rsidRPr="00AB7B74" w:rsidR="005D0C90">
        <w:t>ñ</w:t>
      </w:r>
      <w:r w:rsidR="00700FEE">
        <w:t xml:space="preserve">o, Pacific Decadal Oscillation, </w:t>
      </w:r>
      <w:r w:rsidR="000B4122">
        <w:t>ocean conditions</w:t>
      </w:r>
    </w:p>
    <w:p w:rsidRPr="00602132" w:rsidR="00011E87" w:rsidP="00602132" w:rsidRDefault="000B71FB" w14:paraId="1A1332BA" w14:textId="54DD8317">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Pr="00602132" w:rsidR="00011E87">
        <w:br w:type="page"/>
      </w:r>
    </w:p>
    <w:p w:rsidRPr="002A4AB8" w:rsidR="00635D5B" w:rsidP="00C13D23" w:rsidRDefault="00123A46" w14:paraId="4A190318" w14:textId="3AC9D73A">
      <w:pPr>
        <w:spacing w:line="480" w:lineRule="auto"/>
        <w:jc w:val="center"/>
        <w:rPr>
          <w:b/>
          <w:bCs/>
          <w:sz w:val="28"/>
          <w:szCs w:val="28"/>
        </w:rPr>
      </w:pPr>
      <w:r w:rsidRPr="002A4AB8">
        <w:rPr>
          <w:b/>
          <w:bCs/>
          <w:sz w:val="28"/>
          <w:szCs w:val="28"/>
        </w:rPr>
        <w:lastRenderedPageBreak/>
        <w:t>Abstract</w:t>
      </w:r>
    </w:p>
    <w:p w:rsidRPr="004E0C5D" w:rsidR="007E5AE3" w:rsidP="004E0C5D" w:rsidRDefault="00F7025A" w14:paraId="5089EFFB" w14:textId="1C57922C">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Pr="002A4AB8" w:rsidR="0042465C">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Pr="00490C0D" w:rsidR="00490C0D">
        <w:rPr>
          <w:i/>
          <w:iCs/>
        </w:rPr>
        <w:t>Pandalus</w:t>
      </w:r>
      <w:proofErr w:type="spellEnd"/>
      <w:r w:rsidRPr="00490C0D" w:rsidR="00490C0D">
        <w:rPr>
          <w:i/>
          <w:iCs/>
        </w:rPr>
        <w:t xml:space="preserve"> </w:t>
      </w:r>
      <w:proofErr w:type="spellStart"/>
      <w:r w:rsidR="00155526">
        <w:rPr>
          <w:i/>
          <w:iCs/>
        </w:rPr>
        <w:t>j</w:t>
      </w:r>
      <w:r w:rsidRPr="00490C0D" w:rsidR="00490C0D">
        <w:rPr>
          <w:i/>
          <w:iCs/>
        </w:rPr>
        <w:t>ordani</w:t>
      </w:r>
      <w:proofErr w:type="spellEnd"/>
      <w:r w:rsidR="00CB1C2B">
        <w:rPr>
          <w:i/>
          <w:iCs/>
        </w:rPr>
        <w:t xml:space="preserve"> </w:t>
      </w:r>
      <w:r w:rsidRPr="00CB1C2B" w:rsid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Pr="00CB1C2B" w:rsid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Pr="00490C0D" w:rsidR="00490C0D">
        <w:rPr>
          <w:i/>
          <w:iCs/>
        </w:rPr>
        <w:t>Pandalus</w:t>
      </w:r>
      <w:proofErr w:type="spellEnd"/>
      <w:r w:rsidRPr="00490C0D" w:rsidR="00490C0D">
        <w:rPr>
          <w:i/>
          <w:iCs/>
        </w:rPr>
        <w:t xml:space="preserve"> </w:t>
      </w:r>
      <w:proofErr w:type="spellStart"/>
      <w:r w:rsidR="00155526">
        <w:rPr>
          <w:i/>
          <w:iCs/>
        </w:rPr>
        <w:t>p</w:t>
      </w:r>
      <w:r w:rsidRPr="00490C0D" w:rsid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Pr="00490C0D" w:rsidR="00490C0D">
        <w:rPr>
          <w:i/>
          <w:iCs/>
        </w:rPr>
        <w:t>Crangon</w:t>
      </w:r>
      <w:proofErr w:type="spellEnd"/>
      <w:r w:rsidRPr="00490C0D" w:rsidR="00490C0D">
        <w:rPr>
          <w:i/>
          <w:iCs/>
        </w:rPr>
        <w:t xml:space="preserve"> </w:t>
      </w:r>
      <w:proofErr w:type="spellStart"/>
      <w:r w:rsidR="00155526">
        <w:rPr>
          <w:i/>
          <w:iCs/>
        </w:rPr>
        <w:t>a</w:t>
      </w:r>
      <w:r w:rsidRPr="00490C0D" w:rsid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Pr="004D32CA" w:rsidR="00281C44">
        <w:t xml:space="preserve"> </w:t>
      </w:r>
      <w:r w:rsidRPr="004D32CA" w:rsidR="00BB1DE1">
        <w:t xml:space="preserve">to past El Niño </w:t>
      </w:r>
      <w:r w:rsidR="00887F57">
        <w:t xml:space="preserve">events </w:t>
      </w:r>
      <w:r w:rsidRPr="004D32CA" w:rsidR="0039693C">
        <w:t xml:space="preserve">and </w:t>
      </w:r>
      <w:r w:rsidRPr="004D32CA" w:rsidR="002B648D">
        <w:t>warm-phase</w:t>
      </w:r>
      <w:r w:rsidR="00887F57">
        <w:t>s of the</w:t>
      </w:r>
      <w:r w:rsidRPr="004D32CA" w:rsidR="002B648D">
        <w:t xml:space="preserve"> </w:t>
      </w:r>
      <w:r w:rsidRPr="004D32CA" w:rsidR="0039693C">
        <w:t>Pacific Decadal Oscillation</w:t>
      </w:r>
      <w:r w:rsidR="00887F57">
        <w:t xml:space="preserve"> (</w:t>
      </w:r>
      <w:r w:rsidRPr="004D32CA" w:rsidR="00887F57">
        <w:t>PDO</w:t>
      </w:r>
      <w:r w:rsidRPr="004D32CA" w:rsidR="0039693C">
        <w:t xml:space="preserve">) </w:t>
      </w:r>
      <w:r w:rsidRPr="004D32CA" w:rsidR="00BB1DE1">
        <w:t xml:space="preserve">when </w:t>
      </w:r>
      <w:r w:rsidR="00357130">
        <w:t>Pink Shrimp</w:t>
      </w:r>
      <w:r w:rsidRPr="004D32CA" w:rsidR="00BB1DE1">
        <w:t xml:space="preserve"> abundance </w:t>
      </w:r>
      <w:r w:rsidR="00655081">
        <w:t>reportedly</w:t>
      </w:r>
      <w:r w:rsidR="005929EC">
        <w:t xml:space="preserve"> </w:t>
      </w:r>
      <w:r w:rsidRPr="004D32CA" w:rsidR="00BB1DE1">
        <w:t xml:space="preserve">declined, </w:t>
      </w:r>
      <w:r w:rsidR="00357130">
        <w:t>shrimp</w:t>
      </w:r>
      <w:r w:rsidRPr="004D32CA" w:rsidR="00863030">
        <w:t xml:space="preserve"> abundance </w:t>
      </w:r>
      <w:r w:rsidRPr="004D32CA" w:rsidR="00BB7EF1">
        <w:t xml:space="preserve">increased dramatically in </w:t>
      </w:r>
      <w:r w:rsidRPr="004D32CA" w:rsidR="00863030">
        <w:t>2013</w:t>
      </w:r>
      <w:r w:rsidR="00281C44">
        <w:t>–</w:t>
      </w:r>
      <w:r w:rsidRPr="004D32CA" w:rsidR="00BB7EF1">
        <w:t>201</w:t>
      </w:r>
      <w:r w:rsidRPr="004D32CA" w:rsidR="002C4D56">
        <w:t>5</w:t>
      </w:r>
      <w:r w:rsidRPr="004D32CA" w:rsidR="004D32CA">
        <w:t xml:space="preserve"> </w:t>
      </w:r>
      <w:r w:rsidR="0047678B">
        <w:t>concurrent with</w:t>
      </w:r>
      <w:r w:rsidRPr="004D32CA" w:rsidR="004D32CA">
        <w:t xml:space="preserve"> strong </w:t>
      </w:r>
      <w:r w:rsidRPr="000D711B" w:rsidR="004D32CA">
        <w:t>El Niño</w:t>
      </w:r>
      <w:r w:rsidR="0098733C">
        <w:t xml:space="preserve"> </w:t>
      </w:r>
      <w:r w:rsidR="00887F57">
        <w:t xml:space="preserve">conditions </w:t>
      </w:r>
      <w:r w:rsidR="0098733C">
        <w:t>in 2014</w:t>
      </w:r>
      <w:r w:rsidR="00655081">
        <w:t>–</w:t>
      </w:r>
      <w:r w:rsidR="0098733C">
        <w:t>2016</w:t>
      </w:r>
      <w:r w:rsidRPr="000D711B" w:rsidR="007E7379">
        <w:t xml:space="preserve">. </w:t>
      </w:r>
      <w:r w:rsidRPr="000D711B" w:rsidR="007E5AE3">
        <w:t>T</w:t>
      </w:r>
      <w:r w:rsidRPr="000D711B" w:rsidR="007E7379">
        <w:t xml:space="preserve">ime series analysis </w:t>
      </w:r>
      <w:r w:rsidRPr="000D711B" w:rsidR="00281C44">
        <w:t xml:space="preserve">demonstrated </w:t>
      </w:r>
      <w:r w:rsidRPr="000D711B" w:rsidR="007E7379">
        <w:t xml:space="preserve">that </w:t>
      </w:r>
      <w:r w:rsidR="00887F57">
        <w:t xml:space="preserve">annual changes in the catch per unit effort of </w:t>
      </w:r>
      <w:r w:rsidR="00357130">
        <w:t>shrimp</w:t>
      </w:r>
      <w:r w:rsidR="00887F57">
        <w:t xml:space="preserve"> </w:t>
      </w:r>
      <w:r w:rsidR="00655081">
        <w:t>were</w:t>
      </w:r>
      <w:r w:rsidRPr="000D711B" w:rsidR="00655081">
        <w:t xml:space="preserve"> </w:t>
      </w:r>
      <w:r w:rsidR="00887F57">
        <w:t>related to</w:t>
      </w:r>
      <w:r w:rsidRPr="000D711B" w:rsidR="007E7379">
        <w:t xml:space="preserve"> </w:t>
      </w:r>
      <w:r w:rsidRPr="000D711B" w:rsidR="00804371">
        <w:t xml:space="preserve">a combination of </w:t>
      </w:r>
      <w:r w:rsidRPr="000D711B" w:rsidR="007E7379">
        <w:t xml:space="preserve">PDO </w:t>
      </w:r>
      <w:r w:rsidRPr="000D711B" w:rsidR="00804371">
        <w:t>and</w:t>
      </w:r>
      <w:r w:rsidRPr="000D711B" w:rsidR="00204166">
        <w:t xml:space="preserve"> El Niño </w:t>
      </w:r>
      <w:r w:rsidR="00887F57">
        <w:t xml:space="preserve">signals, </w:t>
      </w:r>
      <w:r w:rsidRPr="000D711B" w:rsidR="004E0C5D">
        <w:t xml:space="preserve">but that the relationship </w:t>
      </w:r>
      <w:r w:rsidR="00655081">
        <w:t>was</w:t>
      </w:r>
      <w:r w:rsidRPr="000D711B" w:rsidR="00655081">
        <w:t xml:space="preserve"> </w:t>
      </w:r>
      <w:r w:rsidRPr="000D711B" w:rsidR="004E0C5D">
        <w:t>weak</w:t>
      </w:r>
      <w:r w:rsidRPr="000D711B" w:rsidR="000D711B">
        <w:t xml:space="preserve">, with other environmental factors </w:t>
      </w:r>
      <w:r w:rsidR="002F46DF">
        <w:t xml:space="preserve">such as upwelling and predation </w:t>
      </w:r>
      <w:r w:rsidR="005D0C90">
        <w:t xml:space="preserve">likely </w:t>
      </w:r>
      <w:r w:rsidRPr="000D711B" w:rsidR="000D711B">
        <w:t>also controlling population dynamics</w:t>
      </w:r>
      <w:r w:rsidRPr="000D711B" w:rsidR="004E0C5D">
        <w:t xml:space="preserve">. The </w:t>
      </w:r>
      <w:r w:rsidRPr="000D711B" w:rsidR="004D32CA">
        <w:t>cool</w:t>
      </w:r>
      <w:r w:rsidRPr="000D711B" w:rsidR="00281C44">
        <w:t>-</w:t>
      </w:r>
      <w:r w:rsidRPr="000D711B" w:rsidR="004D32CA">
        <w:t xml:space="preserve">phase Pacific Decadal Oscillation </w:t>
      </w:r>
      <w:r w:rsidRPr="000D711B" w:rsidR="00EF29A2">
        <w:t xml:space="preserve">immediately prior to </w:t>
      </w:r>
      <w:r w:rsidRPr="000D711B" w:rsidR="00281C44">
        <w:t xml:space="preserve">the </w:t>
      </w:r>
      <w:r w:rsidRPr="000D711B" w:rsidR="002B648D">
        <w:t xml:space="preserve">latest </w:t>
      </w:r>
      <w:r w:rsidRPr="000D711B" w:rsidR="007E7379">
        <w:t xml:space="preserve">El Niño </w:t>
      </w:r>
      <w:r w:rsidRPr="000D711B" w:rsidR="002B648D">
        <w:t>event</w:t>
      </w:r>
      <w:r w:rsidRPr="000D711B" w:rsidR="00281C44">
        <w:t xml:space="preserve"> may have</w:t>
      </w:r>
      <w:r w:rsidRPr="000D711B" w:rsidR="002B648D">
        <w:t xml:space="preserve"> mitigated the expected </w:t>
      </w:r>
      <w:r w:rsidRPr="000D711B" w:rsidR="00800FDA">
        <w:t xml:space="preserve">negative response of </w:t>
      </w:r>
      <w:r w:rsidRPr="000D711B" w:rsidR="00EB07F0">
        <w:t xml:space="preserve">several species of </w:t>
      </w:r>
      <w:r w:rsidR="00357130">
        <w:t>shrimp</w:t>
      </w:r>
      <w:r w:rsidRPr="000D711B" w:rsidR="00800FDA">
        <w:t xml:space="preserve"> to warmer surface waters</w:t>
      </w:r>
      <w:r w:rsidRPr="000D711B" w:rsidR="004D32CA">
        <w:t xml:space="preserve"> </w:t>
      </w:r>
      <w:r w:rsidR="00A17794">
        <w:t xml:space="preserve">in the Puget Sound </w:t>
      </w:r>
      <w:r w:rsidRPr="000D711B" w:rsidR="004D32CA">
        <w:t xml:space="preserve">from the El Niño and </w:t>
      </w:r>
      <w:r w:rsidR="005929EC">
        <w:t xml:space="preserve">the </w:t>
      </w:r>
      <w:r w:rsidRPr="000D711B" w:rsidR="004D32CA">
        <w:t xml:space="preserve">warm </w:t>
      </w:r>
      <w:r w:rsidR="00062431">
        <w:t>B</w:t>
      </w:r>
      <w:r w:rsidRPr="000D711B" w:rsidR="004D32CA">
        <w:t>lo</w:t>
      </w:r>
      <w:r w:rsidR="00A17794">
        <w:t>b</w:t>
      </w:r>
      <w:r w:rsidRPr="000D711B" w:rsidR="00800FDA">
        <w:t>.</w:t>
      </w:r>
      <w:r w:rsidR="00A17794">
        <w:t xml:space="preserve"> </w:t>
      </w:r>
      <w:r w:rsidR="007E5AE3">
        <w:br w:type="page"/>
      </w:r>
    </w:p>
    <w:p w:rsidRPr="001C2C80" w:rsidR="00CC03C1" w:rsidP="00CC03C1" w:rsidRDefault="001C2C80" w14:paraId="7086DD0F" w14:textId="156E9D85">
      <w:pPr>
        <w:spacing w:line="480" w:lineRule="auto"/>
        <w:rPr>
          <w:sz w:val="28"/>
          <w:szCs w:val="28"/>
        </w:rPr>
      </w:pPr>
      <w:r w:rsidRPr="001C2C80">
        <w:rPr>
          <w:b/>
          <w:bCs/>
          <w:sz w:val="28"/>
          <w:szCs w:val="28"/>
        </w:rPr>
        <w:lastRenderedPageBreak/>
        <w:t>In</w:t>
      </w:r>
      <w:r w:rsidRPr="001C2C80" w:rsidR="00CC03C1">
        <w:rPr>
          <w:b/>
          <w:bCs/>
          <w:sz w:val="28"/>
          <w:szCs w:val="28"/>
        </w:rPr>
        <w:t>troduction</w:t>
      </w:r>
    </w:p>
    <w:p w:rsidR="00BC761F" w:rsidP="00B47608" w:rsidRDefault="1585627C" w14:paraId="2E65F355" w14:textId="091CAEFD">
      <w:pPr>
        <w:spacing w:line="480" w:lineRule="auto"/>
        <w:ind w:firstLine="720"/>
      </w:pPr>
      <w:commentRangeStart w:id="0"/>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themeColor="text1"/>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046265391"/>
          <w:placeholder>
            <w:docPart w:val="DefaultPlaceholder_-1854013440"/>
          </w:placeholder>
        </w:sdtPr>
        <w:sdtContent>
          <w:r w:rsidRPr="22B83239" w:rsidR="791FE37C">
            <w:rPr>
              <w:color w:val="000000" w:themeColor="text1"/>
            </w:rPr>
            <w:t>(Wargo et al. 2016)</w:t>
          </w:r>
        </w:sdtContent>
      </w:sdt>
      <w:commentRangeEnd w:id="0"/>
      <w:r w:rsidR="00CC03C1">
        <w:rPr>
          <w:rStyle w:val="CommentReference"/>
        </w:rPr>
        <w:commentReference w:id="0"/>
      </w:r>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commentRangeStart w:id="1"/>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the</w:t>
      </w:r>
      <w:r w:rsidR="535FA114">
        <w:t>re</w:t>
      </w:r>
      <w:r>
        <w:t xml:space="preserve"> since the 1950’s </w:t>
      </w:r>
      <w:sdt>
        <w:sdtPr>
          <w:rPr>
            <w:color w:val="000000" w:themeColor="text1"/>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Pr="22B83239" w:rsidR="791FE37C">
            <w:rPr>
              <w:color w:val="000000" w:themeColor="text1"/>
            </w:rPr>
            <w:t>(Wargo et al. 2016; Groth and Hannah 2018)</w:t>
          </w:r>
        </w:sdtContent>
      </w:sdt>
      <w:r>
        <w:t xml:space="preserve">. The </w:t>
      </w:r>
      <w:r w:rsidR="2A522AEB">
        <w:t>Pink Shrimp</w:t>
      </w:r>
      <w:r>
        <w:t xml:space="preserve"> fishery is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themeColor="text1"/>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Pr="22B83239" w:rsidR="791FE37C">
            <w:rPr>
              <w:color w:val="000000" w:themeColor="text1"/>
            </w:rPr>
            <w:t>(Groth and Hannah 2018)</w:t>
          </w:r>
        </w:sdtContent>
      </w:sdt>
      <w:r w:rsidRPr="22B83239" w:rsidR="2AD3079D">
        <w:rPr>
          <w:color w:val="000000" w:themeColor="text1"/>
        </w:rPr>
        <w:t xml:space="preserve"> such as upwelling intensity </w:t>
      </w:r>
      <w:sdt>
        <w:sdtPr>
          <w:rPr>
            <w:color w:val="000000" w:themeColor="text1"/>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Pr="22B83239" w:rsidR="791FE37C">
            <w:rPr>
              <w:color w:val="000000" w:themeColor="text1"/>
            </w:rPr>
            <w:t>(</w:t>
          </w:r>
          <w:proofErr w:type="spellStart"/>
          <w:r w:rsidRPr="22B83239" w:rsidR="791FE37C">
            <w:rPr>
              <w:color w:val="000000" w:themeColor="text1"/>
            </w:rPr>
            <w:t>Rothlisberg</w:t>
          </w:r>
          <w:proofErr w:type="spellEnd"/>
          <w:r w:rsidRPr="22B83239" w:rsidR="791FE37C">
            <w:rPr>
              <w:color w:val="000000" w:themeColor="text1"/>
            </w:rPr>
            <w:t xml:space="preserve"> and Miller 1983)</w:t>
          </w:r>
        </w:sdtContent>
      </w:sdt>
      <w:r w:rsidRPr="22B83239" w:rsidR="2AD3079D">
        <w:rPr>
          <w:color w:val="000000" w:themeColor="text1"/>
        </w:rPr>
        <w:t xml:space="preserve">, PDO </w:t>
      </w:r>
      <w:r w:rsidRPr="22B83239" w:rsidR="535FA114">
        <w:rPr>
          <w:color w:val="000000" w:themeColor="text1"/>
        </w:rPr>
        <w:t xml:space="preserve">(Mantua et al. 1997) </w:t>
      </w:r>
      <w:r w:rsidRPr="22B83239" w:rsidR="2AD3079D">
        <w:rPr>
          <w:color w:val="000000" w:themeColor="text1"/>
        </w:rPr>
        <w:t xml:space="preserve">phase </w:t>
      </w:r>
      <w:sdt>
        <w:sdtPr>
          <w:rPr>
            <w:color w:val="000000" w:themeColor="text1"/>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Pr="22B83239" w:rsidR="791FE37C">
            <w:rPr>
              <w:color w:val="000000" w:themeColor="text1"/>
            </w:rPr>
            <w:t>(</w:t>
          </w:r>
          <w:proofErr w:type="spellStart"/>
          <w:r w:rsidRPr="22B83239" w:rsidR="791FE37C">
            <w:rPr>
              <w:color w:val="000000" w:themeColor="text1"/>
            </w:rPr>
            <w:t>Rothlisberg</w:t>
          </w:r>
          <w:proofErr w:type="spellEnd"/>
          <w:r w:rsidRPr="22B83239" w:rsidR="791FE37C">
            <w:rPr>
              <w:color w:val="000000" w:themeColor="text1"/>
            </w:rPr>
            <w:t xml:space="preserve"> and Miller 1983; Groth and Hannah 2018)</w:t>
          </w:r>
        </w:sdtContent>
      </w:sdt>
      <w:r w:rsidRPr="22B83239" w:rsidR="2AD3079D">
        <w:rPr>
          <w:color w:val="000000" w:themeColor="text1"/>
        </w:rPr>
        <w:t xml:space="preserve">, </w:t>
      </w:r>
      <w:r w:rsidRPr="22B83239" w:rsidR="17F95E7C">
        <w:rPr>
          <w:color w:val="000000" w:themeColor="text1"/>
        </w:rPr>
        <w:t xml:space="preserve">or top-down predation </w:t>
      </w:r>
      <w:sdt>
        <w:sdtPr>
          <w:rPr>
            <w:color w:val="000000" w:themeColor="text1"/>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Pr="22B83239" w:rsidR="791FE37C">
            <w:rPr>
              <w:color w:val="000000" w:themeColor="text1"/>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themeColor="text1"/>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Pr="22B83239" w:rsidR="791FE37C">
            <w:rPr>
              <w:color w:val="000000" w:themeColor="text1"/>
            </w:rPr>
            <w:t>(Wargo and Ayres 2016)</w:t>
          </w:r>
        </w:sdtContent>
      </w:sdt>
      <w:r>
        <w:t>.</w:t>
      </w:r>
      <w:r w:rsidR="00CC03C1">
        <w:tab/>
      </w:r>
      <w:commentRangeEnd w:id="1"/>
      <w:r w:rsidR="00747D79">
        <w:rPr>
          <w:rStyle w:val="CommentReference"/>
          <w:rFonts w:asciiTheme="minorHAnsi" w:hAnsiTheme="minorHAnsi" w:eastAsiaTheme="minorHAnsi" w:cstheme="minorBidi"/>
          <w:lang w:eastAsia="en-US"/>
        </w:rPr>
        <w:commentReference w:id="1"/>
      </w:r>
      <w:r w:rsidR="00CC03C1">
        <w:tab/>
      </w:r>
      <w:r w:rsidR="00CC03C1">
        <w:tab/>
      </w:r>
      <w:r>
        <w:t xml:space="preserve"> </w:t>
      </w:r>
    </w:p>
    <w:p w:rsidRPr="009D2F78" w:rsidR="00CC03C1" w:rsidP="002D36AF" w:rsidRDefault="00655081" w14:paraId="7C398CA3" w14:textId="53B88A18">
      <w:pPr>
        <w:spacing w:line="480" w:lineRule="auto"/>
        <w:ind w:firstLine="720"/>
      </w:pPr>
      <w:r>
        <w:t>In 2014 and 2015, a</w:t>
      </w:r>
      <w:r w:rsidRPr="00241AA1">
        <w:t xml:space="preserve"> </w:t>
      </w:r>
      <w:r w:rsidRPr="00241AA1" w:rsidR="00241AA1">
        <w:t xml:space="preserve">marine heatwave coupled with a strong </w:t>
      </w:r>
      <w:r w:rsidR="00241AA1">
        <w:t>El Ni</w:t>
      </w:r>
      <w:r w:rsidRPr="002A4AB8" w:rsidR="00241AA1">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Pr="00241AA1" w:rsidR="00241AA1">
        <w:t xml:space="preserve"> 3.9</w:t>
      </w:r>
      <w:r w:rsidR="005929EC">
        <w:rPr>
          <w:rFonts w:ascii="Arial" w:hAnsi="Arial" w:cs="Arial"/>
        </w:rPr>
        <w:t>°</w:t>
      </w:r>
      <w:r w:rsidRPr="00241AA1" w:rsidR="00241AA1">
        <w:t xml:space="preserve"> C </w:t>
      </w:r>
      <w:r w:rsidR="005929EC">
        <w:t>above</w:t>
      </w:r>
      <w:r w:rsidRPr="00241AA1" w:rsid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Pr="00B60AD9" w:rsidR="00B60AD9">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Pr="00B60AD9" w:rsidR="00B60AD9">
            <w:rPr>
              <w:color w:val="000000"/>
            </w:rPr>
            <w:t>(Brodeur et al. 2019)</w:t>
          </w:r>
        </w:sdtContent>
      </w:sdt>
      <w:r w:rsidR="003F323B">
        <w:t xml:space="preserve">. </w:t>
      </w:r>
      <w:r w:rsidR="00241AA1">
        <w:t>Historically, periods of strong El Ni</w:t>
      </w:r>
      <w:r w:rsidRPr="002A4AB8" w:rsidR="00241AA1">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Pr="00B60AD9" w:rsidR="00B60AD9">
            <w:rPr>
              <w:color w:val="000000"/>
            </w:rPr>
            <w:t>(</w:t>
          </w:r>
          <w:proofErr w:type="spellStart"/>
          <w:r w:rsidRPr="00B60AD9" w:rsidR="00B60AD9">
            <w:rPr>
              <w:color w:val="000000"/>
            </w:rPr>
            <w:t>Rothlisberg</w:t>
          </w:r>
          <w:proofErr w:type="spellEnd"/>
          <w:r w:rsidRPr="00B60AD9" w:rsidR="00B60AD9">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Pr="002A4AB8" w:rsidR="00B14DAE">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Pr="00B60AD9" w:rsidR="00B60AD9">
            <w:rPr>
              <w:color w:val="000000"/>
            </w:rPr>
            <w:t>(Morgan et al. 2019)</w:t>
          </w:r>
        </w:sdtContent>
      </w:sdt>
      <w:r w:rsidR="00BC761F">
        <w:t xml:space="preserve">, but are important to identify, so that </w:t>
      </w:r>
      <w:r w:rsidRPr="009D2F78" w:rsidR="00CC03C1">
        <w:t xml:space="preserve">fisheries managers </w:t>
      </w:r>
      <w:r w:rsidR="00BC761F">
        <w:t>can anticipate and</w:t>
      </w:r>
      <w:r w:rsidRPr="009D2F78" w:rsidR="00CC03C1">
        <w:t xml:space="preserve"> prepare </w:t>
      </w:r>
      <w:r w:rsidR="00BC761F">
        <w:t>for</w:t>
      </w:r>
      <w:r w:rsidRPr="009D2F78" w:rsidR="00CC03C1">
        <w:t xml:space="preserve"> rapidly changing ocean conditions. </w:t>
      </w:r>
    </w:p>
    <w:p w:rsidR="001F45EB" w:rsidP="0017441F" w:rsidRDefault="001F45EB" w14:paraId="0AEBD032" w14:textId="65F6EA7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EndPr>
          <w:rPr>
            <w:color w:val="000000" w:themeColor="text1"/>
          </w:rPr>
        </w:sdtEndPr>
        <w:sdtContent>
          <w:r w:rsidRPr="00B60AD9" w:rsidR="00B60AD9">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Pr="009D2F78" w:rsidR="00CC03C1">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Pr="009D2F78" w:rsidR="00CC03C1">
        <w:t xml:space="preserve"> </w:t>
      </w:r>
      <w:r w:rsidR="004130B6">
        <w:t>s</w:t>
      </w:r>
      <w:r w:rsidR="00357130">
        <w:t>hrimp</w:t>
      </w:r>
      <w:r w:rsidR="003B5240">
        <w:t xml:space="preserve"> species </w:t>
      </w:r>
      <w:r w:rsidRPr="009D2F78" w:rsidR="00CC03C1">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Pr="009D2F78" w:rsidR="00336624">
        <w:t xml:space="preserve">El Niño </w:t>
      </w:r>
      <w:r w:rsidR="002C4D56">
        <w:t xml:space="preserve">or PDO </w:t>
      </w:r>
      <w:r w:rsidRPr="009D2F78" w:rsidR="00336624">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EndPr>
          <w:rPr>
            <w:color w:val="000000" w:themeColor="text1"/>
          </w:rPr>
        </w:sdtEndPr>
        <w:sdtContent>
          <w:r w:rsidRPr="00B60AD9" w:rsidR="00B60AD9">
            <w:rPr>
              <w:color w:val="000000"/>
            </w:rPr>
            <w:t>(Mantua et al. 1997)</w:t>
          </w:r>
        </w:sdtContent>
      </w:sdt>
      <w:r w:rsidR="002D36AF">
        <w:t>.</w:t>
      </w:r>
      <w:r w:rsidR="00336624">
        <w:t xml:space="preserve"> </w:t>
      </w:r>
      <w:commentRangeStart w:id="2"/>
      <w:r w:rsidR="0017441F">
        <w:t>We examined data on Pink Shrimp</w:t>
      </w:r>
      <w:r w:rsidR="00B3728F">
        <w:t xml:space="preserve"> </w:t>
      </w:r>
      <w:r w:rsidR="00AB7B74">
        <w:t>(</w:t>
      </w:r>
      <w:proofErr w:type="spellStart"/>
      <w:r w:rsidRPr="62ACD601" w:rsidR="00AB7B74">
        <w:rPr>
          <w:i/>
          <w:iCs/>
        </w:rPr>
        <w:t>Pandalus</w:t>
      </w:r>
      <w:proofErr w:type="spellEnd"/>
      <w:r w:rsidRPr="62ACD601" w:rsidR="00AB7B74">
        <w:rPr>
          <w:i/>
          <w:iCs/>
        </w:rPr>
        <w:t xml:space="preserve"> </w:t>
      </w:r>
      <w:proofErr w:type="spellStart"/>
      <w:r w:rsidRPr="62ACD601" w:rsidR="00AB7B74">
        <w:rPr>
          <w:i/>
          <w:iCs/>
        </w:rPr>
        <w:t>jordani</w:t>
      </w:r>
      <w:proofErr w:type="spellEnd"/>
      <w:r w:rsidRPr="62ACD601" w:rsidR="00AB7B74">
        <w:rPr>
          <w:i/>
          <w:iCs/>
        </w:rPr>
        <w:t>/</w:t>
      </w:r>
      <w:proofErr w:type="spellStart"/>
      <w:r w:rsidRPr="62ACD601" w:rsidR="00AB7B74">
        <w:rPr>
          <w:i/>
          <w:iCs/>
        </w:rPr>
        <w:t>eous</w:t>
      </w:r>
      <w:proofErr w:type="spellEnd"/>
      <w:r w:rsidR="00AB7B74">
        <w:t xml:space="preserve">) </w:t>
      </w:r>
      <w:r w:rsidR="00B3728F">
        <w:t>and Spot Shrimp</w:t>
      </w:r>
      <w:r w:rsidR="0017441F">
        <w:t xml:space="preserve">, </w:t>
      </w:r>
      <w:proofErr w:type="spellStart"/>
      <w:r w:rsidRPr="62ACD601" w:rsidR="0017441F">
        <w:rPr>
          <w:i/>
          <w:iCs/>
        </w:rPr>
        <w:t>Pandalus</w:t>
      </w:r>
      <w:proofErr w:type="spellEnd"/>
      <w:r w:rsidRPr="62ACD601" w:rsidR="0017441F">
        <w:rPr>
          <w:i/>
          <w:iCs/>
        </w:rPr>
        <w:t xml:space="preserve"> </w:t>
      </w:r>
      <w:proofErr w:type="spellStart"/>
      <w:r w:rsidRPr="62ACD601" w:rsidR="0017441F">
        <w:rPr>
          <w:i/>
          <w:iCs/>
        </w:rPr>
        <w:t>platyceros</w:t>
      </w:r>
      <w:proofErr w:type="spellEnd"/>
      <w:r w:rsidR="0017441F">
        <w:t xml:space="preserve">, </w:t>
      </w:r>
      <w:r w:rsidR="00B3728F">
        <w:t>both exploited in fisheries</w:t>
      </w:r>
      <w:commentRangeEnd w:id="2"/>
      <w:r>
        <w:rPr>
          <w:rStyle w:val="CommentReference"/>
        </w:rPr>
        <w:commentReference w:id="2"/>
      </w:r>
      <w:r w:rsidR="0017441F">
        <w:t xml:space="preserve">, and Northern </w:t>
      </w:r>
      <w:proofErr w:type="spellStart"/>
      <w:r w:rsidR="0017441F">
        <w:t>Crangon</w:t>
      </w:r>
      <w:proofErr w:type="spellEnd"/>
      <w:r w:rsidR="0017441F">
        <w:t xml:space="preserve"> Shrimp (</w:t>
      </w:r>
      <w:proofErr w:type="spellStart"/>
      <w:r w:rsidRPr="62ACD601" w:rsidR="0017441F">
        <w:rPr>
          <w:i/>
          <w:iCs/>
        </w:rPr>
        <w:t>Crangon</w:t>
      </w:r>
      <w:proofErr w:type="spellEnd"/>
      <w:r w:rsidRPr="62ACD601" w:rsidR="0017441F">
        <w:rPr>
          <w:i/>
          <w:iCs/>
        </w:rPr>
        <w:t xml:space="preserve"> </w:t>
      </w:r>
      <w:proofErr w:type="spellStart"/>
      <w:r w:rsidRPr="62ACD601" w:rsidR="0017441F">
        <w:rPr>
          <w:i/>
          <w:iCs/>
        </w:rPr>
        <w:t>alaskensis</w:t>
      </w:r>
      <w:proofErr w:type="spellEnd"/>
      <w:r w:rsidR="0017441F">
        <w:t xml:space="preserve">), a species too small to be exploited in fisheries.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rsidRPr="001F45EB" w:rsidR="00573AFA" w:rsidP="007D67A2" w:rsidRDefault="00573AFA" w14:paraId="72D74F38" w14:textId="44C6C10D">
      <w:pPr>
        <w:pBdr>
          <w:top w:val="nil"/>
          <w:left w:val="nil"/>
          <w:bottom w:val="nil"/>
          <w:right w:val="nil"/>
          <w:between w:val="nil"/>
        </w:pBdr>
        <w:spacing w:before="240" w:line="480" w:lineRule="auto"/>
      </w:pPr>
      <w:r w:rsidRPr="001F45EB">
        <w:rPr>
          <w:b/>
          <w:sz w:val="28"/>
          <w:szCs w:val="28"/>
        </w:rPr>
        <w:t>Methods</w:t>
      </w:r>
    </w:p>
    <w:p w:rsidRPr="00BB4B26" w:rsidR="00573AFA" w:rsidP="008D33B4" w:rsidRDefault="00573AFA" w14:paraId="2DE60137" w14:textId="27439AA4">
      <w:pPr>
        <w:spacing w:line="480" w:lineRule="auto"/>
        <w:rPr>
          <w:u w:val="single"/>
        </w:rPr>
      </w:pPr>
      <w:r w:rsidRPr="002A4AB8">
        <w:rPr>
          <w:u w:val="single"/>
        </w:rPr>
        <w:t>Study Area</w:t>
      </w:r>
      <w:r w:rsidR="00AC561A">
        <w:rPr>
          <w:u w:val="single"/>
        </w:rPr>
        <w:t xml:space="preserve"> and Sampling Methods</w:t>
      </w:r>
    </w:p>
    <w:p w:rsidRPr="00882DD0" w:rsidR="00573AFA" w:rsidP="00882DD0" w:rsidRDefault="00000000" w14:paraId="61022321" w14:textId="5C92576F">
      <w:pPr>
        <w:spacing w:line="480" w:lineRule="auto"/>
        <w:ind w:firstLine="720"/>
      </w:pPr>
      <w:sdt>
        <w:sdtPr>
          <w:tag w:val="goog_rdk_0"/>
          <w:id w:val="-1008749542"/>
          <w:showingPlcHdr/>
        </w:sdtPr>
        <w:sdtContent>
          <w:r w:rsidR="003565CA">
            <w:t xml:space="preserve">     </w:t>
          </w:r>
        </w:sdtContent>
      </w:sdt>
      <w:r w:rsidRPr="002A4AB8" w:rsidR="00573AFA">
        <w:t xml:space="preserve">Puget Sound is a complex and highly productive ecosystem </w:t>
      </w:r>
      <w:r w:rsidR="00AC561A">
        <w:t>in the southern part of</w:t>
      </w:r>
      <w:r w:rsidRPr="002A4AB8" w:rsidR="00573AFA">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Pr="00B60AD9" w:rsidR="00B60AD9">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Pr="00B60AD9" w:rsidR="00B60AD9">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Pr="00B60AD9" w:rsidR="00B60AD9">
            <w:rPr>
              <w:color w:val="000000"/>
            </w:rPr>
            <w:t>(Moore et al. 2008)</w:t>
          </w:r>
        </w:sdtContent>
      </w:sdt>
      <w:r w:rsidR="00882DD0">
        <w:t xml:space="preserve">. Our data were collected in </w:t>
      </w:r>
      <w:r w:rsidRPr="002A4AB8" w:rsidR="00882DD0">
        <w:t>Port Madison</w:t>
      </w:r>
      <w:r w:rsidR="00882DD0">
        <w:t xml:space="preserve">, </w:t>
      </w:r>
      <w:r w:rsidRPr="002A4AB8" w:rsidR="00882DD0">
        <w:t xml:space="preserve">a small bay </w:t>
      </w:r>
      <w:r w:rsidR="00882DD0">
        <w:t>i</w:t>
      </w:r>
      <w:r w:rsidRPr="002A4AB8" w:rsidR="00882DD0">
        <w:t>n central Puget Sound</w:t>
      </w:r>
      <w:r w:rsidR="00882DD0">
        <w:t>, immediately n</w:t>
      </w:r>
      <w:r w:rsidRPr="002A4AB8" w:rsidR="00882DD0">
        <w:t>orth of Bainbridge Island (</w:t>
      </w:r>
      <w:r w:rsidR="00882DD0">
        <w:t>F</w:t>
      </w:r>
      <w:r w:rsidRPr="002A4AB8" w:rsidR="00882DD0">
        <w:t xml:space="preserve">igure 1). </w:t>
      </w:r>
      <w:r w:rsidR="00882DD0">
        <w:t xml:space="preserve"> </w:t>
      </w:r>
    </w:p>
    <w:p w:rsidRPr="002A4AB8" w:rsidR="00573AFA" w:rsidP="00BB4B26" w:rsidRDefault="00573AFA" w14:paraId="74E17BCA" w14:textId="355AC7B1">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Pr="002F46DF" w:rsidR="00AD2A93">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Pr="00B60AD9" w:rsidR="00B60AD9">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Pr="00B60AD9" w:rsidR="00B60AD9">
            <w:rPr>
              <w:color w:val="000000"/>
            </w:rPr>
            <w:t>(</w:t>
          </w:r>
          <w:proofErr w:type="spellStart"/>
          <w:r w:rsidRPr="00B60AD9" w:rsidR="00B60AD9">
            <w:rPr>
              <w:color w:val="000000"/>
            </w:rPr>
            <w:t>Casendino</w:t>
          </w:r>
          <w:proofErr w:type="spellEnd"/>
          <w:r w:rsidRPr="00B60AD9" w:rsidR="00B60AD9">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Pr="00B60AD9" w:rsidR="00B60AD9">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Pr="00B60AD9" w:rsidR="00B60AD9">
            <w:rPr>
              <w:color w:val="000000"/>
            </w:rPr>
            <w:t>(Quinn 2015)</w:t>
          </w:r>
        </w:sdtContent>
      </w:sdt>
      <w:r w:rsidRPr="002A4AB8">
        <w:t xml:space="preserve">. Surveys were conducted over the course of two days in mid-May of each year, with depths of 10, </w:t>
      </w:r>
      <w:r w:rsidRPr="002A4AB8">
        <w:lastRenderedPageBreak/>
        <w:t xml:space="preserve">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rsidRPr="002A4AB8" w:rsidR="005A017F" w:rsidP="00A84B78" w:rsidRDefault="009E5EBB" w14:paraId="51392A71" w14:textId="50DE8A69">
      <w:pPr>
        <w:spacing w:line="480" w:lineRule="auto"/>
        <w:ind w:firstLine="720"/>
      </w:pPr>
      <w:r>
        <w:t>The</w:t>
      </w:r>
      <w:r w:rsidRPr="002A4AB8" w:rsidR="00573AFA">
        <w:t xml:space="preserve"> trawl survey used</w:t>
      </w:r>
      <w:r w:rsidRPr="002A4AB8" w:rsidR="002A4AB8">
        <w:t xml:space="preserve"> a </w:t>
      </w:r>
      <w:r>
        <w:t xml:space="preserve">standard </w:t>
      </w:r>
      <w:r w:rsidRPr="002A4AB8" w:rsidR="00573AFA">
        <w:t>Southern California Coastal Water Research Program</w:t>
      </w:r>
      <w:r w:rsidRPr="002A4AB8" w:rsidR="002A4AB8">
        <w:t xml:space="preserve"> </w:t>
      </w:r>
      <w:r>
        <w:t>net,</w:t>
      </w:r>
      <w:r w:rsidRPr="002A4AB8" w:rsidR="00573AFA">
        <w:t xml:space="preserve"> 3.5</w:t>
      </w:r>
      <w:r w:rsidR="009B14A7">
        <w:t>-</w:t>
      </w:r>
      <w:r w:rsidRPr="002A4AB8" w:rsidR="00573AFA">
        <w:t>m wide, 1</w:t>
      </w:r>
      <w:r w:rsidR="009B14A7">
        <w:t>-</w:t>
      </w:r>
      <w:r w:rsidRPr="002A4AB8" w:rsidR="00573AFA">
        <w:t>m high, with 35</w:t>
      </w:r>
      <w:r w:rsidR="009B14A7">
        <w:t>-</w:t>
      </w:r>
      <w:r w:rsidRPr="002A4AB8" w:rsidR="00573AFA">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Pr="00B60AD9" w:rsidR="00B60AD9">
            <w:rPr>
              <w:color w:val="000000"/>
            </w:rPr>
            <w:t>(Essington et al. 2013)</w:t>
          </w:r>
        </w:sdtContent>
      </w:sdt>
      <w:r w:rsidRPr="002A4AB8" w:rsidR="00573AFA">
        <w:t xml:space="preserve">. For each </w:t>
      </w:r>
      <w:r w:rsidR="00ED18E1">
        <w:t>set</w:t>
      </w:r>
      <w:r w:rsidRPr="002A4AB8" w:rsidR="00573AFA">
        <w:t xml:space="preserve">, the </w:t>
      </w:r>
      <w:r w:rsidR="00ED18E1">
        <w:t>net</w:t>
      </w:r>
      <w:r w:rsidRPr="002A4AB8" w:rsidR="00573AFA">
        <w:t xml:space="preserve"> was deployed and towed on the </w:t>
      </w:r>
      <w:r w:rsidRPr="002A4AB8" w:rsidR="00766378">
        <w:t>seabed</w:t>
      </w:r>
      <w:r w:rsidRPr="002A4AB8" w:rsidR="00573AFA">
        <w:t xml:space="preserve"> for approximately 370</w:t>
      </w:r>
      <w:r w:rsidR="009B14A7">
        <w:t xml:space="preserve"> </w:t>
      </w:r>
      <w:r w:rsidRPr="002A4AB8" w:rsidR="00573AFA">
        <w:t>m before being retr</w:t>
      </w:r>
      <w:r w:rsidR="00ED18E1">
        <w:t>ieved</w:t>
      </w:r>
      <w:r w:rsidRPr="002A4AB8" w:rsidR="00573AFA">
        <w:t>. All captured fish and invertebrates were placed in live wells</w:t>
      </w:r>
      <w:r w:rsidR="00ED18E1">
        <w:t>,</w:t>
      </w:r>
      <w:r w:rsidRPr="002A4AB8" w:rsidR="00573AFA">
        <w:t xml:space="preserve"> identified to the lowest taxonomic level possible, and released</w:t>
      </w:r>
      <w:r w:rsidR="00ED18E1">
        <w:t xml:space="preserve"> onsite</w:t>
      </w:r>
      <w:r w:rsidRPr="002A4AB8" w:rsidR="00573AFA">
        <w:t xml:space="preserve">. Metadata </w:t>
      </w:r>
      <w:r w:rsidR="00ED18E1">
        <w:t>(</w:t>
      </w:r>
      <w:r w:rsidRPr="002A4AB8" w:rsidR="00573AFA">
        <w:t>tide, time, depth, and date</w:t>
      </w:r>
      <w:r w:rsidR="00ED18E1">
        <w:t>)</w:t>
      </w:r>
      <w:r w:rsidRPr="002A4AB8" w:rsidR="00573AFA">
        <w:t xml:space="preserve"> were recorded with every </w:t>
      </w:r>
      <w:r w:rsidR="009B14A7">
        <w:t>tow</w:t>
      </w:r>
      <w:r w:rsidRPr="002A4AB8" w:rsidR="00573AFA">
        <w:t>.</w:t>
      </w:r>
    </w:p>
    <w:p w:rsidRPr="002A4AB8" w:rsidR="00573AFA" w:rsidP="007D67A2" w:rsidRDefault="00573AFA" w14:paraId="62794915" w14:textId="3449DB43">
      <w:pPr>
        <w:spacing w:before="240" w:line="480" w:lineRule="auto"/>
        <w:rPr>
          <w:u w:val="single"/>
        </w:rPr>
      </w:pPr>
      <w:r w:rsidRPr="002A4AB8">
        <w:rPr>
          <w:u w:val="single"/>
        </w:rPr>
        <w:t>Data Analysis</w:t>
      </w:r>
    </w:p>
    <w:p w:rsidR="00693DCA" w:rsidP="00693DCA" w:rsidRDefault="00693DCA" w14:paraId="4E38787D" w14:textId="7538084D">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Pr="0004156E" w:rsidR="009460A5">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rsidR="008C2E88" w:rsidP="00693DCA" w:rsidRDefault="005E461F" w14:paraId="7D31CFDD" w14:textId="7227BE04">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Pr="0063156C" w:rsidR="005C6B06">
        <w:rPr>
          <w:i/>
          <w:iCs/>
        </w:rPr>
        <w:t>Crangon</w:t>
      </w:r>
      <w:proofErr w:type="spellEnd"/>
      <w:r w:rsidRPr="0063156C" w:rsidR="005C6B06">
        <w:rPr>
          <w:i/>
          <w:iCs/>
        </w:rPr>
        <w:t xml:space="preserve"> </w:t>
      </w:r>
      <w:proofErr w:type="spellStart"/>
      <w:r w:rsidR="005C6B06">
        <w:rPr>
          <w:i/>
          <w:iCs/>
        </w:rPr>
        <w:t>a</w:t>
      </w:r>
      <w:r w:rsidRPr="0063156C" w:rsidR="005C6B06">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Pr="00B60AD9" w:rsidR="00B60AD9">
            <w:rPr>
              <w:color w:val="000000"/>
            </w:rPr>
            <w:t>(</w:t>
          </w:r>
          <w:proofErr w:type="spellStart"/>
          <w:r w:rsidRPr="00B60AD9" w:rsidR="00B60AD9">
            <w:rPr>
              <w:color w:val="000000"/>
            </w:rPr>
            <w:t>Wicksten</w:t>
          </w:r>
          <w:proofErr w:type="spellEnd"/>
          <w:r w:rsidRPr="00B60AD9" w:rsidR="00B60AD9">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Pr="00B60AD9" w:rsidR="00B60AD9">
            <w:rPr>
              <w:color w:val="000000"/>
            </w:rPr>
            <w:t>(Campos et al. 2012)</w:t>
          </w:r>
        </w:sdtContent>
      </w:sdt>
      <w:r>
        <w:t xml:space="preserve">. </w:t>
      </w:r>
      <w:r w:rsidR="00D70EA8">
        <w:t xml:space="preserve">Species within the </w:t>
      </w:r>
      <w:proofErr w:type="spellStart"/>
      <w:r w:rsidRPr="00D70EA8" w:rsid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Pr="00B60AD9" w:rsidR="00B60AD9">
            <w:rPr>
              <w:color w:val="000000"/>
            </w:rPr>
            <w:t>(Campos et al. 2012)</w:t>
          </w:r>
        </w:sdtContent>
      </w:sdt>
      <w:r w:rsidR="00D70EA8">
        <w:t xml:space="preserve">. </w:t>
      </w:r>
    </w:p>
    <w:p w:rsidR="000E20F8" w:rsidP="00AF5090" w:rsidRDefault="008C2E88" w14:paraId="1521B7A9" w14:textId="429A897C">
      <w:pPr>
        <w:spacing w:line="480" w:lineRule="auto"/>
        <w:ind w:firstLine="720"/>
        <w:rPr>
          <w:color w:val="000000"/>
        </w:rPr>
      </w:pPr>
      <w:commentRangeStart w:id="3"/>
      <w:r>
        <w:lastRenderedPageBreak/>
        <w:t>Ocean</w:t>
      </w:r>
      <w:commentRangeEnd w:id="3"/>
      <w:r>
        <w:rPr>
          <w:rStyle w:val="CommentReference"/>
        </w:rPr>
        <w:commentReference w:id="3"/>
      </w:r>
      <w:r>
        <w:t xml:space="preserve"> </w:t>
      </w:r>
      <w:r w:rsidR="00357130">
        <w:t>Pink Shrimp</w:t>
      </w:r>
      <w:r w:rsidR="005C6B06">
        <w:t xml:space="preserve"> (</w:t>
      </w:r>
      <w:proofErr w:type="spellStart"/>
      <w:r w:rsidRPr="62ACD601" w:rsidR="005C6B06">
        <w:rPr>
          <w:i/>
          <w:iCs/>
        </w:rPr>
        <w:t>Pandalus</w:t>
      </w:r>
      <w:proofErr w:type="spellEnd"/>
      <w:r w:rsidRPr="62ACD601" w:rsidR="005C6B06">
        <w:rPr>
          <w:i/>
          <w:iCs/>
        </w:rPr>
        <w:t xml:space="preserve"> </w:t>
      </w:r>
      <w:proofErr w:type="spellStart"/>
      <w:r w:rsidRPr="62ACD601" w:rsidR="005C6B06">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EndPr>
          <w:rPr>
            <w:color w:val="000000" w:themeColor="text1"/>
          </w:rPr>
        </w:sdtEndPr>
        <w:sdtContent>
          <w:r w:rsidRPr="00B60AD9" w:rsidR="00B60AD9">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EndPr>
          <w:rPr>
            <w:color w:val="000000" w:themeColor="text1"/>
          </w:rPr>
        </w:sdtEndPr>
        <w:sdtContent>
          <w:r w:rsidRPr="00B60AD9" w:rsidR="00B60AD9">
            <w:rPr>
              <w:color w:val="000000"/>
            </w:rPr>
            <w:t>(Wargo and Ayres 2016)</w:t>
          </w:r>
        </w:sdtContent>
      </w:sdt>
      <w:r w:rsidR="005C6B06">
        <w:t xml:space="preserve">. </w:t>
      </w:r>
      <w:commentRangeStart w:id="4"/>
      <w:r w:rsidR="005C6B06">
        <w:t xml:space="preserve">The related species of </w:t>
      </w:r>
      <w:r>
        <w:t xml:space="preserve">Northern </w:t>
      </w:r>
      <w:r w:rsidR="00357130">
        <w:t>Pink Shrimp</w:t>
      </w:r>
      <w:r w:rsidR="005C6B06">
        <w:t xml:space="preserve"> (</w:t>
      </w:r>
      <w:proofErr w:type="spellStart"/>
      <w:r w:rsidRPr="62ACD601" w:rsidR="005C6B06">
        <w:rPr>
          <w:i/>
          <w:iCs/>
        </w:rPr>
        <w:t>Pandalus</w:t>
      </w:r>
      <w:proofErr w:type="spellEnd"/>
      <w:r w:rsidRPr="62ACD601" w:rsidR="005C6B06">
        <w:rPr>
          <w:i/>
          <w:iCs/>
        </w:rPr>
        <w:t xml:space="preserve"> </w:t>
      </w:r>
      <w:proofErr w:type="spellStart"/>
      <w:r w:rsidRPr="62ACD601" w:rsidR="005C6B06">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EndPr>
          <w:rPr>
            <w:color w:val="000000" w:themeColor="text1"/>
          </w:rPr>
        </w:sdtEndPr>
        <w:sdtContent>
          <w:r w:rsidRPr="00B60AD9" w:rsidR="00B60AD9">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EndPr>
          <w:rPr>
            <w:color w:val="000000" w:themeColor="text1"/>
          </w:rPr>
        </w:sdtEndPr>
        <w:sdtContent>
          <w:r w:rsidRPr="00B60AD9" w:rsidR="00B60AD9">
            <w:rPr>
              <w:color w:val="000000"/>
            </w:rPr>
            <w:t>(Washington Department of Fish and Wildlife 2022a)</w:t>
          </w:r>
        </w:sdtContent>
      </w:sdt>
      <w:commentRangeEnd w:id="4"/>
      <w:r w:rsidR="00D125A3">
        <w:rPr>
          <w:rStyle w:val="CommentReference"/>
          <w:rFonts w:asciiTheme="minorHAnsi" w:hAnsiTheme="minorHAnsi" w:eastAsiaTheme="minorHAnsi" w:cstheme="minorBidi"/>
          <w:lang w:eastAsia="en-US"/>
        </w:rPr>
        <w:commentReference w:id="4"/>
      </w:r>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EndPr>
          <w:rPr>
            <w:color w:val="000000" w:themeColor="text1"/>
          </w:rPr>
        </w:sdtEndPr>
        <w:sdtContent>
          <w:r w:rsidRPr="00B60AD9" w:rsidR="00B60AD9">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EndPr>
          <w:rPr>
            <w:color w:val="000000" w:themeColor="text1"/>
          </w:rPr>
        </w:sdtEndPr>
        <w:sdtContent>
          <w:r w:rsidRPr="00B60AD9" w:rsidR="00B60AD9">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Pr="62ACD601" w:rsidR="00B3728F">
        <w:rPr>
          <w:i/>
          <w:iCs/>
        </w:rPr>
        <w:t xml:space="preserve">Merluccius </w:t>
      </w:r>
      <w:proofErr w:type="spellStart"/>
      <w:r w:rsidRPr="62ACD601" w:rsidR="00B3728F">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EndPr>
          <w:rPr>
            <w:color w:val="000000" w:themeColor="text1"/>
          </w:rPr>
        </w:sdtEndPr>
        <w:sdtContent>
          <w:r w:rsidRPr="00B60AD9" w:rsidR="00B60AD9">
            <w:rPr>
              <w:color w:val="000000"/>
            </w:rPr>
            <w:t>(Hannah 1995)</w:t>
          </w:r>
        </w:sdtContent>
      </w:sdt>
      <w:r w:rsidR="00AF5090">
        <w:rPr>
          <w:color w:val="000000"/>
        </w:rPr>
        <w:t>.</w:t>
      </w:r>
    </w:p>
    <w:p w:rsidR="00690CCF" w:rsidP="00690CCF" w:rsidRDefault="00690CCF" w14:paraId="2E403BAE" w14:textId="42350061">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w:t>
      </w:r>
      <w:commentRangeStart w:id="5"/>
      <w:r>
        <w:t xml:space="preserve">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EndPr>
          <w:rPr>
            <w:color w:val="000000" w:themeColor="text1"/>
          </w:rPr>
        </w:sdtEndPr>
        <w:sdtContent>
          <w:r w:rsidRPr="00B60AD9" w:rsidR="00B60AD9">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EndPr>
          <w:rPr>
            <w:color w:val="000000" w:themeColor="text1"/>
          </w:rPr>
        </w:sdtEndPr>
        <w:sdtContent>
          <w:r w:rsidRPr="00B60AD9" w:rsidR="00B60AD9">
            <w:rPr>
              <w:color w:val="000000"/>
            </w:rPr>
            <w:t>(Washington Department of Fish and Wildlife 2022a)</w:t>
          </w:r>
        </w:sdtContent>
      </w:sdt>
      <w:r>
        <w:t xml:space="preserve">. </w:t>
      </w:r>
      <w:commentRangeEnd w:id="5"/>
      <w:r w:rsidR="00D125A3">
        <w:rPr>
          <w:rStyle w:val="CommentReference"/>
          <w:rFonts w:asciiTheme="minorHAnsi" w:hAnsiTheme="minorHAnsi" w:eastAsiaTheme="minorHAnsi" w:cstheme="minorBidi"/>
          <w:lang w:eastAsia="en-US"/>
        </w:rPr>
        <w:commentReference w:id="5"/>
      </w:r>
      <w:r>
        <w:t xml:space="preserve">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EndPr>
          <w:rPr>
            <w:color w:val="000000" w:themeColor="text1"/>
          </w:rPr>
        </w:sdtEndPr>
        <w:sdtContent>
          <w:r w:rsidRPr="00B60AD9" w:rsidR="00B60AD9">
            <w:rPr>
              <w:color w:val="000000"/>
            </w:rPr>
            <w:t>(Washington Department of Fish and Wildlife 2022a)</w:t>
          </w:r>
        </w:sdtContent>
      </w:sdt>
      <w:r w:rsidR="00387722">
        <w:rPr>
          <w:color w:val="000000"/>
        </w:rPr>
        <w:t xml:space="preserve">, so we expect that the effect of </w:t>
      </w:r>
      <w:commentRangeStart w:id="6"/>
      <w:r w:rsidR="00387722">
        <w:rPr>
          <w:color w:val="000000"/>
        </w:rPr>
        <w:t>exploitation</w:t>
      </w:r>
      <w:commentRangeEnd w:id="6"/>
      <w:r>
        <w:rPr>
          <w:rStyle w:val="CommentReference"/>
        </w:rPr>
        <w:commentReference w:id="6"/>
      </w:r>
      <w:r w:rsidR="00387722">
        <w:rPr>
          <w:color w:val="000000"/>
        </w:rPr>
        <w:t xml:space="preserve"> on our study species to be minimal</w:t>
      </w:r>
      <w:r>
        <w:t xml:space="preserve">. </w:t>
      </w:r>
    </w:p>
    <w:p w:rsidRPr="002A4AB8" w:rsidR="00573AFA" w:rsidP="00BB4B26" w:rsidRDefault="00047AA7" w14:paraId="4BFAF49C" w14:textId="370AF3D4">
      <w:pPr>
        <w:spacing w:line="480" w:lineRule="auto"/>
        <w:ind w:firstLine="720"/>
      </w:pPr>
      <w:r>
        <w:t>We extracted</w:t>
      </w:r>
      <w:r w:rsidRPr="002A4AB8">
        <w:t xml:space="preserve"> </w:t>
      </w:r>
      <w:r>
        <w:t xml:space="preserve">the </w:t>
      </w:r>
      <w:r w:rsidR="00160FEC">
        <w:t xml:space="preserve">Oceanic </w:t>
      </w:r>
      <w:r w:rsidRPr="002A4AB8" w:rsidR="00250537">
        <w:t>Niño</w:t>
      </w:r>
      <w:r w:rsidR="009B14A7">
        <w:t xml:space="preserve"> </w:t>
      </w:r>
      <w:r w:rsidRPr="002A4AB8" w:rsidR="00250537">
        <w:t xml:space="preserve">Index </w:t>
      </w:r>
      <w:r w:rsidR="00B043EC">
        <w:t xml:space="preserve">and Pacific Decadal Oscillation </w:t>
      </w:r>
      <w:r w:rsidRPr="002A4AB8" w:rsidR="00250537">
        <w:t xml:space="preserve">values from </w:t>
      </w:r>
      <w:r w:rsidRPr="00B043EC" w:rsidR="00250537">
        <w:t>NOAA’s Climate Prediction Center</w:t>
      </w:r>
      <w:r w:rsidRPr="00B043EC" w:rsid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Pr="00B60AD9" w:rsidR="00B60AD9">
            <w:rPr>
              <w:color w:val="000000"/>
            </w:rPr>
            <w:t>(National Oceanic and Atmospheric Administration 2019a)</w:t>
          </w:r>
        </w:sdtContent>
      </w:sdt>
      <w:r w:rsidR="00F32377">
        <w:t xml:space="preserve"> </w:t>
      </w:r>
      <w:r w:rsidRPr="00B043EC" w:rsid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Pr="00B60AD9" w:rsidR="00B60AD9">
            <w:rPr>
              <w:color w:val="000000"/>
            </w:rPr>
            <w:t>(National Oceanic and Atmospheric Administration 2019b)</w:t>
          </w:r>
        </w:sdtContent>
      </w:sdt>
      <w:r w:rsidR="00390F59">
        <w:rPr>
          <w:color w:val="000000"/>
        </w:rPr>
        <w:t>,</w:t>
      </w:r>
      <w:r w:rsidRPr="00B043EC" w:rsidR="00B043EC">
        <w:t xml:space="preserve"> respectively</w:t>
      </w:r>
      <w:r w:rsidRPr="002A4AB8" w:rsidR="00250537">
        <w:t xml:space="preserve">. </w:t>
      </w:r>
      <w:r w:rsidR="00390F59">
        <w:t xml:space="preserve">Monthly </w:t>
      </w:r>
      <w:r w:rsidRPr="002A4AB8" w:rsidR="00250537">
        <w:t xml:space="preserve">Oceanic Niño Index </w:t>
      </w:r>
      <w:r w:rsidR="00B043EC">
        <w:t xml:space="preserve">and Pacific </w:t>
      </w:r>
      <w:r w:rsidR="00B043EC">
        <w:lastRenderedPageBreak/>
        <w:t xml:space="preserve">Decadal Oscillation </w:t>
      </w:r>
      <w:r w:rsidRPr="002A4AB8" w:rsidR="00250537">
        <w:t>values were averaged over the previous 12 months from each year</w:t>
      </w:r>
      <w:sdt>
        <w:sdtPr>
          <w:tag w:val="goog_rdk_10"/>
          <w:id w:val="1978644028"/>
        </w:sdtPr>
        <w:sdtContent>
          <w:r w:rsidRPr="002A4AB8" w:rsidR="00250537">
            <w:t>’</w:t>
          </w:r>
        </w:sdtContent>
      </w:sdt>
      <w:r w:rsidRPr="002A4AB8" w:rsidR="00250537">
        <w:t>s sampling effort</w:t>
      </w:r>
      <w:r w:rsidR="00390F59">
        <w:t xml:space="preserve"> (i.e., </w:t>
      </w:r>
      <w:r w:rsidR="0041436E">
        <w:t>May</w:t>
      </w:r>
      <w:r w:rsidR="00390F59">
        <w:t xml:space="preserve"> of year </w:t>
      </w:r>
      <w:r w:rsidRPr="0004156E" w:rsidR="00390F59">
        <w:rPr>
          <w:i/>
          <w:iCs/>
        </w:rPr>
        <w:t>t-1</w:t>
      </w:r>
      <w:r w:rsidR="00390F59">
        <w:t xml:space="preserve"> through </w:t>
      </w:r>
      <w:r w:rsidR="0041436E">
        <w:t>April</w:t>
      </w:r>
      <w:r w:rsidR="00390F59">
        <w:t xml:space="preserve"> of year </w:t>
      </w:r>
      <w:r w:rsidRPr="0004156E" w:rsidR="00390F59">
        <w:rPr>
          <w:i/>
          <w:iCs/>
        </w:rPr>
        <w:t>t</w:t>
      </w:r>
      <w:r w:rsidR="00390F59">
        <w:t>)</w:t>
      </w:r>
      <w:r w:rsidR="00250537">
        <w:t xml:space="preserve">. </w:t>
      </w:r>
    </w:p>
    <w:p w:rsidR="0073067C" w:rsidP="00766378" w:rsidRDefault="00357130" w14:paraId="4BC25C79" w14:textId="24192FDB">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w:t>
      </w:r>
      <w:proofErr w:type="spellStart"/>
      <w:r w:rsidR="00D93C2D">
        <w:t>AICc</w:t>
      </w:r>
      <w:proofErr w:type="spellEnd"/>
      <w:r w:rsidR="00D93C2D">
        <w:t>).</w:t>
      </w:r>
      <w:r w:rsidR="0073067C">
        <w:t xml:space="preserve"> All CPUE data were log-transformed prior to analysis to meet assumptions of normally distributed errors.</w:t>
      </w:r>
    </w:p>
    <w:p w:rsidR="009E7D81" w:rsidP="00766378" w:rsidRDefault="0073067C" w14:paraId="3538A74B" w14:textId="26CC75E1">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rsidRPr="00617C0B" w:rsidR="0073067C" w:rsidP="00C13D23" w:rsidRDefault="00617C0B" w14:paraId="7E285BD2" w14:textId="30EC1FCC">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r>
      <w:r>
        <w:t>(1)</w:t>
      </w:r>
    </w:p>
    <w:p w:rsidR="0073067C" w:rsidP="00C13D23" w:rsidRDefault="00617C0B" w14:paraId="6907FA1C" w14:textId="1D1100FA">
      <w:pPr>
        <w:spacing w:line="480" w:lineRule="auto"/>
      </w:pPr>
      <w:r>
        <w:t xml:space="preserve">and </w:t>
      </w:r>
      <w:proofErr w:type="spellStart"/>
      <w:r w:rsidR="0073067C">
        <w:rPr>
          <w:i/>
          <w:iCs/>
        </w:rPr>
        <w:t>u</w:t>
      </w:r>
      <w:r w:rsidRPr="008F7AA9" w:rsidR="0073067C">
        <w:rPr>
          <w:i/>
          <w:iCs/>
          <w:vertAlign w:val="subscript"/>
        </w:rPr>
        <w:t>i</w:t>
      </w:r>
      <w:proofErr w:type="spellEnd"/>
      <w:r w:rsidR="0073067C">
        <w:t xml:space="preserve"> is the upward or downward bias</w:t>
      </w:r>
      <w:r w:rsidR="00341549">
        <w:t xml:space="preserve"> (trend)</w:t>
      </w:r>
      <w:r>
        <w:t xml:space="preserve">. </w:t>
      </w:r>
      <w:commentRangeStart w:id="7"/>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Pr="00C13D23" w:rsidR="00281EFD">
        <w:rPr>
          <w:i/>
          <w:iCs/>
          <w:vertAlign w:val="subscript"/>
        </w:rPr>
        <w:t>i</w:t>
      </w:r>
      <w:r>
        <w:t xml:space="preserve">). </w:t>
      </w:r>
      <w:commentRangeEnd w:id="7"/>
      <w:r w:rsidR="009B57A0">
        <w:rPr>
          <w:rStyle w:val="CommentReference"/>
          <w:rFonts w:asciiTheme="minorHAnsi" w:hAnsiTheme="minorHAnsi" w:eastAsiaTheme="minorHAnsi" w:cstheme="minorBidi"/>
          <w:lang w:eastAsia="en-US"/>
        </w:rPr>
        <w:commentReference w:id="7"/>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Pr="00C13D23" w:rsidR="004016DC">
        <w:rPr>
          <w:i/>
          <w:iCs/>
        </w:rPr>
        <w:t>t</w:t>
      </w:r>
      <w:r w:rsidR="004016DC">
        <w:t xml:space="preserve"> (</w:t>
      </w:r>
      <w:proofErr w:type="spellStart"/>
      <w:proofErr w:type="gramStart"/>
      <w:r w:rsidR="005D2020">
        <w:rPr>
          <w:i/>
          <w:iCs/>
        </w:rPr>
        <w:t>c</w:t>
      </w:r>
      <w:r w:rsidR="005D2020">
        <w:rPr>
          <w:i/>
          <w:iCs/>
          <w:vertAlign w:val="subscript"/>
        </w:rPr>
        <w:t>k</w:t>
      </w:r>
      <w:r w:rsidRPr="008F7AA9" w:rsidR="00281EFD">
        <w:rPr>
          <w:vertAlign w:val="subscript"/>
        </w:rPr>
        <w:t>,</w:t>
      </w:r>
      <w:r w:rsidRPr="008F7AA9" w:rsidR="00281EFD">
        <w:rPr>
          <w:i/>
          <w:iCs/>
          <w:vertAlign w:val="subscript"/>
        </w:rPr>
        <w:t>t</w:t>
      </w:r>
      <w:proofErr w:type="spellEnd"/>
      <w:proofErr w:type="gramEnd"/>
      <w:r w:rsidR="004016DC">
        <w:t>), such that</w:t>
      </w:r>
    </w:p>
    <w:p w:rsidRPr="00617C0B" w:rsidR="004016DC" w:rsidP="00C13D23" w:rsidRDefault="004016DC" w14:paraId="696FCF47" w14:textId="107186E2">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Pr="008F7AA9" w:rsidR="00281EFD">
        <w:rPr>
          <w:vertAlign w:val="subscript"/>
        </w:rPr>
        <w:t>,</w:t>
      </w:r>
      <w:r w:rsidRPr="008F7AA9" w:rsidR="00281EFD">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w:t>
      </w:r>
      <w:r w:rsidR="00F36190">
        <w:t>2</w:t>
      </w:r>
      <w:r>
        <w:t>)</w:t>
      </w:r>
    </w:p>
    <w:p w:rsidR="005D6A59" w:rsidP="00C13D23" w:rsidRDefault="005D6A59" w14:paraId="6AA709BB" w14:textId="5F5C375E">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Pr="00C13D23" w:rsidR="00C479C5">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rsidRPr="00C13D23" w:rsidR="00693DCA" w:rsidP="00C13D23" w:rsidRDefault="007550E8" w14:paraId="283DB60C" w14:textId="577EDBF1">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Pr="00C13D23" w:rsidR="00323DF1">
        <w:t xml:space="preserve">, </w:t>
      </w:r>
      <w:r w:rsidR="00323DF1">
        <w:t xml:space="preserve">we assumed that the estimated log-CPUE </w:t>
      </w:r>
      <w:r w:rsidR="00C762AB">
        <w:t xml:space="preserve">for genus </w:t>
      </w:r>
      <w:r w:rsidRPr="00C13D23" w:rsidR="00C762AB">
        <w:rPr>
          <w:i/>
          <w:iCs/>
        </w:rPr>
        <w:t>i</w:t>
      </w:r>
      <w:r w:rsidR="00C762AB">
        <w:t xml:space="preserve"> at time </w:t>
      </w:r>
      <w:r w:rsidRPr="00C13D23" w:rsidR="00C762AB">
        <w:rPr>
          <w:i/>
          <w:iCs/>
        </w:rPr>
        <w:t>t</w:t>
      </w:r>
      <w:r w:rsidR="00C762AB">
        <w:t xml:space="preserve"> (</w:t>
      </w:r>
      <w:proofErr w:type="spellStart"/>
      <w:proofErr w:type="gramStart"/>
      <w:r w:rsidR="00C762AB">
        <w:rPr>
          <w:i/>
          <w:iCs/>
        </w:rPr>
        <w:t>y</w:t>
      </w:r>
      <w:r w:rsidRPr="008F7AA9" w:rsidR="00C762AB">
        <w:rPr>
          <w:i/>
          <w:iCs/>
          <w:vertAlign w:val="subscript"/>
        </w:rPr>
        <w:t>i</w:t>
      </w:r>
      <w:r w:rsidRPr="008F7AA9" w:rsidR="00C762AB">
        <w:rPr>
          <w:vertAlign w:val="subscript"/>
        </w:rPr>
        <w:t>,</w:t>
      </w:r>
      <w:r w:rsidRPr="008F7AA9" w:rsidR="00C762AB">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Pr="008F7AA9" w:rsidR="001328B3">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Pr="008F7AA9" w:rsidR="001328B3">
        <w:rPr>
          <w:i/>
          <w:iCs/>
          <w:vertAlign w:val="subscript"/>
        </w:rPr>
        <w:t>i</w:t>
      </w:r>
      <w:r w:rsidRPr="008F7AA9" w:rsidR="001328B3">
        <w:rPr>
          <w:vertAlign w:val="subscript"/>
        </w:rPr>
        <w:t>,</w:t>
      </w:r>
      <w:r w:rsidRPr="008F7AA9" w:rsidR="001328B3">
        <w:rPr>
          <w:i/>
          <w:iCs/>
          <w:vertAlign w:val="subscript"/>
        </w:rPr>
        <w:t>t</w:t>
      </w:r>
      <w:proofErr w:type="spellEnd"/>
      <w:r w:rsidR="001328B3">
        <w:t>)</w:t>
      </w:r>
      <w:r w:rsidR="00C762AB">
        <w:t>, such that</w:t>
      </w:r>
      <w:r w:rsidR="00323DF1">
        <w:t xml:space="preserve"> </w:t>
      </w:r>
    </w:p>
    <w:p w:rsidRPr="00C13D23" w:rsidR="00323DF1" w:rsidP="00C277EB" w:rsidRDefault="00323DF1" w14:paraId="05E6DCE1" w14:textId="07EFF1AA">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Pr="00C13D23" w:rsidR="001328B3">
        <w:rPr>
          <w:lang w:val="fr-FR"/>
        </w:rPr>
        <w:t xml:space="preserve">+ </w:t>
      </w:r>
      <w:r w:rsidRPr="00C13D23" w:rsidR="001328B3">
        <w:rPr>
          <w:i/>
          <w:iCs/>
          <w:lang w:val="fr-FR"/>
        </w:rPr>
        <w:t>a</w:t>
      </w:r>
      <w:r w:rsidRPr="00C13D23" w:rsidR="001328B3">
        <w:rPr>
          <w:i/>
          <w:iCs/>
          <w:vertAlign w:val="subscript"/>
          <w:lang w:val="fr-FR"/>
        </w:rPr>
        <w:t>i</w:t>
      </w:r>
      <w:r w:rsidRPr="00C13D23" w:rsidR="001328B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sidR="00E44EB0">
        <w:rPr>
          <w:lang w:val="fr-FR"/>
        </w:rPr>
        <w:tab/>
      </w:r>
      <w:r w:rsidRPr="00C13D23" w:rsidR="001328B3">
        <w:rPr>
          <w:lang w:val="fr-FR"/>
        </w:rPr>
        <w:tab/>
      </w:r>
      <w:r w:rsidRPr="00C13D23">
        <w:rPr>
          <w:lang w:val="fr-FR"/>
        </w:rPr>
        <w:t>(</w:t>
      </w:r>
      <w:r w:rsidRPr="00C13D23" w:rsidR="00E44EB0">
        <w:rPr>
          <w:lang w:val="fr-FR"/>
        </w:rPr>
        <w:t>3</w:t>
      </w:r>
      <w:r w:rsidRPr="00C13D23">
        <w:rPr>
          <w:lang w:val="fr-FR"/>
        </w:rPr>
        <w:t>)</w:t>
      </w:r>
    </w:p>
    <w:p w:rsidR="00C277EB" w:rsidP="00C277EB" w:rsidRDefault="00A70481" w14:paraId="43E407EE" w14:textId="77777777">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rsidR="00AA16ED" w:rsidP="00AA16ED" w:rsidRDefault="009A3843" w14:paraId="2818A5F8" w14:textId="0778A950">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rsidRPr="002B36D9" w:rsidR="00AA16ED" w:rsidP="001B049B" w:rsidRDefault="00000000" w14:paraId="3B041491" w14:textId="3A1F0651">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u</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u</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u</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2B36D9">
        <w:tab/>
      </w:r>
      <w:r w:rsidR="002B36D9">
        <w:tab/>
      </w:r>
      <w:r w:rsidR="002B36D9">
        <w:tab/>
      </w:r>
      <w:r w:rsidR="002B36D9">
        <w:tab/>
      </w:r>
      <w:r w:rsidR="002B36D9">
        <w:tab/>
      </w:r>
      <w:r w:rsidR="002B36D9">
        <w:t>(4)</w:t>
      </w:r>
    </w:p>
    <w:p w:rsidRPr="00534C69" w:rsidR="00AA16ED" w:rsidP="00AA16ED" w:rsidRDefault="00AA16ED" w14:paraId="5DD03D4A" w14:textId="176CCD13">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rsidRPr="002B36D9" w:rsidR="00AA16ED" w:rsidP="001B049B" w:rsidRDefault="00000000" w14:paraId="157F8BA8" w14:textId="0040193E">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r>
                    <w:rPr>
                      <w:rFonts w:ascii="Cambria Math" w:hAnsi="Cambria Math" w:eastAsiaTheme="minorEastAsia" w:cstheme="minorHAnsi"/>
                    </w:rPr>
                    <m:t>u</m:t>
                  </m:r>
                  <m:ctrlPr>
                    <w:rPr>
                      <w:rFonts w:ascii="Cambria Math" w:hAnsi="Cambria Math" w:eastAsiaTheme="minorEastAsia" w:cstheme="minorHAnsi"/>
                      <w:i/>
                    </w:rPr>
                  </m:ctrlPr>
                </m:e>
              </m:mr>
              <m:mr>
                <m:e>
                  <m:r>
                    <w:rPr>
                      <w:rFonts w:ascii="Cambria Math" w:hAnsi="Cambria Math" w:eastAsiaTheme="minorEastAsia" w:cstheme="minorHAnsi"/>
                    </w:rPr>
                    <m:t>u</m:t>
                  </m:r>
                  <m:ctrlPr>
                    <w:rPr>
                      <w:rFonts w:ascii="Cambria Math" w:hAnsi="Cambria Math" w:eastAsiaTheme="minorEastAsia" w:cstheme="minorHAnsi"/>
                      <w:i/>
                    </w:rPr>
                  </m:ctrlPr>
                </m:e>
              </m:mr>
              <m:mr>
                <m:e>
                  <m:r>
                    <w:rPr>
                      <w:rFonts w:ascii="Cambria Math" w:hAnsi="Cambria Math" w:eastAsiaTheme="minorEastAsia" w:cstheme="minorHAnsi"/>
                    </w:rPr>
                    <m:t>u</m:t>
                  </m:r>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2B36D9">
        <w:tab/>
      </w:r>
      <w:r w:rsidR="002B36D9">
        <w:tab/>
      </w:r>
      <w:r w:rsidR="002B36D9">
        <w:tab/>
      </w:r>
      <w:r w:rsidR="002B36D9">
        <w:tab/>
      </w:r>
      <w:r w:rsidR="002B36D9">
        <w:tab/>
      </w:r>
      <w:r w:rsidR="002B36D9">
        <w:tab/>
      </w:r>
      <w:r w:rsidR="002B36D9">
        <w:t>(5)</w:t>
      </w:r>
    </w:p>
    <w:p w:rsidR="00AA16ED" w:rsidP="00AA16ED" w:rsidRDefault="00AA16ED" w14:paraId="5BFCC561" w14:textId="0A4BE25F">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rsidRPr="00510F40" w:rsidR="0003098B" w:rsidP="001B049B" w:rsidRDefault="00000000" w14:paraId="064C243F" w14:textId="747AD994">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b</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i/>
                  </w:rPr>
                </m:ctrlPr>
              </m:dP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k</m:t>
                    </m:r>
                  </m:sub>
                </m:sSub>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510F40">
        <w:tab/>
      </w:r>
      <w:r w:rsidR="00510F40">
        <w:tab/>
      </w:r>
      <w:r w:rsidR="00510F40">
        <w:tab/>
      </w:r>
      <w:r w:rsidR="00510F40">
        <w:tab/>
      </w:r>
      <w:r w:rsidR="00510F40">
        <w:t>(6)</w:t>
      </w:r>
    </w:p>
    <w:p w:rsidR="00ED4386" w:rsidRDefault="00ED4386" w14:paraId="36B28159" w14:textId="1A30F604">
      <w:pPr>
        <w:spacing w:line="480" w:lineRule="auto"/>
      </w:pPr>
      <w:r>
        <w:t xml:space="preserve">When the effects of the </w:t>
      </w:r>
      <w:r w:rsidR="00025F14">
        <w:t xml:space="preserve">single </w:t>
      </w:r>
      <w:r>
        <w:t>covariate are the same for all taxa, the model simplifies to</w:t>
      </w:r>
    </w:p>
    <w:p w:rsidRPr="00AB7A00" w:rsidR="00ED4386" w:rsidP="001B049B" w:rsidRDefault="00000000" w14:paraId="703C3D51" w14:textId="6EE19F06">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r>
                    <w:rPr>
                      <w:rFonts w:ascii="Cambria Math" w:hAnsi="Cambria Math" w:eastAsiaTheme="minorEastAsia" w:cstheme="minorHAnsi"/>
                    </w:rPr>
                    <m:t>b</m:t>
                  </m:r>
                  <m:ctrlPr>
                    <w:rPr>
                      <w:rFonts w:ascii="Cambria Math" w:hAnsi="Cambria Math" w:eastAsiaTheme="minorEastAsia" w:cstheme="minorHAnsi"/>
                      <w:i/>
                    </w:rPr>
                  </m:ctrlPr>
                </m:e>
              </m:mr>
              <m:mr>
                <m:e>
                  <m:r>
                    <w:rPr>
                      <w:rFonts w:ascii="Cambria Math" w:hAnsi="Cambria Math" w:eastAsiaTheme="minorEastAsia" w:cstheme="minorHAnsi"/>
                    </w:rPr>
                    <m:t>b</m:t>
                  </m:r>
                  <m:ctrlPr>
                    <w:rPr>
                      <w:rFonts w:ascii="Cambria Math" w:hAnsi="Cambria Math" w:eastAsiaTheme="minorEastAsia" w:cstheme="minorHAnsi"/>
                      <w:i/>
                    </w:rPr>
                  </m:ctrlPr>
                </m:e>
              </m:mr>
              <m:mr>
                <m:e>
                  <m:r>
                    <w:rPr>
                      <w:rFonts w:ascii="Cambria Math" w:hAnsi="Cambria Math" w:eastAsiaTheme="minorEastAsia" w:cstheme="minorHAnsi"/>
                    </w:rPr>
                    <m:t>b</m:t>
                  </m:r>
                  <m:ctrlPr>
                    <w:rPr>
                      <w:rFonts w:ascii="Cambria Math" w:hAnsi="Cambria Math" w:eastAsiaTheme="minorEastAsia" w:cstheme="minorHAnsi"/>
                      <w:i/>
                    </w:rPr>
                  </m:ctrlPr>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i/>
                  </w:rPr>
                </m:ctrlPr>
              </m:dP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k</m:t>
                    </m:r>
                  </m:sub>
                </m:sSub>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AB7A00">
        <w:tab/>
      </w:r>
      <w:r w:rsidR="00AB7A00">
        <w:tab/>
      </w:r>
      <w:r w:rsidR="00AB7A00">
        <w:tab/>
      </w:r>
      <w:r w:rsidR="00AB7A00">
        <w:tab/>
      </w:r>
      <w:r w:rsidR="00AB7A00">
        <w:tab/>
      </w:r>
      <w:r w:rsidR="00AB7A00">
        <w:t>(7)</w:t>
      </w:r>
    </w:p>
    <w:p w:rsidR="00025F14" w:rsidRDefault="00025F14" w14:paraId="7F18724F" w14:textId="4FF6206D">
      <w:pPr>
        <w:spacing w:line="480" w:lineRule="auto"/>
      </w:pPr>
      <w:r>
        <w:t>Similarly, the model with unique effects of two covariates is given by</w:t>
      </w:r>
    </w:p>
    <w:p w:rsidRPr="003F0EB9" w:rsidR="00025F14" w:rsidP="001B049B" w:rsidRDefault="00000000" w14:paraId="3046E0BF" w14:textId="7274F8FE">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2"/>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b</m:t>
                      </m:r>
                      <m:ctrlPr>
                        <w:rPr>
                          <w:rFonts w:ascii="Cambria Math" w:hAnsi="Cambria Math" w:eastAsiaTheme="minorEastAsia" w:cstheme="minorHAnsi"/>
                        </w:rPr>
                      </m:ctrlPr>
                    </m:e>
                    <m:sub>
                      <m:r>
                        <w:rPr>
                          <w:rFonts w:ascii="Cambria Math" w:hAnsi="Cambria Math" w:eastAsiaTheme="minorEastAsia" w:cstheme="minorHAnsi"/>
                        </w:rPr>
                        <m:t>PDO,C</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ctrlPr>
                        <w:rPr>
                          <w:rFonts w:ascii="Cambria Math" w:hAnsi="Cambria Math" w:eastAsiaTheme="minorEastAsia" w:cstheme="minorHAnsi"/>
                        </w:rPr>
                      </m:ctrlPr>
                    </m:e>
                    <m:sub>
                      <m:r>
                        <w:rPr>
                          <w:rFonts w:ascii="Cambria Math" w:hAnsi="Cambria Math" w:eastAsiaTheme="minorEastAsia" w:cstheme="minorHAnsi"/>
                        </w:rPr>
                        <m:t>ONI,C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PDO,Pej</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ONI,Pej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PDO,Pp</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ONI,Pp</m:t>
                      </m:r>
                    </m:sub>
                  </m:sSub>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PDO</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ONI</m:t>
                          </m:r>
                        </m:sub>
                      </m:sSub>
                    </m:e>
                  </m:mr>
                </m:m>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3F0EB9">
        <w:tab/>
      </w:r>
      <w:r w:rsidR="003F0EB9">
        <w:tab/>
      </w:r>
      <w:r w:rsidR="003F0EB9">
        <w:t>(8)</w:t>
      </w:r>
    </w:p>
    <w:p w:rsidR="00025F14" w:rsidRDefault="00025F14" w14:paraId="2417140C" w14:textId="5221A5DF">
      <w:pPr>
        <w:spacing w:line="480" w:lineRule="auto"/>
      </w:pPr>
      <w:r>
        <w:t>When the effects of the two covariates are shared among taxa, the model simplifies to</w:t>
      </w:r>
    </w:p>
    <w:p w:rsidRPr="00A947D4" w:rsidR="00025F14" w:rsidP="001B049B" w:rsidRDefault="00000000" w14:paraId="549EECC4" w14:textId="1312A858">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2"/>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b</m:t>
                      </m:r>
                      <m:ctrlPr>
                        <w:rPr>
                          <w:rFonts w:ascii="Cambria Math" w:hAnsi="Cambria Math" w:eastAsiaTheme="minorEastAsia" w:cstheme="minorHAnsi"/>
                        </w:rPr>
                      </m:ctrlPr>
                    </m:e>
                    <m:sub>
                      <m:r>
                        <w:rPr>
                          <w:rFonts w:ascii="Cambria Math" w:hAnsi="Cambria Math" w:eastAsiaTheme="minorEastAsia" w:cstheme="minorHAnsi"/>
                        </w:rPr>
                        <m:t>PDO</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ctrlPr>
                        <w:rPr>
                          <w:rFonts w:ascii="Cambria Math" w:hAnsi="Cambria Math" w:eastAsiaTheme="minorEastAsia" w:cstheme="minorHAnsi"/>
                        </w:rPr>
                      </m:ctrlPr>
                    </m:e>
                    <m:sub>
                      <m:r>
                        <w:rPr>
                          <w:rFonts w:ascii="Cambria Math" w:hAnsi="Cambria Math" w:eastAsiaTheme="minorEastAsia" w:cstheme="minorHAnsi"/>
                        </w:rPr>
                        <m:t>ONI</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PDO</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ONI</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PDO</m:t>
                      </m:r>
                    </m:sub>
                  </m:sSub>
                </m:e>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ONI</m:t>
                      </m:r>
                    </m:sub>
                  </m:sSub>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PDO</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ONI</m:t>
                          </m:r>
                        </m:sub>
                      </m:sSub>
                    </m:e>
                  </m:mr>
                </m:m>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ctrlPr>
                            <w:rPr>
                              <w:rFonts w:ascii="Cambria Math" w:hAnsi="Cambria Math" w:eastAsiaTheme="minorEastAsia" w:cstheme="minorHAnsi"/>
                            </w:rPr>
                          </m:ctrlP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Pej</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A947D4">
        <w:tab/>
      </w:r>
      <w:r w:rsidR="00A947D4">
        <w:tab/>
      </w:r>
      <w:r w:rsidR="00A947D4">
        <w:tab/>
      </w:r>
      <w:r w:rsidR="00A947D4">
        <w:t>(9)</w:t>
      </w:r>
    </w:p>
    <w:p w:rsidR="00C61FE7" w:rsidP="00C61FE7" w:rsidRDefault="00C61FE7" w14:paraId="3B6DF5EA" w14:textId="77777777">
      <w:pPr>
        <w:spacing w:line="480" w:lineRule="auto"/>
      </w:pPr>
      <w:r>
        <w:t>For models where we assume two states represented by the two genera, the biased random walk is given by</w:t>
      </w:r>
    </w:p>
    <w:p w:rsidR="00C61FE7" w:rsidP="00C61FE7" w:rsidRDefault="00000000" w14:paraId="047FD8F8" w14:textId="0133877F">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u</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u</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C61FE7">
        <w:tab/>
      </w:r>
      <w:r w:rsidR="00C61FE7">
        <w:tab/>
      </w:r>
      <w:r w:rsidR="00C61FE7">
        <w:tab/>
      </w:r>
      <w:r w:rsidR="00C61FE7">
        <w:tab/>
      </w:r>
      <w:r w:rsidR="00C61FE7">
        <w:tab/>
      </w:r>
      <w:r w:rsidR="00C61FE7">
        <w:tab/>
      </w:r>
      <w:r w:rsidR="00C61FE7">
        <w:t>(</w:t>
      </w:r>
      <w:r w:rsidR="00A947D4">
        <w:t>10</w:t>
      </w:r>
      <w:r w:rsidR="00C61FE7">
        <w:t>)</w:t>
      </w:r>
    </w:p>
    <w:p w:rsidRPr="00534C69" w:rsidR="00C61FE7" w:rsidP="00C61FE7" w:rsidRDefault="00C61FE7" w14:paraId="37B35618" w14:textId="7777777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rsidR="00C61FE7" w:rsidP="00C61FE7" w:rsidRDefault="00000000" w14:paraId="75FAB2CD" w14:textId="29E541D3">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r>
                    <w:rPr>
                      <w:rFonts w:ascii="Cambria Math" w:hAnsi="Cambria Math" w:eastAsiaTheme="minorEastAsia" w:cstheme="minorHAnsi"/>
                    </w:rPr>
                    <m:t>u</m:t>
                  </m:r>
                  <m:ctrlPr>
                    <w:rPr>
                      <w:rFonts w:ascii="Cambria Math" w:hAnsi="Cambria Math" w:eastAsiaTheme="minorEastAsia" w:cstheme="minorHAnsi"/>
                      <w:i/>
                    </w:rPr>
                  </m:ctrlPr>
                </m:e>
              </m:mr>
              <m:mr>
                <m:e>
                  <m:r>
                    <w:rPr>
                      <w:rFonts w:ascii="Cambria Math" w:hAnsi="Cambria Math" w:eastAsiaTheme="minorEastAsia" w:cstheme="minorHAnsi"/>
                    </w:rPr>
                    <m:t>u</m:t>
                  </m:r>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C61FE7">
        <w:tab/>
      </w:r>
      <w:r w:rsidR="00C61FE7">
        <w:tab/>
      </w:r>
      <w:r w:rsidR="00C61FE7">
        <w:tab/>
      </w:r>
      <w:r w:rsidR="00C61FE7">
        <w:tab/>
      </w:r>
      <w:r w:rsidR="00C61FE7">
        <w:tab/>
      </w:r>
      <w:r w:rsidR="00C61FE7">
        <w:tab/>
      </w:r>
      <w:r w:rsidR="00C61FE7">
        <w:t>(</w:t>
      </w:r>
      <w:r w:rsidR="00A947D4">
        <w:t>11</w:t>
      </w:r>
      <w:r w:rsidR="00C61FE7">
        <w:t>)</w:t>
      </w:r>
    </w:p>
    <w:p w:rsidRPr="00534C69" w:rsidR="00C61FE7" w:rsidP="00C61FE7" w:rsidRDefault="00C61FE7" w14:paraId="2DAA6BBE" w14:textId="77777777">
      <w:pPr>
        <w:spacing w:line="480" w:lineRule="auto"/>
      </w:pPr>
      <w:r>
        <w:t>The multivariate model with covariates is then</w:t>
      </w:r>
    </w:p>
    <w:p w:rsidR="00C61FE7" w:rsidP="00C61FE7" w:rsidRDefault="00000000" w14:paraId="7DF428DE" w14:textId="4F585CA9">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b</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j,t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C61FE7">
        <w:tab/>
      </w:r>
      <w:r w:rsidR="00C61FE7">
        <w:tab/>
      </w:r>
      <w:r w:rsidR="00C61FE7">
        <w:tab/>
      </w:r>
      <w:r w:rsidR="00C61FE7">
        <w:tab/>
      </w:r>
      <w:r w:rsidR="00C61FE7">
        <w:tab/>
      </w:r>
      <w:r w:rsidR="00C61FE7">
        <w:t>(</w:t>
      </w:r>
      <w:r w:rsidR="00A947D4">
        <w:t>12</w:t>
      </w:r>
      <w:r w:rsidR="00C61FE7">
        <w:t>)</w:t>
      </w:r>
    </w:p>
    <w:p w:rsidR="00C61FE7" w:rsidP="00C61FE7" w:rsidRDefault="00C61FE7" w14:paraId="1AD0CC7B" w14:textId="77777777">
      <w:pPr>
        <w:spacing w:line="480" w:lineRule="auto"/>
      </w:pPr>
      <w:r>
        <w:t>when the effects of the covariate are different for the two genera, or</w:t>
      </w:r>
    </w:p>
    <w:p w:rsidR="00C61FE7" w:rsidP="00C61FE7" w:rsidRDefault="00000000" w14:paraId="574139AA" w14:textId="679790FE">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ctrlPr>
              <w:rPr>
                <w:rFonts w:ascii="Cambria Math" w:hAnsi="Cambria Math" w:eastAsiaTheme="minorEastAsia" w:cstheme="minorHAnsi"/>
              </w:rPr>
            </m:ctrlPr>
          </m:e>
          <m:sub>
            <m:r>
              <w:rPr>
                <w:rFonts w:ascii="Cambria Math" w:hAnsi="Cambria Math" w:eastAsiaTheme="minorEastAsia" w:cstheme="minorHAnsi"/>
              </w:rPr>
              <m:t>t-1</m:t>
            </m:r>
          </m:sub>
        </m:sSub>
        <m: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r>
                    <w:rPr>
                      <w:rFonts w:ascii="Cambria Math" w:hAnsi="Cambria Math" w:eastAsia="Cambria Math" w:cs="Cambria Math"/>
                    </w:rPr>
                    <m:t>b</m:t>
                  </m:r>
                  <m:ctrlPr>
                    <w:rPr>
                      <w:rFonts w:ascii="Cambria Math" w:hAnsi="Cambria Math" w:eastAsiaTheme="minorEastAsia" w:cstheme="minorHAnsi"/>
                      <w:i/>
                    </w:rPr>
                  </m:ctrlPr>
                </m:e>
              </m:mr>
              <m:mr>
                <m:e>
                  <m:r>
                    <w:rPr>
                      <w:rFonts w:ascii="Cambria Math" w:hAnsi="Cambria Math" w:eastAsiaTheme="minorEastAsia" w:cstheme="minorHAnsi"/>
                    </w:rPr>
                    <m:t>b</m:t>
                  </m:r>
                  <m:ctrlPr>
                    <w:rPr>
                      <w:rFonts w:ascii="Cambria Math" w:hAnsi="Cambria Math" w:eastAsiaTheme="minorEastAsia" w:cstheme="minorHAnsi"/>
                      <w:i/>
                    </w:rPr>
                  </m:ctrlPr>
                </m:e>
              </m:mr>
            </m:m>
            <m:ctrlPr>
              <w:rPr>
                <w:rFonts w:ascii="Cambria Math" w:hAnsi="Cambria Math" w:eastAsiaTheme="minorEastAsia" w:cstheme="minorHAnsi"/>
                <w:i/>
              </w:rPr>
            </m:ctrlPr>
          </m:e>
        </m:d>
        <m:r>
          <w:rPr>
            <w:rFonts w:ascii="Cambria Math" w:hAnsi="Cambria Math" w:eastAsiaTheme="minorEastAsia" w:cstheme="minorHAnsi"/>
          </w:rPr>
          <m:t>[</m:t>
        </m:r>
        <m:sSub>
          <m:sSubPr>
            <m:ctrlPr>
              <w:rPr>
                <w:rFonts w:ascii="Cambria Math" w:hAnsi="Cambria Math" w:eastAsiaTheme="minorEastAsia" w:cstheme="minorHAnsi"/>
                <w:i/>
              </w:rPr>
            </m:ctrlPr>
          </m:sSubPr>
          <m:e>
            <m:r>
              <w:rPr>
                <w:rFonts w:ascii="Cambria Math" w:hAnsi="Cambria Math" w:eastAsiaTheme="minorEastAsia" w:cstheme="minorHAnsi"/>
              </w:rPr>
              <m:t>c</m:t>
            </m:r>
          </m:e>
          <m:sub>
            <m:r>
              <w:rPr>
                <w:rFonts w:ascii="Cambria Math" w:hAnsi="Cambria Math" w:eastAsiaTheme="minorEastAsia" w:cstheme="minorHAnsi"/>
              </w:rPr>
              <m:t>j,t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w</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C61FE7">
        <w:tab/>
      </w:r>
      <w:r w:rsidR="00C61FE7">
        <w:tab/>
      </w:r>
      <w:r w:rsidR="00C61FE7">
        <w:tab/>
      </w:r>
      <w:r w:rsidR="00C61FE7">
        <w:tab/>
      </w:r>
      <w:r w:rsidR="00C61FE7">
        <w:tab/>
      </w:r>
      <w:r w:rsidR="00C61FE7">
        <w:tab/>
      </w:r>
      <w:r w:rsidR="00C61FE7">
        <w:t>(</w:t>
      </w:r>
      <w:r w:rsidR="00A947D4">
        <w:t>13</w:t>
      </w:r>
      <w:r w:rsidR="00C61FE7">
        <w:t>)</w:t>
      </w:r>
    </w:p>
    <w:p w:rsidR="00C61FE7" w:rsidP="00C61FE7" w:rsidRDefault="00C61FE7" w14:paraId="7C4E0453" w14:textId="77777777">
      <w:pPr>
        <w:spacing w:line="480" w:lineRule="auto"/>
      </w:pPr>
      <w:r>
        <w:t>when the effects of the covariate are the same for the two genera.</w:t>
      </w:r>
    </w:p>
    <w:p w:rsidR="004268F2" w:rsidRDefault="004268F2" w14:paraId="3E42328F" w14:textId="76A22D23">
      <w:pPr>
        <w:spacing w:line="480" w:lineRule="auto"/>
      </w:pPr>
      <w:r>
        <w:t>The observation model for the case where all three taxa are assumed to have their own unique state is given by</w:t>
      </w:r>
    </w:p>
    <w:p w:rsidRPr="004D1233" w:rsidR="004268F2" w:rsidP="001B049B" w:rsidRDefault="00000000" w14:paraId="46AA9F09" w14:textId="646B325D">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3"/>
                      <m:mcJc m:val="center"/>
                    </m:mcPr>
                  </m:mc>
                </m:mcs>
                <m:ctrlPr>
                  <w:rPr>
                    <w:rFonts w:ascii="Cambria Math" w:hAnsi="Cambria Math" w:eastAsia="Cambria Math" w:cs="Cambria Math"/>
                  </w:rPr>
                </m:ctrlPr>
              </m:mPr>
              <m:mr>
                <m:e>
                  <m:r>
                    <m:rPr>
                      <m:sty m:val="p"/>
                    </m:rPr>
                    <w:rPr>
                      <w:rFonts w:ascii="Cambria Math" w:hAnsi="Cambria Math" w:eastAsia="Cambria Math" w:cs="Cambria Math"/>
                    </w:rPr>
                    <m:t>1</m:t>
                  </m:r>
                </m:e>
                <m:e>
                  <m:r>
                    <w:rPr>
                      <w:rFonts w:ascii="Cambria Math" w:hAnsi="Cambria Math" w:eastAsia="Cambria Math" w:cs="Cambria Math"/>
                    </w:rPr>
                    <m:t>0</m:t>
                  </m:r>
                </m:e>
                <m:e>
                  <m:r>
                    <w:rPr>
                      <w:rFonts w:ascii="Cambria Math" w:hAnsi="Cambria Math" w:eastAsia="Cambria Math" w:cs="Cambria Math"/>
                    </w:rPr>
                    <m:t>0</m:t>
                  </m:r>
                </m:e>
              </m:mr>
              <m:mr>
                <m:e>
                  <m:r>
                    <w:rPr>
                      <w:rFonts w:ascii="Cambria Math" w:hAnsi="Cambria Math" w:eastAsia="Cambria Math" w:cs="Cambria Math"/>
                    </w:rPr>
                    <m:t>0</m:t>
                  </m:r>
                </m:e>
                <m:e>
                  <m:r>
                    <w:rPr>
                      <w:rFonts w:ascii="Cambria Math" w:hAnsi="Cambria Math" w:eastAsia="Cambria Math" w:cs="Cambria Math"/>
                    </w:rPr>
                    <m:t>1</m:t>
                  </m:r>
                </m:e>
                <m:e>
                  <m:r>
                    <w:rPr>
                      <w:rFonts w:ascii="Cambria Math" w:hAnsi="Cambria Math" w:eastAsia="Cambria Math" w:cs="Cambria Math"/>
                    </w:rPr>
                    <m:t>0</m:t>
                  </m:r>
                </m:e>
              </m:mr>
              <m:mr>
                <m:e>
                  <m:r>
                    <w:rPr>
                      <w:rFonts w:ascii="Cambria Math" w:hAnsi="Cambria Math" w:eastAsia="Cambria Math" w:cs="Cambria Math"/>
                    </w:rPr>
                    <m:t>0</m:t>
                  </m:r>
                </m:e>
                <m:e>
                  <m:r>
                    <w:rPr>
                      <w:rFonts w:ascii="Cambria Math" w:hAnsi="Cambria Math" w:eastAsia="Cambria Math" w:cs="Cambria Math"/>
                    </w:rPr>
                    <m:t>0</m:t>
                  </m:r>
                </m:e>
                <m:e>
                  <m:r>
                    <w:rPr>
                      <w:rFonts w:ascii="Cambria Math" w:hAnsi="Cambria Math" w:eastAsia="Cambria Math" w:cs="Cambria Math"/>
                    </w:rPr>
                    <m:t>1</m:t>
                  </m:r>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4D1233">
        <w:tab/>
      </w:r>
      <w:r w:rsidR="004D1233">
        <w:tab/>
      </w:r>
      <w:r w:rsidR="004D1233">
        <w:tab/>
      </w:r>
      <w:r w:rsidR="004D1233">
        <w:tab/>
      </w:r>
      <w:r w:rsidR="004D1233">
        <w:tab/>
      </w:r>
      <w:r w:rsidR="004D1233">
        <w:t>(14)</w:t>
      </w:r>
    </w:p>
    <w:p w:rsidR="00FC2788" w:rsidRDefault="00FC2788" w14:paraId="1FED8D77" w14:textId="4C1A3CBD">
      <w:pPr>
        <w:spacing w:line="480" w:lineRule="auto"/>
      </w:pPr>
      <w:r>
        <w:t>For the cases where the states are grouped by the two genera, the observation model is</w:t>
      </w:r>
    </w:p>
    <w:p w:rsidRPr="004D1233" w:rsidR="00FC2788" w:rsidP="001B049B" w:rsidRDefault="00000000" w14:paraId="259AAC68" w14:textId="098872A5">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2"/>
                      <m:mcJc m:val="center"/>
                    </m:mcPr>
                  </m:mc>
                </m:mcs>
                <m:ctrlPr>
                  <w:rPr>
                    <w:rFonts w:ascii="Cambria Math" w:hAnsi="Cambria Math" w:eastAsia="Cambria Math" w:cs="Cambria Math"/>
                  </w:rPr>
                </m:ctrlPr>
              </m:mPr>
              <m:mr>
                <m:e>
                  <m:r>
                    <w:rPr>
                      <w:rFonts w:ascii="Cambria Math" w:hAnsi="Cambria Math" w:eastAsia="Cambria Math" w:cs="Cambria Math"/>
                    </w:rPr>
                    <m:t>1</m:t>
                  </m:r>
                </m:e>
                <m:e>
                  <m:r>
                    <w:rPr>
                      <w:rFonts w:ascii="Cambria Math" w:hAnsi="Cambria Math" w:eastAsia="Cambria Math" w:cs="Cambria Math"/>
                    </w:rPr>
                    <m:t>0</m:t>
                  </m:r>
                </m:e>
              </m:mr>
              <m:mr>
                <m:e>
                  <m:r>
                    <w:rPr>
                      <w:rFonts w:ascii="Cambria Math" w:hAnsi="Cambria Math" w:eastAsia="Cambria Math" w:cs="Cambria Math"/>
                    </w:rPr>
                    <m:t>0</m:t>
                  </m:r>
                </m:e>
                <m:e>
                  <m:r>
                    <w:rPr>
                      <w:rFonts w:ascii="Cambria Math" w:hAnsi="Cambria Math" w:eastAsia="Cambria Math" w:cs="Cambria Math"/>
                    </w:rPr>
                    <m:t>1</m:t>
                  </m:r>
                </m:e>
              </m:mr>
              <m:mr>
                <m:e>
                  <m:r>
                    <w:rPr>
                      <w:rFonts w:ascii="Cambria Math" w:hAnsi="Cambria Math" w:eastAsia="Cambria Math" w:cs="Cambria Math"/>
                    </w:rPr>
                    <m:t>0</m:t>
                  </m:r>
                </m:e>
                <m:e>
                  <m:r>
                    <w:rPr>
                      <w:rFonts w:ascii="Cambria Math" w:hAnsi="Cambria Math" w:eastAsia="Cambria Math" w:cs="Cambria Math"/>
                    </w:rPr>
                    <m:t>1</m:t>
                  </m:r>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C</m:t>
                          </m:r>
                        </m:sub>
                      </m:sSub>
                      <m:ctrlPr>
                        <w:rPr>
                          <w:rFonts w:ascii="Cambria Math" w:hAnsi="Cambria Math" w:eastAsiaTheme="minorEastAsia" w:cstheme="minorHAnsi"/>
                          <w:i/>
                        </w:rPr>
                      </m:ctrlPr>
                    </m:e>
                  </m:mr>
                  <m:mr>
                    <m:e>
                      <m:sSub>
                        <m:sSubPr>
                          <m:ctrlPr>
                            <w:rPr>
                              <w:rFonts w:ascii="Cambria Math" w:hAnsi="Cambria Math" w:eastAsiaTheme="minorEastAsia" w:cstheme="minorHAnsi"/>
                              <w:i/>
                            </w:rPr>
                          </m:ctrlPr>
                        </m:sSubPr>
                        <m:e>
                          <m:r>
                            <w:rPr>
                              <w:rFonts w:ascii="Cambria Math" w:hAnsi="Cambria Math" w:eastAsiaTheme="minorEastAsia" w:cstheme="minorHAnsi"/>
                            </w:rPr>
                            <m:t>x</m:t>
                          </m:r>
                        </m:e>
                        <m:sub>
                          <m:r>
                            <w:rPr>
                              <w:rFonts w:ascii="Cambria Math" w:hAnsi="Cambria Math" w:eastAsiaTheme="minorEastAsia" w:cstheme="minorHAnsi"/>
                            </w:rPr>
                            <m:t>P</m:t>
                          </m:r>
                        </m:sub>
                      </m:sSub>
                      <m:ctrlPr>
                        <w:rPr>
                          <w:rFonts w:ascii="Cambria Math" w:hAnsi="Cambria Math" w:eastAsiaTheme="minorEastAsia" w:cstheme="minorHAnsi"/>
                          <w:i/>
                        </w:rPr>
                      </m:ctrlPr>
                    </m:e>
                  </m:mr>
                </m:m>
                <m:ctrlPr>
                  <w:rPr>
                    <w:rFonts w:ascii="Cambria Math" w:hAnsi="Cambria Math" w:eastAsiaTheme="minorEastAsia" w:cstheme="minorHAnsi"/>
                    <w:i/>
                  </w:rPr>
                </m:ctrlPr>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4D1233">
        <w:tab/>
      </w:r>
      <w:r w:rsidR="004D1233">
        <w:tab/>
      </w:r>
      <w:r w:rsidR="004D1233">
        <w:tab/>
      </w:r>
      <w:r w:rsidR="004D1233">
        <w:tab/>
      </w:r>
      <w:r w:rsidR="004D1233">
        <w:tab/>
      </w:r>
      <w:r w:rsidR="004D1233">
        <w:tab/>
      </w:r>
      <w:r w:rsidR="004D1233">
        <w:t>(15)</w:t>
      </w:r>
    </w:p>
    <w:p w:rsidR="00FA6702" w:rsidRDefault="00FA6702" w14:paraId="158433AB" w14:textId="4CC46670">
      <w:pPr>
        <w:spacing w:line="480" w:lineRule="auto"/>
      </w:pPr>
      <w:r>
        <w:t>When all three taxa are assumed to be observations of a single state, the model becomes</w:t>
      </w:r>
    </w:p>
    <w:p w:rsidRPr="005A79B5" w:rsidR="00FA6702" w:rsidP="001B049B" w:rsidRDefault="00000000" w14:paraId="610B4A88" w14:textId="08AA5B7A">
      <w:pPr>
        <w:spacing w:line="480" w:lineRule="auto"/>
        <w:ind w:left="720" w:firstLine="720"/>
      </w:pPr>
      <m:oMath>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y</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r>
          <m:rPr>
            <m:sty m:val="p"/>
          </m:rPr>
          <w:rPr>
            <w:rFonts w:ascii="Cambria Math" w:hAnsi="Cambria Math" w:eastAsiaTheme="minorEastAsia" w:cstheme="minorHAnsi"/>
          </w:rPr>
          <m:t>=</m:t>
        </m:r>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Cambria Math" w:cs="Cambria Math"/>
                  </w:rPr>
                </m:ctrlPr>
              </m:mPr>
              <m:mr>
                <m:e>
                  <m:r>
                    <w:rPr>
                      <w:rFonts w:ascii="Cambria Math" w:hAnsi="Cambria Math" w:eastAsia="Cambria Math" w:cs="Cambria Math"/>
                    </w:rPr>
                    <m:t>1</m:t>
                  </m:r>
                </m:e>
              </m:mr>
              <m:mr>
                <m:e>
                  <m:r>
                    <w:rPr>
                      <w:rFonts w:ascii="Cambria Math" w:hAnsi="Cambria Math" w:eastAsia="Cambria Math" w:cs="Cambria Math"/>
                    </w:rPr>
                    <m:t>1</m:t>
                  </m:r>
                </m:e>
              </m:mr>
              <m:mr>
                <m:e>
                  <m:r>
                    <w:rPr>
                      <w:rFonts w:ascii="Cambria Math" w:hAnsi="Cambria Math" w:eastAsia="Cambria Math" w:cs="Cambria Math"/>
                    </w:rPr>
                    <m:t>1</m:t>
                  </m:r>
                </m:e>
              </m:mr>
            </m:m>
            <m:ctrlPr>
              <w:rPr>
                <w:rFonts w:ascii="Cambria Math" w:hAnsi="Cambria Math" w:eastAsiaTheme="minorEastAsia" w:cstheme="minorHAnsi"/>
                <w:i/>
              </w:rPr>
            </m:ctrlPr>
          </m:e>
        </m:d>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r>
                  <w:rPr>
                    <w:rFonts w:ascii="Cambria Math" w:hAnsi="Cambria Math" w:eastAsiaTheme="minorEastAsia" w:cstheme="minorHAnsi"/>
                  </w:rPr>
                  <m:t>x</m:t>
                </m:r>
                <m:ctrlPr>
                  <w:rPr>
                    <w:rFonts w:ascii="Cambria Math" w:hAnsi="Cambria Math" w:eastAsiaTheme="minorEastAsia" w:cstheme="minorHAnsi"/>
                    <w:i/>
                  </w:rPr>
                </m:ctrlPr>
              </m:e>
            </m:d>
          </m:e>
          <m:sub>
            <m:r>
              <w:rPr>
                <w:rFonts w:ascii="Cambria Math" w:hAnsi="Cambria Math" w:eastAsiaTheme="minorEastAsia" w:cstheme="minorHAnsi"/>
              </w:rPr>
              <m:t>t</m:t>
            </m:r>
          </m:sub>
        </m:sSub>
        <m:r>
          <w:rPr>
            <w:rFonts w:ascii="Cambria Math" w:hAnsi="Cambria Math" w:eastAsiaTheme="minorEastAsia" w:cstheme="minorHAnsi"/>
          </w:rPr>
          <m:t>+</m:t>
        </m:r>
        <m:sSub>
          <m:sSubPr>
            <m:ctrlPr>
              <w:rPr>
                <w:rFonts w:ascii="Cambria Math" w:hAnsi="Cambria Math" w:eastAsiaTheme="minorEastAsia" w:cstheme="minorHAnsi"/>
                <w:i/>
              </w:rPr>
            </m:ctrlPr>
          </m:sSubPr>
          <m:e>
            <m:d>
              <m:dPr>
                <m:begChr m:val="["/>
                <m:endChr m:val="]"/>
                <m:ctrlPr>
                  <w:rPr>
                    <w:rFonts w:ascii="Cambria Math" w:hAnsi="Cambria Math" w:eastAsiaTheme="minorEastAsia" w:cstheme="minorHAnsi"/>
                  </w:rPr>
                </m:ctrlPr>
              </m:dPr>
              <m:e>
                <m:m>
                  <m:mPr>
                    <m:mcs>
                      <m:mc>
                        <m:mcPr>
                          <m:count m:val="1"/>
                          <m:mcJc m:val="center"/>
                        </m:mcPr>
                      </m:mc>
                    </m:mcs>
                    <m:ctrlPr>
                      <w:rPr>
                        <w:rFonts w:ascii="Cambria Math" w:hAnsi="Cambria Math" w:eastAsiaTheme="minorEastAsia" w:cstheme="minorHAnsi"/>
                        <w:i/>
                      </w:rPr>
                    </m:ctrlPr>
                  </m:mP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C</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Pej</m:t>
                          </m:r>
                        </m:sub>
                      </m:sSub>
                    </m:e>
                  </m:mr>
                  <m:mr>
                    <m:e>
                      <m:sSub>
                        <m:sSubPr>
                          <m:ctrlPr>
                            <w:rPr>
                              <w:rFonts w:ascii="Cambria Math" w:hAnsi="Cambria Math" w:eastAsiaTheme="minorEastAsia" w:cstheme="minorHAnsi"/>
                              <w:i/>
                            </w:rPr>
                          </m:ctrlPr>
                        </m:sSubPr>
                        <m:e>
                          <m:r>
                            <w:rPr>
                              <w:rFonts w:ascii="Cambria Math" w:hAnsi="Cambria Math" w:eastAsiaTheme="minorEastAsia" w:cstheme="minorHAnsi"/>
                            </w:rPr>
                            <m:t>v</m:t>
                          </m:r>
                        </m:e>
                        <m:sub>
                          <m:r>
                            <w:rPr>
                              <w:rFonts w:ascii="Cambria Math" w:hAnsi="Cambria Math" w:eastAsiaTheme="minorEastAsia" w:cstheme="minorHAnsi"/>
                            </w:rPr>
                            <m:t>Pp</m:t>
                          </m:r>
                        </m:sub>
                      </m:sSub>
                    </m:e>
                  </m:mr>
                </m:m>
                <m:ctrlPr>
                  <w:rPr>
                    <w:rFonts w:ascii="Cambria Math" w:hAnsi="Cambria Math" w:eastAsiaTheme="minorEastAsia" w:cstheme="minorHAnsi"/>
                    <w:i/>
                  </w:rPr>
                </m:ctrlPr>
              </m:e>
            </m:d>
          </m:e>
          <m:sub>
            <m:r>
              <w:rPr>
                <w:rFonts w:ascii="Cambria Math" w:hAnsi="Cambria Math" w:eastAsiaTheme="minorEastAsia" w:cstheme="minorHAnsi"/>
              </w:rPr>
              <m:t>t</m:t>
            </m:r>
          </m:sub>
        </m:sSub>
      </m:oMath>
      <w:r w:rsidR="005A79B5">
        <w:tab/>
      </w:r>
      <w:r w:rsidR="005A79B5">
        <w:tab/>
      </w:r>
      <w:r w:rsidR="005A79B5">
        <w:tab/>
      </w:r>
      <w:r w:rsidR="005A79B5">
        <w:tab/>
      </w:r>
      <w:r w:rsidR="005A79B5">
        <w:tab/>
      </w:r>
      <w:r w:rsidR="005A79B5">
        <w:tab/>
      </w:r>
      <w:r w:rsidR="005A79B5">
        <w:tab/>
      </w:r>
      <w:r w:rsidR="005A79B5">
        <w:t>(16)</w:t>
      </w:r>
    </w:p>
    <w:p w:rsidRPr="00534C69" w:rsidR="00700FFA" w:rsidP="0062441E" w:rsidRDefault="00700FFA" w14:paraId="68AC0CFC" w14:textId="0D63196A">
      <w:pPr>
        <w:spacing w:line="480" w:lineRule="auto"/>
      </w:pPr>
      <w:r>
        <w:tab/>
      </w:r>
      <w:r>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Pr="00B60AD9" w:rsidR="00B60AD9">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Pr="00B60AD9" w:rsidR="00B60AD9">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Pr="00C57D7F" w:rsidR="00C57D7F">
        <w:t>https://github.com/veggerk/Puget-Sound-</w:t>
      </w:r>
      <w:r w:rsidR="006A7FD7">
        <w:t>s</w:t>
      </w:r>
      <w:r w:rsidR="00357130">
        <w:t>hrimp</w:t>
      </w:r>
      <w:r w:rsidRPr="00C57D7F" w:rsidR="00C57D7F">
        <w:t>-paper</w:t>
      </w:r>
      <w:r w:rsidR="00C57D7F">
        <w:t>.</w:t>
      </w:r>
    </w:p>
    <w:p w:rsidRPr="00BB4B26" w:rsidR="00E73FA4" w:rsidP="007D67A2" w:rsidRDefault="00E73FA4" w14:paraId="02832118" w14:textId="189B7DF6">
      <w:pPr>
        <w:spacing w:before="240" w:line="480" w:lineRule="auto"/>
        <w:rPr>
          <w:b/>
          <w:sz w:val="28"/>
          <w:szCs w:val="28"/>
        </w:rPr>
      </w:pPr>
      <w:r w:rsidRPr="002A4AB8">
        <w:rPr>
          <w:b/>
          <w:sz w:val="28"/>
          <w:szCs w:val="28"/>
        </w:rPr>
        <w:t>Results</w:t>
      </w:r>
    </w:p>
    <w:p w:rsidRPr="00C1164B" w:rsidR="00E73FA4" w:rsidP="00E73FA4" w:rsidRDefault="00DB00B3" w14:paraId="0553832F" w14:textId="5561726A">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rsidR="000901C2" w:rsidP="00C13D23" w:rsidRDefault="000D68E4" w14:paraId="30AE4CD5" w14:textId="4F655AB3">
      <w:pPr>
        <w:spacing w:line="480" w:lineRule="auto"/>
        <w:ind w:firstLine="720"/>
      </w:pPr>
      <w:r w:rsidRPr="00C1164B">
        <w:t>Model selection results showed</w:t>
      </w:r>
      <w:r w:rsidRPr="00C1164B" w:rsidR="00C1164B">
        <w:t xml:space="preserve"> </w:t>
      </w:r>
      <w:r w:rsidR="001A42E5">
        <w:t>a negligible difference in</w:t>
      </w:r>
      <w:r w:rsidRPr="00C1164B" w:rsidR="00C1164B">
        <w:t xml:space="preserve"> </w:t>
      </w:r>
      <w:r w:rsidRPr="00C1164B">
        <w:t xml:space="preserve">data support for </w:t>
      </w:r>
      <w:r w:rsidRPr="00C1164B" w:rsidR="00C1164B">
        <w:t>two models</w:t>
      </w:r>
      <w:r w:rsidR="00177868">
        <w:t xml:space="preserve"> that were within delta </w:t>
      </w:r>
      <w:proofErr w:type="spellStart"/>
      <w:r w:rsidR="00177868">
        <w:t>AICc</w:t>
      </w:r>
      <w:proofErr w:type="spellEnd"/>
      <w:r w:rsidR="00177868">
        <w:t xml:space="preserve"> of 2.0 of each other</w:t>
      </w:r>
      <w:r w:rsidR="001B049B">
        <w:t xml:space="preserve"> (Table 1)</w:t>
      </w:r>
      <w:r w:rsidRPr="00C1164B" w:rsidR="00C1164B">
        <w:t>. The first</w:t>
      </w:r>
      <w:r w:rsidRPr="00C1164B">
        <w:t xml:space="preserve"> model </w:t>
      </w:r>
      <w:r w:rsidR="00177868">
        <w:t xml:space="preserve">(delta </w:t>
      </w:r>
      <w:proofErr w:type="spellStart"/>
      <w:r w:rsidR="00177868">
        <w:t>AICc</w:t>
      </w:r>
      <w:proofErr w:type="spellEnd"/>
      <w:r w:rsidR="00177868">
        <w:t xml:space="preserve"> 1.1) </w:t>
      </w:r>
      <w:r w:rsidRPr="00C1164B" w:rsidR="00C1164B">
        <w:t>contained</w:t>
      </w:r>
      <w:r w:rsidRPr="00C1164B" w:rsidR="00ED1A69">
        <w:t xml:space="preserve"> a </w:t>
      </w:r>
      <w:r w:rsidR="009766B5">
        <w:t xml:space="preserve">single </w:t>
      </w:r>
      <w:r w:rsidRPr="00C1164B" w:rsidR="00ED1A69">
        <w:t xml:space="preserve">common state shared by </w:t>
      </w:r>
      <w:r w:rsidRPr="00C1164B" w:rsidR="00C1164B">
        <w:t>all</w:t>
      </w:r>
      <w:r w:rsidRPr="00C1164B" w:rsidR="00ED1A69">
        <w:t xml:space="preserve"> genera, a</w:t>
      </w:r>
      <w:r w:rsidR="00856914">
        <w:t xml:space="preserve"> downward </w:t>
      </w:r>
      <w:r w:rsidRPr="00C1164B" w:rsidR="00ED1A69">
        <w:t xml:space="preserve">bias </w:t>
      </w:r>
      <w:r w:rsidR="001A42E5">
        <w:t xml:space="preserve">of -0.207 (SE: 0.038) </w:t>
      </w:r>
      <w:r w:rsidRPr="00C1164B" w:rsidR="00ED1A69">
        <w:t>driven by the Pacific Decadal Oscillation</w:t>
      </w:r>
      <w:r w:rsidRPr="00C1164B" w:rsidR="001C2708">
        <w:t>, and a</w:t>
      </w:r>
      <w:r w:rsidR="00856914">
        <w:t>n</w:t>
      </w:r>
      <w:r w:rsidRPr="00C1164B" w:rsidR="001C2708">
        <w:t xml:space="preserve"> </w:t>
      </w:r>
      <w:r w:rsidR="009A64AE">
        <w:t>upward</w:t>
      </w:r>
      <w:r w:rsidRPr="00C1164B" w:rsidR="001C2708">
        <w:t xml:space="preserve"> bias </w:t>
      </w:r>
      <w:r w:rsidR="001A42E5">
        <w:t xml:space="preserve">of 0.201 (SE: 0.127) </w:t>
      </w:r>
      <w:r w:rsidRPr="00C1164B" w:rsidR="001C2708">
        <w:t xml:space="preserve">driven by the El Niño cycle </w:t>
      </w:r>
      <w:r w:rsidRPr="00C1164B" w:rsidR="00ED1A69">
        <w:t xml:space="preserve">(Figure </w:t>
      </w:r>
      <w:r w:rsidRPr="00C1164B" w:rsidR="004567AF">
        <w:t>3</w:t>
      </w:r>
      <w:r w:rsidRPr="00C1164B" w:rsidR="00ED1A69">
        <w:t xml:space="preserve">). </w:t>
      </w:r>
      <w:r w:rsidR="00856914">
        <w:t xml:space="preserve">When </w:t>
      </w:r>
      <w:r w:rsidRPr="00C1164B" w:rsidR="00856914">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Pr="00C1164B" w:rsidR="00FD5579">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Pr="00C1164B" w:rsidR="00C1164B">
        <w:t xml:space="preserve">The second model </w:t>
      </w:r>
      <w:r w:rsidR="00177868">
        <w:lastRenderedPageBreak/>
        <w:t xml:space="preserve">(delta </w:t>
      </w:r>
      <w:proofErr w:type="spellStart"/>
      <w:r w:rsidR="00177868">
        <w:t>AICc</w:t>
      </w:r>
      <w:proofErr w:type="spellEnd"/>
      <w:r w:rsidR="00177868">
        <w:t xml:space="preserve"> 0.0) </w:t>
      </w:r>
      <w:r w:rsidRPr="00D72792" w:rsidR="00C1164B">
        <w:t xml:space="preserve">contained a common state shared by all genera, and </w:t>
      </w:r>
      <w:r w:rsidRPr="00D72792" w:rsidR="00F308FB">
        <w:t xml:space="preserve">an upward bias term </w:t>
      </w:r>
      <w:r w:rsidRPr="00D72792" w:rsidR="001A42E5">
        <w:t xml:space="preserve">of </w:t>
      </w:r>
      <w:r w:rsidRPr="00D72792" w:rsidR="00D72792">
        <w:t xml:space="preserve">0.122 </w:t>
      </w:r>
      <w:r w:rsidRPr="00D72792" w:rsidR="001A42E5">
        <w:t xml:space="preserve">(SE: </w:t>
      </w:r>
      <w:r w:rsidRPr="00D72792" w:rsidR="00D72792">
        <w:t>0.015</w:t>
      </w:r>
      <w:r w:rsidRPr="00D72792" w:rsidR="001A42E5">
        <w:t xml:space="preserve">) </w:t>
      </w:r>
      <w:r w:rsidRPr="00D72792" w:rsidR="00F308FB">
        <w:t>with no</w:t>
      </w:r>
      <w:r w:rsidRPr="00C1164B" w:rsidR="00F308FB">
        <w:t xml:space="preserve"> added covariates</w:t>
      </w:r>
      <w:r w:rsidRPr="00C1164B" w:rsidR="00C1164B">
        <w:t xml:space="preserve"> </w:t>
      </w:r>
      <w:r w:rsidRPr="00C1164B" w:rsidR="00F308FB">
        <w:t>(Figure 3).</w:t>
      </w:r>
      <w:r w:rsidR="000901C2">
        <w:t xml:space="preserve"> </w:t>
      </w:r>
    </w:p>
    <w:p w:rsidR="00337102" w:rsidP="007D67A2" w:rsidRDefault="00573AFA" w14:paraId="5EC48667" w14:textId="6A255B1E">
      <w:pPr>
        <w:spacing w:before="240" w:line="480" w:lineRule="auto"/>
        <w:rPr>
          <w:b/>
          <w:sz w:val="28"/>
          <w:szCs w:val="28"/>
        </w:rPr>
      </w:pPr>
      <w:r w:rsidRPr="002A4AB8">
        <w:rPr>
          <w:b/>
          <w:sz w:val="28"/>
          <w:szCs w:val="28"/>
        </w:rPr>
        <w:t>Discussion</w:t>
      </w:r>
    </w:p>
    <w:p w:rsidRPr="00A83159" w:rsidR="00F42362" w:rsidP="00F42362" w:rsidRDefault="00F42362" w14:paraId="129B5683" w14:textId="23341145">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EndPr>
          <w:rPr>
            <w:color w:val="000000" w:themeColor="text1"/>
          </w:rPr>
        </w:sdtEndPr>
        <w:sdtContent>
          <w:r w:rsidRPr="00B60AD9" w:rsidR="00B60AD9">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EndPr>
          <w:rPr>
            <w:color w:val="000000" w:themeColor="text1"/>
          </w:rPr>
        </w:sdtEndPr>
        <w:sdtContent>
          <w:r w:rsidRPr="00B60AD9" w:rsidR="00B60AD9">
            <w:rPr>
              <w:color w:val="000000"/>
            </w:rPr>
            <w:t>(</w:t>
          </w:r>
          <w:proofErr w:type="spellStart"/>
          <w:r w:rsidRPr="00B60AD9" w:rsidR="00B60AD9">
            <w:rPr>
              <w:color w:val="000000"/>
            </w:rPr>
            <w:t>Rothlisberg</w:t>
          </w:r>
          <w:proofErr w:type="spellEnd"/>
          <w:r w:rsidRPr="00B60AD9" w:rsidR="00B60AD9">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EndPr>
          <w:rPr>
            <w:color w:val="000000" w:themeColor="text1"/>
          </w:rPr>
        </w:sdtEndPr>
        <w:sdtContent>
          <w:r w:rsidRPr="00B60AD9" w:rsidR="00B60AD9">
            <w:rPr>
              <w:color w:val="000000"/>
              <w:shd w:val="clear" w:color="auto" w:fill="FFFFFF"/>
            </w:rPr>
            <w:t>(</w:t>
          </w:r>
          <w:proofErr w:type="spellStart"/>
          <w:r w:rsidRPr="00B60AD9" w:rsidR="00B60AD9">
            <w:rPr>
              <w:color w:val="000000"/>
              <w:shd w:val="clear" w:color="auto" w:fill="FFFFFF"/>
            </w:rPr>
            <w:t>Rothlisberg</w:t>
          </w:r>
          <w:proofErr w:type="spellEnd"/>
          <w:r w:rsidRPr="00B60AD9" w:rsidR="00B60AD9">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EndPr>
          <w:rPr>
            <w:color w:val="000000" w:themeColor="text1"/>
          </w:rPr>
        </w:sdtEndPr>
        <w:sdtContent>
          <w:r w:rsidRPr="00B60AD9" w:rsidR="00B60AD9">
            <w:rPr>
              <w:color w:val="000000"/>
              <w:shd w:val="clear" w:color="auto" w:fill="FFFFFF"/>
            </w:rPr>
            <w:t>(</w:t>
          </w:r>
          <w:proofErr w:type="spellStart"/>
          <w:r w:rsidRPr="00B60AD9" w:rsidR="00B60AD9">
            <w:rPr>
              <w:color w:val="000000"/>
              <w:shd w:val="clear" w:color="auto" w:fill="FFFFFF"/>
            </w:rPr>
            <w:t>Jacox</w:t>
          </w:r>
          <w:proofErr w:type="spellEnd"/>
          <w:r w:rsidRPr="00B60AD9" w:rsidR="00B60AD9">
            <w:rPr>
              <w:color w:val="000000"/>
              <w:shd w:val="clear" w:color="auto" w:fill="FFFFFF"/>
            </w:rPr>
            <w:t xml:space="preserve">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Pr="00653A6E" w:rsidR="00653A6E">
        <w:t xml:space="preserve"> </w:t>
      </w:r>
      <w:r w:rsidR="00653A6E">
        <w:t>T</w:t>
      </w:r>
      <w:r w:rsidRPr="002A4AB8" w:rsidR="00653A6E">
        <w:t>he abundance</w:t>
      </w:r>
      <w:r w:rsidR="00653A6E">
        <w:t>s</w:t>
      </w:r>
      <w:r w:rsidRPr="002A4AB8" w:rsidR="00653A6E">
        <w:t xml:space="preserve"> of </w:t>
      </w:r>
      <w:r w:rsidR="004130B6">
        <w:t>s</w:t>
      </w:r>
      <w:r w:rsidR="00357130">
        <w:t>hrimp</w:t>
      </w:r>
      <w:r w:rsidRPr="002A4AB8" w:rsidR="00653A6E">
        <w:t xml:space="preserve"> observed in </w:t>
      </w:r>
      <w:r w:rsidR="00653A6E">
        <w:t>Puget Sound have</w:t>
      </w:r>
      <w:r w:rsidRPr="002A4AB8" w:rsidR="00653A6E">
        <w:t xml:space="preserve"> not returned to their pre-</w:t>
      </w:r>
      <w:r w:rsidR="00653A6E">
        <w:t>2013</w:t>
      </w:r>
      <w:r w:rsidRPr="002A4AB8" w:rsidR="00653A6E">
        <w:t xml:space="preserve"> levels</w:t>
      </w:r>
      <w:r w:rsidR="00653A6E">
        <w:t xml:space="preserve"> as of 2019</w:t>
      </w:r>
      <w:r w:rsidRPr="002A4AB8" w:rsidR="00653A6E">
        <w:t xml:space="preserve">, even though the El Niño phase </w:t>
      </w:r>
      <w:r w:rsidR="00653A6E">
        <w:t xml:space="preserve">and </w:t>
      </w:r>
      <w:r w:rsidR="00674428">
        <w:t>The Blob</w:t>
      </w:r>
      <w:r w:rsidR="00653A6E">
        <w:t xml:space="preserve"> </w:t>
      </w:r>
      <w:r w:rsidRPr="002A4AB8" w:rsidR="00653A6E">
        <w:t xml:space="preserve">ended </w:t>
      </w:r>
      <w:r w:rsidR="00653A6E">
        <w:t>in</w:t>
      </w:r>
      <w:r w:rsidRPr="002A4AB8" w:rsidR="00653A6E">
        <w:t xml:space="preserve"> </w:t>
      </w:r>
      <w:r w:rsidR="00653A6E">
        <w:t xml:space="preserve">2016, indicating that this may be an example of a long-term </w:t>
      </w:r>
      <w:r w:rsidRPr="00062431" w:rsidR="00653A6E">
        <w:t xml:space="preserve">community shift. In fact, </w:t>
      </w:r>
      <w:r w:rsidR="00357130">
        <w:t>Spot</w:t>
      </w:r>
      <w:r w:rsidRPr="00062431" w:rsidR="00293A1A">
        <w:t xml:space="preserve"> </w:t>
      </w:r>
      <w:r w:rsidR="00357130">
        <w:t>Shrimp</w:t>
      </w:r>
      <w:r w:rsidRPr="00062431" w:rsidR="00653A6E">
        <w:t xml:space="preserve"> CPUE from 2019 was higher than the initial 2013 increase.</w:t>
      </w:r>
      <w:r w:rsidRPr="00062431" w:rsidR="00062431">
        <w:t xml:space="preserve"> </w:t>
      </w:r>
      <w:commentRangeStart w:id="8"/>
      <w:r w:rsidRPr="00062431" w:rsidR="00062431">
        <w:t xml:space="preserve">However, </w:t>
      </w:r>
      <w:r w:rsidRPr="00062431" w:rsidR="00974A0E">
        <w:t xml:space="preserve">our sampling did not cover Puget Sound, in terms of </w:t>
      </w:r>
      <w:r w:rsidRPr="00062431" w:rsidR="00062431">
        <w:t xml:space="preserve">its </w:t>
      </w:r>
      <w:r w:rsidRPr="00062431" w:rsidR="00974A0E">
        <w:t>horizontal or vertical extent</w:t>
      </w:r>
      <w:r w:rsidRPr="00062431" w:rsidR="00062431">
        <w:t xml:space="preserve">. </w:t>
      </w:r>
      <w:r w:rsidR="00357130">
        <w:t>Shrimp</w:t>
      </w:r>
      <w:r w:rsidR="00062431">
        <w:t xml:space="preserve"> abundance in areas deeper than 70m were not sampled as part of this study. </w:t>
      </w:r>
      <w:commentRangeEnd w:id="8"/>
      <w:r>
        <w:rPr>
          <w:rStyle w:val="CommentReference"/>
        </w:rPr>
        <w:commentReference w:id="8"/>
      </w:r>
    </w:p>
    <w:p w:rsidRPr="00F03F01" w:rsidR="009A46AE" w:rsidP="009A46AE" w:rsidRDefault="009A46AE" w14:paraId="32CE19BB" w14:textId="38249FD7">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Pr="00B60AD9" w:rsidR="00B60AD9">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Pr="00B60AD9" w:rsidR="00B60AD9">
            <w:rPr>
              <w:color w:val="000000"/>
            </w:rPr>
            <w:t>Brodeur et al. (2019)</w:t>
          </w:r>
        </w:sdtContent>
      </w:sdt>
      <w:r>
        <w:t xml:space="preserve"> </w:t>
      </w:r>
      <w:r w:rsidRPr="002A4AB8">
        <w:t xml:space="preserve">noted </w:t>
      </w:r>
      <w:r w:rsidRPr="002A4AB8">
        <w:lastRenderedPageBreak/>
        <w:t>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Pr="00B60AD9" w:rsidR="00B60AD9">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Pr="00B60AD9" w:rsidR="00B60AD9">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rsidR="00971E93" w:rsidP="00653A6E" w:rsidRDefault="008A718E" w14:paraId="3D6A446F" w14:textId="6CC34EE2">
      <w:pPr>
        <w:spacing w:line="480" w:lineRule="auto"/>
        <w:ind w:firstLine="720"/>
      </w:pPr>
      <w:r>
        <w:t>C</w:t>
      </w:r>
      <w:r w:rsidRPr="009D2F78" w:rsidR="00337102">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Pr="009D2F78" w:rsidR="00337102">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Pr="00B60AD9" w:rsidR="00B60AD9">
            <w:rPr>
              <w:color w:val="000000"/>
            </w:rPr>
            <w:t>(Sakuma et al. 2016; Peterson et al. 2017; Brodeur et al. 2019)</w:t>
          </w:r>
        </w:sdtContent>
      </w:sdt>
      <w:r w:rsidRPr="009D2F78" w:rsidR="00337102">
        <w:t xml:space="preserve">. For </w:t>
      </w:r>
      <w:r w:rsidR="00337102">
        <w:t>example,</w:t>
      </w:r>
      <w:r w:rsidRPr="009D2F78" w:rsidR="00337102">
        <w:t xml:space="preserve"> the abundance of </w:t>
      </w:r>
      <w:r w:rsidR="004130B6">
        <w:t>s</w:t>
      </w:r>
      <w:r w:rsidR="00357130">
        <w:t>hrimp</w:t>
      </w:r>
      <w:r w:rsidRPr="009D2F78" w:rsidR="00337102">
        <w:t>, krill, and other crustaceans</w:t>
      </w:r>
      <w:r w:rsidR="00337102">
        <w:t xml:space="preserve"> declined</w:t>
      </w:r>
      <w:r w:rsidRPr="009D2F78" w:rsidR="00337102">
        <w:t xml:space="preserve"> in the surface and midwaters off the Washington coast during the 2014</w:t>
      </w:r>
      <w:r w:rsidR="00337102">
        <w:t>–</w:t>
      </w:r>
      <w:r w:rsidRPr="009D2F78" w:rsidR="00337102">
        <w:t xml:space="preserve">2015 </w:t>
      </w:r>
      <w:r w:rsidR="00062431">
        <w:t>B</w:t>
      </w:r>
      <w:r w:rsidRPr="009D2F78" w:rsidR="00337102">
        <w:t>lob</w:t>
      </w:r>
      <w:r w:rsidR="00B461BC">
        <w:t xml:space="preserve"> </w:t>
      </w:r>
      <w:r w:rsidRPr="009D2F78" w:rsidR="00337102">
        <w:t>event, in conjunction with a</w:t>
      </w:r>
      <w:r w:rsidR="00337102">
        <w:t xml:space="preserve"> dramatic increase </w:t>
      </w:r>
      <w:r w:rsidRPr="009D2F78" w:rsidR="00337102">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Pr="00B60AD9" w:rsidR="00B60AD9">
            <w:rPr>
              <w:color w:val="000000"/>
            </w:rPr>
            <w:t>(Sakuma et al. 2016; Brodeur et al. 2019)</w:t>
          </w:r>
        </w:sdtContent>
      </w:sdt>
      <w:r w:rsidRPr="009D2F78" w:rsidR="00337102">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Pr="00B60AD9" w:rsidR="00B60AD9">
            <w:rPr>
              <w:color w:val="000000"/>
            </w:rPr>
            <w:t xml:space="preserve">(Cheung and </w:t>
          </w:r>
          <w:proofErr w:type="spellStart"/>
          <w:r w:rsidRPr="00B60AD9" w:rsidR="00B60AD9">
            <w:rPr>
              <w:color w:val="000000"/>
            </w:rPr>
            <w:t>Frolicher</w:t>
          </w:r>
          <w:proofErr w:type="spellEnd"/>
          <w:r w:rsidRPr="00B60AD9" w:rsidR="00B60AD9">
            <w:rPr>
              <w:color w:val="000000"/>
            </w:rPr>
            <w:t xml:space="preserve"> 2020)</w:t>
          </w:r>
        </w:sdtContent>
      </w:sdt>
      <w:r w:rsidR="004E3064">
        <w:rPr>
          <w:color w:val="000000"/>
        </w:rPr>
        <w:t xml:space="preserve"> </w:t>
      </w:r>
      <w:r w:rsidRPr="009D2F78" w:rsidR="00337102">
        <w:t xml:space="preserve">associated with a lack of </w:t>
      </w:r>
      <w:r>
        <w:t>high-</w:t>
      </w:r>
      <w:r w:rsidRPr="009D2F78" w:rsidR="00337102">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Pr="00B60AD9" w:rsidR="00B60AD9">
            <w:rPr>
              <w:color w:val="000000"/>
            </w:rPr>
            <w:t>(Daly et al. 2017)</w:t>
          </w:r>
        </w:sdtContent>
      </w:sdt>
      <w:r w:rsidRPr="009D2F78" w:rsidR="00337102">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Pr="00B60AD9" w:rsidR="00B60AD9">
            <w:rPr>
              <w:color w:val="000000"/>
            </w:rPr>
            <w:t>(Brodeur et al. 2019)</w:t>
          </w:r>
        </w:sdtContent>
      </w:sdt>
      <w:r w:rsidRPr="009D2F78" w:rsidR="00337102">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Pr="00B60AD9" w:rsidR="00B60AD9">
            <w:rPr>
              <w:color w:val="000000"/>
            </w:rPr>
            <w:t>(Brodeur et al. 2019)</w:t>
          </w:r>
        </w:sdtContent>
      </w:sdt>
      <w:r w:rsidRPr="009D2F78" w:rsidR="00337102">
        <w:t xml:space="preserve">. </w:t>
      </w:r>
      <w:r w:rsidR="00337102">
        <w:t xml:space="preserve">For example, </w:t>
      </w:r>
      <w:r w:rsidR="00357130">
        <w:t>Pink Shrimp</w:t>
      </w:r>
      <w:r w:rsidRPr="009D2F78" w:rsidR="00337102">
        <w:t xml:space="preserve"> move up in the water column at night to </w:t>
      </w:r>
      <w:r w:rsidRPr="009D2F78" w:rsidR="00F2647F">
        <w:t>feed but</w:t>
      </w:r>
      <w:r w:rsidRPr="009D2F78" w:rsidR="00337102">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Pr="00B60AD9" w:rsidR="00B60AD9">
            <w:rPr>
              <w:color w:val="000000"/>
            </w:rPr>
            <w:t>(Brodeur et al. 2019)</w:t>
          </w:r>
        </w:sdtContent>
      </w:sdt>
      <w:r w:rsidRPr="009D2F78" w:rsidR="00337102">
        <w:t>.</w:t>
      </w:r>
      <w:r w:rsidR="000A5D36">
        <w:t xml:space="preserve"> </w:t>
      </w:r>
    </w:p>
    <w:p w:rsidRPr="00A83159" w:rsidR="000E4754" w:rsidP="00FD7791" w:rsidRDefault="00D22C76" w14:paraId="081041E8" w14:textId="46285E8D">
      <w:pPr>
        <w:spacing w:line="480" w:lineRule="auto"/>
        <w:ind w:firstLine="720"/>
      </w:pPr>
      <w:r w:rsidRPr="00A83159">
        <w:t>In</w:t>
      </w:r>
      <w:r w:rsidRPr="00A83159" w:rsidR="00F03F01">
        <w:t xml:space="preserve"> </w:t>
      </w:r>
      <w:r w:rsidR="00F42362">
        <w:t>our</w:t>
      </w:r>
      <w:r w:rsidRPr="00A83159" w:rsidR="00F03F01">
        <w:t xml:space="preserve"> model</w:t>
      </w:r>
      <w:r w:rsidRPr="00A83159">
        <w:t>s</w:t>
      </w:r>
      <w:r w:rsidRPr="00A83159" w:rsidR="00A2682F">
        <w:t xml:space="preserve"> </w:t>
      </w:r>
      <w:r w:rsidR="00F42362">
        <w:t xml:space="preserve">for the temporal dynamics of </w:t>
      </w:r>
      <w:r w:rsidR="004130B6">
        <w:t>s</w:t>
      </w:r>
      <w:r w:rsidR="00357130">
        <w:t>hrimp</w:t>
      </w:r>
      <w:r w:rsidR="00F42362">
        <w:t xml:space="preserve"> CPUE</w:t>
      </w:r>
      <w:r w:rsidRPr="00A83159" w:rsidR="00F03F01">
        <w:t xml:space="preserve">, </w:t>
      </w:r>
      <w:r w:rsidRPr="00A83159" w:rsidR="00966D33">
        <w:t xml:space="preserve">the </w:t>
      </w:r>
      <w:r w:rsidRPr="00A83159" w:rsidR="00F03F01">
        <w:t xml:space="preserve">Pacific Decadal Oscillation </w:t>
      </w:r>
      <w:r w:rsidRPr="00A83159" w:rsidR="002C6BA3">
        <w:t xml:space="preserve">and </w:t>
      </w:r>
      <w:r w:rsidRPr="00A83159" w:rsidR="002C6BA3">
        <w:rPr>
          <w:shd w:val="clear" w:color="auto" w:fill="FFFFFF"/>
        </w:rPr>
        <w:t xml:space="preserve">El </w:t>
      </w:r>
      <w:r w:rsidRPr="00A83159" w:rsidR="002C6BA3">
        <w:t xml:space="preserve">Niño </w:t>
      </w:r>
      <w:r w:rsidR="00F42362">
        <w:t xml:space="preserve">signals </w:t>
      </w:r>
      <w:r w:rsidRPr="00A83159">
        <w:t>w</w:t>
      </w:r>
      <w:r w:rsidRPr="00A83159" w:rsidR="002C6BA3">
        <w:t>ere</w:t>
      </w:r>
      <w:r w:rsidRPr="00A83159">
        <w:t xml:space="preserve"> </w:t>
      </w:r>
      <w:r w:rsidR="00F42362">
        <w:t xml:space="preserve">associated with increases in </w:t>
      </w:r>
      <w:r w:rsidR="004130B6">
        <w:t>s</w:t>
      </w:r>
      <w:r w:rsidR="00357130">
        <w:t>hrimp</w:t>
      </w:r>
      <w:r w:rsidR="00F42362">
        <w:t xml:space="preserve"> abundance</w:t>
      </w:r>
      <w:r w:rsidRPr="00A83159" w:rsidR="00F03F01">
        <w:t xml:space="preserve">. </w:t>
      </w:r>
      <w:r w:rsidRPr="00A83159" w:rsidR="00EB6383">
        <w:t xml:space="preserve">The </w:t>
      </w:r>
      <w:r w:rsidRPr="00A83159" w:rsidR="00CD7B73">
        <w:t xml:space="preserve">Pacific </w:t>
      </w:r>
      <w:r w:rsidRPr="00A83159" w:rsidR="00CD7B73">
        <w:lastRenderedPageBreak/>
        <w:t xml:space="preserve">Decadal </w:t>
      </w:r>
      <w:r w:rsidRPr="00A83159" w:rsidR="00F03F01">
        <w:t>Oscillation</w:t>
      </w:r>
      <w:r w:rsidRPr="00A83159" w:rsidR="00CD7B73">
        <w:t xml:space="preserve"> </w:t>
      </w:r>
      <w:r w:rsidRPr="00A83159" w:rsidR="00EB6383">
        <w:t>was</w:t>
      </w:r>
      <w:r w:rsidRPr="00A83159" w:rsidR="00CD7B73">
        <w:t xml:space="preserve"> generally in a cool phase </w:t>
      </w:r>
      <w:r w:rsidRPr="00A83159" w:rsidR="00966D33">
        <w:t xml:space="preserve">from 1998 to </w:t>
      </w:r>
      <w:r w:rsidRPr="00A83159" w:rsidR="00864F81">
        <w:t>2014 and</w:t>
      </w:r>
      <w:r w:rsidRPr="00A83159" w:rsidR="000E4754">
        <w:t xml:space="preserve"> reached its lowest coolest phase value since the 1950’s in 2012</w:t>
      </w:r>
      <w:r w:rsidRPr="00A83159" w:rsidR="00A53211">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Pr="00B60AD9" w:rsidR="00B60AD9">
            <w:rPr>
              <w:color w:val="000000"/>
            </w:rPr>
            <w:t>(National Oceanic and Atmospheric Administration 2019b)</w:t>
          </w:r>
        </w:sdtContent>
      </w:sdt>
      <w:r w:rsidRPr="00A83159" w:rsidR="00A53211">
        <w:t xml:space="preserve">. </w:t>
      </w:r>
      <w:r w:rsidRPr="00A83159" w:rsidR="00FD7791">
        <w:t>This cool phase Pacific Decadal Oscillation also roughly coincided with</w:t>
      </w:r>
      <w:r w:rsidRPr="00A83159" w:rsidR="00465176">
        <w:t xml:space="preserve"> </w:t>
      </w:r>
      <w:r w:rsidRPr="00A83159" w:rsidR="006822BB">
        <w:t>a strong</w:t>
      </w:r>
      <w:r w:rsidRPr="00A83159" w:rsidR="00465176">
        <w:t xml:space="preserve"> La Niña</w:t>
      </w:r>
      <w:r w:rsidRPr="00A83159" w:rsidR="00A76FE5">
        <w:t xml:space="preserve"> </w:t>
      </w:r>
      <w:r w:rsidRPr="00A83159" w:rsidR="00FD7791">
        <w:t xml:space="preserve">in 2010 </w:t>
      </w:r>
      <w:r w:rsidRPr="00A83159" w:rsidR="006822BB">
        <w:t>to</w:t>
      </w:r>
      <w:r w:rsidRPr="00A83159" w:rsidR="00FD7791">
        <w:t xml:space="preserve"> 2011</w:t>
      </w:r>
      <w:r w:rsidRPr="00A83159" w:rsidR="00864F81">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Pr="00B60AD9" w:rsidR="00B60AD9">
            <w:rPr>
              <w:color w:val="000000"/>
            </w:rPr>
            <w:t>(National Oceanic and Atmospheric Administration 2019a)</w:t>
          </w:r>
        </w:sdtContent>
      </w:sdt>
      <w:r w:rsidRPr="00A83159" w:rsidR="00A53211">
        <w:t xml:space="preserve">. </w:t>
      </w:r>
      <w:r w:rsidRPr="00A83159" w:rsidR="00680E99">
        <w:t xml:space="preserve">Given that </w:t>
      </w:r>
      <w:r w:rsidR="00357130">
        <w:t>Pink Shrimp</w:t>
      </w:r>
      <w:r w:rsidRPr="00A83159" w:rsidR="00680E99">
        <w:t xml:space="preserve"> mature in 1</w:t>
      </w:r>
      <w:r w:rsidRPr="00A83159">
        <w:t>–</w:t>
      </w:r>
      <w:r w:rsidRPr="00A83159" w:rsidR="00680E99">
        <w:t xml:space="preserve">2 years, the overlapping strong La Niña and strong cool phase Pacific Decadal Oscillation in 2010 and 2011 likely </w:t>
      </w:r>
      <w:r w:rsidRPr="00A83159" w:rsidR="00A76FE5">
        <w:t xml:space="preserve">created ideal conditions </w:t>
      </w:r>
      <w:r w:rsidR="00E74F75">
        <w:t>which led</w:t>
      </w:r>
      <w:r w:rsidRPr="00A83159" w:rsidR="00680E99">
        <w:t xml:space="preserve"> </w:t>
      </w:r>
      <w:r w:rsidR="00E74F75">
        <w:t>to</w:t>
      </w:r>
      <w:r w:rsidRPr="00A83159" w:rsidR="00680E99">
        <w:t xml:space="preserve"> the increase in adult </w:t>
      </w:r>
      <w:r w:rsidR="004130B6">
        <w:t>s</w:t>
      </w:r>
      <w:r w:rsidR="00357130">
        <w:t>hrimp</w:t>
      </w:r>
      <w:r w:rsidRPr="00A83159" w:rsidR="00680E99">
        <w:t xml:space="preserve"> observed 2 years later in 2013. </w:t>
      </w:r>
      <w:r w:rsidR="00357130">
        <w:t>Shrimp</w:t>
      </w:r>
      <w:r w:rsidR="009322E5">
        <w:t xml:space="preserve"> abundance remained elevated through the following </w:t>
      </w:r>
      <w:r w:rsidRPr="00A83159" w:rsidR="009322E5">
        <w:rPr>
          <w:shd w:val="clear" w:color="auto" w:fill="FFFFFF"/>
        </w:rPr>
        <w:t xml:space="preserve">El </w:t>
      </w:r>
      <w:r w:rsidRPr="00A83159" w:rsidR="009322E5">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Pr="00A83159" w:rsidR="009322E5">
        <w:rPr>
          <w:shd w:val="clear" w:color="auto" w:fill="FFFFFF"/>
        </w:rPr>
        <w:t xml:space="preserve">El </w:t>
      </w:r>
      <w:r w:rsidRPr="00A83159" w:rsidR="009322E5">
        <w:t>Niño</w:t>
      </w:r>
      <w:r w:rsidR="009322E5">
        <w:t xml:space="preserve"> conditions. This surprising result was mainly driven by th</w:t>
      </w:r>
      <w:r w:rsidR="000A01F6">
        <w:t>is</w:t>
      </w:r>
      <w:r w:rsidR="009322E5">
        <w:t xml:space="preserve"> 2014</w:t>
      </w:r>
      <w:r w:rsidR="00062DF2">
        <w:t>–</w:t>
      </w:r>
      <w:r w:rsidR="009322E5">
        <w:t>2016</w:t>
      </w:r>
      <w:r w:rsidRPr="009322E5" w:rsidR="009322E5">
        <w:rPr>
          <w:shd w:val="clear" w:color="auto" w:fill="FFFFFF"/>
        </w:rPr>
        <w:t xml:space="preserve"> </w:t>
      </w:r>
      <w:r w:rsidRPr="00A83159" w:rsidR="009322E5">
        <w:rPr>
          <w:shd w:val="clear" w:color="auto" w:fill="FFFFFF"/>
        </w:rPr>
        <w:t xml:space="preserve">El </w:t>
      </w:r>
      <w:r w:rsidRPr="00A83159" w:rsidR="009322E5">
        <w:t>Niño</w:t>
      </w:r>
      <w:r w:rsidR="009322E5">
        <w:t xml:space="preserve"> concurrent with high </w:t>
      </w:r>
      <w:r w:rsidR="004130B6">
        <w:t>s</w:t>
      </w:r>
      <w:r w:rsidR="00357130">
        <w:t>hrimp</w:t>
      </w:r>
      <w:r w:rsidR="009322E5">
        <w:t xml:space="preserve"> abundance.</w:t>
      </w:r>
      <w:r w:rsidR="009A46AE">
        <w:t xml:space="preserve"> However</w:t>
      </w:r>
      <w:r w:rsidRPr="00A83159" w:rsidR="009A46AE">
        <w:t>, the effect</w:t>
      </w:r>
      <w:r w:rsidR="009A46AE">
        <w:t>s of PDO and ENSO</w:t>
      </w:r>
      <w:r w:rsidRPr="00A83159" w:rsidR="009A46AE">
        <w:t xml:space="preserve"> </w:t>
      </w:r>
      <w:r w:rsidR="009A46AE">
        <w:t>were</w:t>
      </w:r>
      <w:r w:rsidRPr="00A83159" w:rsidR="009A46AE">
        <w:t xml:space="preserve"> </w:t>
      </w:r>
      <w:r w:rsidR="009A46AE">
        <w:t xml:space="preserve">somewhat </w:t>
      </w:r>
      <w:r w:rsidRPr="00A83159" w:rsidR="009A46AE">
        <w:t xml:space="preserve">weak, </w:t>
      </w:r>
      <w:r w:rsidR="009A46AE">
        <w:t xml:space="preserve">suggesting </w:t>
      </w:r>
      <w:r w:rsidRPr="00A83159" w:rsidR="009A46AE">
        <w:t>there are other</w:t>
      </w:r>
      <w:r w:rsidR="009A46AE">
        <w:t>, unmeasured</w:t>
      </w:r>
      <w:r w:rsidRPr="00A83159" w:rsidR="009A46AE">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Pr="00B60AD9" w:rsidR="00B60AD9">
            <w:rPr>
              <w:color w:val="000000"/>
            </w:rPr>
            <w:t>(</w:t>
          </w:r>
          <w:proofErr w:type="spellStart"/>
          <w:r w:rsidRPr="00B60AD9" w:rsidR="00B60AD9">
            <w:rPr>
              <w:color w:val="000000"/>
            </w:rPr>
            <w:t>Rothlisberg</w:t>
          </w:r>
          <w:proofErr w:type="spellEnd"/>
          <w:r w:rsidRPr="00B60AD9" w:rsidR="00B60AD9">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Pr="00B60AD9" w:rsidR="00B60AD9">
            <w:rPr>
              <w:color w:val="000000"/>
            </w:rPr>
            <w:t>(Hannah 1995)</w:t>
          </w:r>
        </w:sdtContent>
      </w:sdt>
      <w:r w:rsidR="00A17794">
        <w:t xml:space="preserve"> </w:t>
      </w:r>
      <w:r w:rsidRPr="00A83159" w:rsidR="009A46AE">
        <w:t xml:space="preserve">that also </w:t>
      </w:r>
      <w:r w:rsidR="00387722">
        <w:t xml:space="preserve">significantly </w:t>
      </w:r>
      <w:r w:rsidRPr="00A83159" w:rsidR="009A46AE">
        <w:t xml:space="preserve">mediate </w:t>
      </w:r>
      <w:r w:rsidR="004130B6">
        <w:t>s</w:t>
      </w:r>
      <w:r w:rsidR="00357130">
        <w:t>hrimp</w:t>
      </w:r>
      <w:r w:rsidRPr="00A83159" w:rsidR="009A46AE">
        <w:t xml:space="preserve"> abundance.</w:t>
      </w:r>
    </w:p>
    <w:p w:rsidR="00573AFA" w:rsidP="00A84B78" w:rsidRDefault="00573AFA" w14:paraId="7BE7B653" w14:textId="6E4C3B66">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Pr="00B60AD9" w:rsidR="00B60AD9">
            <w:rPr>
              <w:color w:val="000000"/>
            </w:rPr>
            <w:t>(</w:t>
          </w:r>
          <w:proofErr w:type="spellStart"/>
          <w:r w:rsidRPr="00B60AD9" w:rsidR="00B60AD9">
            <w:rPr>
              <w:color w:val="000000"/>
            </w:rPr>
            <w:t>Fabricius</w:t>
          </w:r>
          <w:proofErr w:type="spellEnd"/>
          <w:r w:rsidRPr="00B60AD9" w:rsidR="00B60AD9">
            <w:rPr>
              <w:color w:val="000000"/>
            </w:rPr>
            <w:t xml:space="preserve"> et al. 2011)</w:t>
          </w:r>
        </w:sdtContent>
      </w:sdt>
      <w:r w:rsidRPr="002A4AB8">
        <w:t xml:space="preserve">. Those that </w:t>
      </w:r>
      <w:r w:rsidRPr="002A4AB8" w:rsidR="0039169D">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Pr="00B60AD9" w:rsidR="00B60AD9">
            <w:rPr>
              <w:color w:val="000000"/>
            </w:rPr>
            <w:t>(Hendriks et al. 2010)</w:t>
          </w:r>
        </w:sdtContent>
      </w:sdt>
      <w:r w:rsidRPr="002A4AB8">
        <w:t xml:space="preserve">. </w:t>
      </w:r>
      <w:r w:rsidR="00FD4EF8">
        <w:t>Although</w:t>
      </w:r>
      <w:r w:rsidRPr="002A4AB8" w:rsidR="00FD4EF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Pr="002A4AB8" w:rsidR="00220E30">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Pr="002A4AB8" w:rsidR="004C66DB">
        <w:t>Niño</w:t>
      </w:r>
      <w:commentRangeStart w:id="9"/>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Pr="002A4AB8" w:rsidR="00D5061D">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Pr="00B60AD9" w:rsidR="00B60AD9">
            <w:rPr>
              <w:color w:val="000000"/>
            </w:rPr>
            <w:t>(</w:t>
          </w:r>
          <w:proofErr w:type="spellStart"/>
          <w:r w:rsidRPr="00B60AD9" w:rsidR="00B60AD9">
            <w:rPr>
              <w:color w:val="000000"/>
            </w:rPr>
            <w:t>Caldeira</w:t>
          </w:r>
          <w:proofErr w:type="spellEnd"/>
          <w:r w:rsidRPr="00B60AD9" w:rsidR="00B60AD9">
            <w:rPr>
              <w:color w:val="000000"/>
            </w:rPr>
            <w:t xml:space="preserve"> and </w:t>
          </w:r>
          <w:proofErr w:type="spellStart"/>
          <w:r w:rsidRPr="00B60AD9" w:rsidR="00B60AD9">
            <w:rPr>
              <w:color w:val="000000"/>
            </w:rPr>
            <w:t>Wickett</w:t>
          </w:r>
          <w:proofErr w:type="spellEnd"/>
          <w:r w:rsidRPr="00B60AD9" w:rsidR="00B60AD9">
            <w:rPr>
              <w:color w:val="000000"/>
            </w:rPr>
            <w:t xml:space="preserve"> 2005; Orr </w:t>
          </w:r>
          <w:r w:rsidRPr="00B60AD9" w:rsidR="00B60AD9">
            <w:rPr>
              <w:color w:val="000000"/>
            </w:rPr>
            <w:lastRenderedPageBreak/>
            <w:t xml:space="preserve">et al. 2005; Cao and </w:t>
          </w:r>
          <w:proofErr w:type="spellStart"/>
          <w:r w:rsidRPr="00B60AD9" w:rsidR="00B60AD9">
            <w:rPr>
              <w:color w:val="000000"/>
            </w:rPr>
            <w:t>Caldeira</w:t>
          </w:r>
          <w:proofErr w:type="spellEnd"/>
          <w:r w:rsidRPr="00B60AD9" w:rsidR="00B60AD9">
            <w:rPr>
              <w:color w:val="000000"/>
            </w:rPr>
            <w:t xml:space="preserve"> 2008; </w:t>
          </w:r>
          <w:proofErr w:type="spellStart"/>
          <w:r w:rsidRPr="00B60AD9" w:rsidR="00B60AD9">
            <w:rPr>
              <w:color w:val="000000"/>
            </w:rPr>
            <w:t>Steinacher</w:t>
          </w:r>
          <w:proofErr w:type="spellEnd"/>
          <w:r w:rsidRPr="00B60AD9" w:rsidR="00B60AD9">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Pr="00B60AD9" w:rsidR="00B60AD9">
            <w:rPr>
              <w:color w:val="000000"/>
            </w:rPr>
            <w:t>(Orr et al. 2005)</w:t>
          </w:r>
        </w:sdtContent>
      </w:sdt>
      <w:r w:rsidRPr="008A07B7">
        <w:t xml:space="preserve">. </w:t>
      </w:r>
      <w:commentRangeEnd w:id="9"/>
      <w:r w:rsidR="00666919">
        <w:rPr>
          <w:rStyle w:val="CommentReference"/>
          <w:rFonts w:asciiTheme="minorHAnsi" w:hAnsiTheme="minorHAnsi" w:eastAsiaTheme="minorHAnsi" w:cstheme="minorBidi"/>
          <w:lang w:eastAsia="en-US"/>
        </w:rPr>
        <w:commentReference w:id="9"/>
      </w:r>
    </w:p>
    <w:p w:rsidR="000A5D36" w:rsidP="009F04F3" w:rsidRDefault="00F5612D" w14:paraId="6CD4FB7B" w14:textId="4DCF0678">
      <w:pPr>
        <w:spacing w:line="480" w:lineRule="auto"/>
      </w:pPr>
      <w:commentRangeStart w:id="10"/>
      <w:r>
        <w:tab/>
      </w:r>
      <w:r w:rsidR="00357130">
        <w:t>Pink</w:t>
      </w:r>
      <w:r w:rsidR="00DB00B3">
        <w:t xml:space="preserve"> and </w:t>
      </w:r>
      <w:r w:rsidR="00357130">
        <w:t>Spot</w:t>
      </w:r>
      <w:r w:rsidR="00293A1A">
        <w:t xml:space="preserve"> </w:t>
      </w:r>
      <w:r w:rsidR="00357130">
        <w:t>Shrimp</w:t>
      </w:r>
      <w:r w:rsidRPr="002A4AB8" w:rsidR="00573AFA">
        <w:t xml:space="preserve"> are </w:t>
      </w:r>
      <w:r>
        <w:t xml:space="preserve">an </w:t>
      </w:r>
      <w:r w:rsidRPr="002A4AB8" w:rsidR="00573AFA">
        <w:t xml:space="preserve">important </w:t>
      </w:r>
      <w:r>
        <w:t xml:space="preserve">resource </w:t>
      </w:r>
      <w:r w:rsidRPr="002A4AB8" w:rsidR="00573AFA">
        <w:t xml:space="preserve">for recreational and commercial </w:t>
      </w:r>
      <w:r>
        <w:t>fisheries</w:t>
      </w:r>
      <w:r w:rsidRPr="002A4AB8" w:rsidR="00573AFA">
        <w:t>.</w:t>
      </w:r>
      <w:commentRangeEnd w:id="10"/>
      <w:r>
        <w:rPr>
          <w:rStyle w:val="CommentReference"/>
        </w:rPr>
        <w:commentReference w:id="10"/>
      </w:r>
      <w:r w:rsidRPr="002A4AB8" w:rsidR="00573AFA">
        <w:t xml:space="preserve"> </w:t>
      </w:r>
      <w:commentRangeStart w:id="11"/>
      <w:r w:rsidR="00256DA4">
        <w:t xml:space="preserve">Interest in both the commercial </w:t>
      </w:r>
      <w:commentRangeEnd w:id="11"/>
      <w:r w:rsidR="00453C5B">
        <w:rPr>
          <w:rStyle w:val="CommentReference"/>
          <w:rFonts w:asciiTheme="minorHAnsi" w:hAnsiTheme="minorHAnsi" w:eastAsiaTheme="minorHAnsi" w:cstheme="minorBidi"/>
          <w:lang w:eastAsia="en-US"/>
        </w:rPr>
        <w:commentReference w:id="11"/>
      </w:r>
      <w:r w:rsidR="00256DA4">
        <w:t>and the recreational fisher</w:t>
      </w:r>
      <w:del w:author="Don Velasquez" w:date="2023-02-06T16:43:00Z" w:id="12">
        <w:r w:rsidDel="00256DA4">
          <w:delText>y</w:delText>
        </w:r>
      </w:del>
      <w:ins w:author="Don Velasquez" w:date="2023-02-06T16:43:00Z" w:id="13">
        <w:r w:rsidR="1AD342FD">
          <w:t>ies</w:t>
        </w:r>
      </w:ins>
      <w:r w:rsidR="00256DA4">
        <w:t xml:space="preserve"> is increasing as the value of </w:t>
      </w:r>
      <w:r w:rsidR="00357130">
        <w:t>shrimp</w:t>
      </w:r>
      <w:r w:rsidR="00256DA4">
        <w:t xml:space="preserve"> has gone up, with catch quotas </w:t>
      </w:r>
      <w:ins w:author="Don Velasquez" w:date="2023-02-06T16:43:00Z" w:id="14">
        <w:r w:rsidR="6BA38716">
          <w:t xml:space="preserve">for Spot Shrimp </w:t>
        </w:r>
      </w:ins>
      <w:r w:rsidR="00256DA4">
        <w:t xml:space="preserve">usually reached </w:t>
      </w:r>
      <w:r w:rsidR="004C66DB">
        <w:t xml:space="preserve">in recent years </w:t>
      </w:r>
      <w:r w:rsidR="00256DA4">
        <w:t xml:space="preserve">(Don Velasquez WDFW, personal communication). </w:t>
      </w:r>
      <w:r w:rsidR="00357130">
        <w:t>Pink</w:t>
      </w:r>
      <w:r w:rsidR="000A5D36">
        <w:t xml:space="preserve"> </w:t>
      </w:r>
      <w:commentRangeStart w:id="15"/>
      <w:r w:rsidR="000A5D36">
        <w:t xml:space="preserve">and </w:t>
      </w:r>
      <w:r w:rsidR="00357130">
        <w:t>Spot</w:t>
      </w:r>
      <w:r w:rsidR="000A5D36">
        <w:t xml:space="preserve"> </w:t>
      </w:r>
      <w:r w:rsidR="00357130">
        <w:t>Shrimp</w:t>
      </w:r>
      <w:commentRangeEnd w:id="15"/>
      <w:r>
        <w:rPr>
          <w:rStyle w:val="CommentReference"/>
        </w:rPr>
        <w:commentReference w:id="15"/>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EndPr>
          <w:rPr>
            <w:color w:val="000000" w:themeColor="text1"/>
          </w:rPr>
        </w:sdtEndPr>
        <w:sdtContent>
          <w:r w:rsidRPr="00B60AD9" w:rsidR="00B60AD9">
            <w:rPr>
              <w:color w:val="000000"/>
            </w:rPr>
            <w:t>(Wargo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rsidR="009F04F3" w:rsidP="000A5D36" w:rsidRDefault="00F5612D" w14:paraId="5F77B73C" w14:textId="1B39AB1E">
      <w:pPr>
        <w:spacing w:line="480" w:lineRule="auto"/>
        <w:ind w:firstLine="720"/>
        <w:rPr>
          <w:rStyle w:val="CommentReference"/>
          <w:rFonts w:asciiTheme="minorHAnsi" w:hAnsiTheme="minorHAnsi" w:eastAsiaTheme="minorHAnsi" w:cstheme="minorBidi"/>
          <w:lang w:eastAsia="en-US"/>
        </w:rPr>
      </w:pPr>
      <w:r>
        <w:t>Although</w:t>
      </w:r>
      <w:r w:rsidRPr="002A4AB8">
        <w:t xml:space="preserve"> </w:t>
      </w:r>
      <w:r w:rsidRPr="002A4AB8" w:rsidR="00573AFA">
        <w:t>the ultimate effect</w:t>
      </w:r>
      <w:r>
        <w:t xml:space="preserve"> of</w:t>
      </w:r>
      <w:r w:rsidRPr="002A4AB8" w:rsidR="00573AFA">
        <w:t xml:space="preserve"> climate change on these species is unclear, judging by the </w:t>
      </w:r>
      <w:r w:rsidR="0039169D">
        <w:t xml:space="preserve">negative </w:t>
      </w:r>
      <w:r w:rsidRPr="002A4AB8" w:rsidR="00573AFA">
        <w:t>response</w:t>
      </w:r>
      <w:r w:rsidR="0039169D">
        <w:t>s</w:t>
      </w:r>
      <w:r w:rsidRPr="002A4AB8" w:rsidR="00573AFA">
        <w:t xml:space="preserve"> to increased average </w:t>
      </w:r>
      <w:r w:rsidR="00652026">
        <w:t xml:space="preserve">water </w:t>
      </w:r>
      <w:r w:rsidRPr="002A4AB8" w:rsidR="00573AFA">
        <w:t>temperatures</w:t>
      </w:r>
      <w:r w:rsidR="001D2062">
        <w:t xml:space="preserve"> during </w:t>
      </w:r>
      <w:r w:rsidR="004C66DB">
        <w:t xml:space="preserve">concurrent </w:t>
      </w:r>
      <w:r w:rsidR="001D2062">
        <w:t>warm phase Pacific Decadal Oscillation periods</w:t>
      </w:r>
      <w:r w:rsidR="004C66DB">
        <w:t xml:space="preserve"> and El </w:t>
      </w:r>
      <w:r w:rsidRPr="002A4AB8" w:rsidR="004C66DB">
        <w:t>Niño</w:t>
      </w:r>
      <w:r w:rsidRPr="002A4AB8" w:rsidR="00573AFA">
        <w:t xml:space="preserve">, </w:t>
      </w:r>
      <w:r w:rsidRPr="002A4AB8" w:rsidR="0039169D">
        <w:t>a</w:t>
      </w:r>
      <w:r w:rsidRPr="002A4AB8" w:rsidR="00573AFA">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rsidRPr="009F04F3" w:rsidR="009D5C6A" w:rsidP="007D67A2" w:rsidRDefault="009D5C6A" w14:paraId="6D0F71AA" w14:textId="34529700">
      <w:pPr>
        <w:spacing w:before="240" w:line="480" w:lineRule="auto"/>
        <w:rPr>
          <w:rFonts w:asciiTheme="minorHAnsi" w:hAnsiTheme="minorHAnsi" w:eastAsiaTheme="minorHAnsi" w:cstheme="minorBidi"/>
          <w:sz w:val="16"/>
          <w:szCs w:val="16"/>
          <w:lang w:eastAsia="en-US"/>
        </w:rPr>
      </w:pPr>
      <w:r w:rsidRPr="002A4AB8">
        <w:rPr>
          <w:b/>
          <w:bCs/>
          <w:sz w:val="28"/>
          <w:szCs w:val="28"/>
        </w:rPr>
        <w:t>Acknowledgements</w:t>
      </w:r>
    </w:p>
    <w:p w:rsidRPr="002A4AB8" w:rsidR="009D5C6A" w:rsidP="00CC03C1" w:rsidRDefault="00ED67DB" w14:paraId="6D9BBBB5" w14:textId="00ECDAF0">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w:t>
      </w:r>
      <w:commentRangeStart w:id="16"/>
      <w:r>
        <w:t xml:space="preserve">The vessel from which almost all sampling took place was owned and operated by Charles Eaton, and we appreciate his skillful operation and </w:t>
      </w:r>
      <w:r>
        <w:lastRenderedPageBreak/>
        <w:t>assistance with species identification, as well as the help from the dozens of teaching assistants and hundreds of students over the years.</w:t>
      </w:r>
      <w:commentRangeEnd w:id="16"/>
      <w:r>
        <w:rPr>
          <w:rStyle w:val="CommentReference"/>
        </w:rPr>
        <w:commentReference w:id="16"/>
      </w:r>
      <w:r>
        <w:t xml:space="preserve">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Sund 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Pr="62ACD601" w:rsidR="0021692B">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rsidR="00A53EAD" w:rsidP="62ACD601" w:rsidRDefault="00A53EAD" w14:paraId="7C585FEC" w14:textId="77777777">
      <w:pPr>
        <w:spacing w:before="240" w:line="480" w:lineRule="auto"/>
        <w:rPr>
          <w:b/>
          <w:bCs/>
          <w:sz w:val="28"/>
          <w:szCs w:val="28"/>
        </w:rPr>
      </w:pPr>
      <w:commentRangeStart w:id="17"/>
      <w:commentRangeStart w:id="18"/>
      <w:r w:rsidRPr="62ACD601">
        <w:rPr>
          <w:b/>
          <w:bCs/>
          <w:sz w:val="28"/>
          <w:szCs w:val="28"/>
        </w:rPr>
        <w:t>Data availability</w:t>
      </w:r>
      <w:commentRangeEnd w:id="17"/>
      <w:r>
        <w:rPr>
          <w:rStyle w:val="CommentReference"/>
        </w:rPr>
        <w:commentReference w:id="17"/>
      </w:r>
      <w:commentRangeEnd w:id="18"/>
      <w:r w:rsidR="003C3EE2">
        <w:rPr>
          <w:rStyle w:val="CommentReference"/>
          <w:rFonts w:asciiTheme="minorHAnsi" w:hAnsiTheme="minorHAnsi" w:eastAsiaTheme="minorHAnsi" w:cstheme="minorBidi"/>
          <w:lang w:eastAsia="en-US"/>
        </w:rPr>
        <w:commentReference w:id="18"/>
      </w:r>
    </w:p>
    <w:p w:rsidR="00A53EAD" w:rsidP="007D67A2" w:rsidRDefault="00A53EAD" w14:paraId="25F916CD" w14:textId="210EB63E">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Pr="00763490" w:rsidR="00763490">
        <w:rPr>
          <w:bCs/>
          <w:highlight w:val="yellow"/>
        </w:rPr>
        <w:t>submitted</w:t>
      </w:r>
      <w:r w:rsidRPr="00763490">
        <w:rPr>
          <w:bCs/>
          <w:highlight w:val="yellow"/>
        </w:rPr>
        <w:t>.</w:t>
      </w:r>
      <w:r>
        <w:rPr>
          <w:bCs/>
        </w:rPr>
        <w:br w:type="page"/>
      </w:r>
    </w:p>
    <w:p w:rsidRPr="00475589" w:rsidR="005D0C90" w:rsidP="00C13D23" w:rsidRDefault="00FD4EF8" w14:paraId="6D850492" w14:textId="77E72E74">
      <w:pPr>
        <w:spacing w:line="480" w:lineRule="auto"/>
        <w:rPr>
          <w:b/>
          <w:bCs/>
        </w:rPr>
      </w:pPr>
      <w:r>
        <w:rPr>
          <w:b/>
          <w:bCs/>
        </w:rPr>
        <w:lastRenderedPageBreak/>
        <w:t>References</w:t>
      </w:r>
    </w:p>
    <w:sdt>
      <w:sdtPr>
        <w:tag w:val="MENDELEY_BIBLIOGRAPHY"/>
        <w:id w:val="633836336"/>
        <w:placeholder>
          <w:docPart w:val="DefaultPlaceholder_-1854013440"/>
        </w:placeholder>
      </w:sdtPr>
      <w:sdtContent>
        <w:p w:rsidR="00B60AD9" w:rsidRDefault="00B60AD9" w14:paraId="7AB62283" w14:textId="77777777">
          <w:pPr>
            <w:autoSpaceDE w:val="0"/>
            <w:autoSpaceDN w:val="0"/>
            <w:ind w:hanging="480"/>
            <w:divId w:val="1732730888"/>
          </w:pPr>
          <w:r>
            <w:t xml:space="preserve">Andrews, K. S., and T. P. Quinn. 2012. Combining fishing and acoustic monitoring data to evaluate the distribution and movements of Spotted Ratfish </w:t>
          </w:r>
          <w:proofErr w:type="spellStart"/>
          <w:r w:rsidRPr="00B60AD9">
            <w:rPr>
              <w:i/>
              <w:iCs/>
            </w:rPr>
            <w:t>Hydrolagus</w:t>
          </w:r>
          <w:proofErr w:type="spellEnd"/>
          <w:r w:rsidRPr="00B60AD9">
            <w:rPr>
              <w:i/>
              <w:iCs/>
            </w:rPr>
            <w:t xml:space="preserve"> </w:t>
          </w:r>
          <w:proofErr w:type="spellStart"/>
          <w:r w:rsidRPr="00B60AD9">
            <w:rPr>
              <w:i/>
              <w:iCs/>
            </w:rPr>
            <w:t>colliei</w:t>
          </w:r>
          <w:proofErr w:type="spellEnd"/>
          <w:r>
            <w:t>. Marine Biology 159(4):769–782.</w:t>
          </w:r>
        </w:p>
        <w:p w:rsidR="00B60AD9" w:rsidRDefault="00B60AD9" w14:paraId="38570024" w14:textId="77777777">
          <w:pPr>
            <w:autoSpaceDE w:val="0"/>
            <w:autoSpaceDN w:val="0"/>
            <w:ind w:hanging="480"/>
            <w:divId w:val="1145270398"/>
          </w:pPr>
          <w:r>
            <w:t>Auth, T. D., E. A. Daly, R. D. Brodeur, and J. L. Fisher. 2018. Phenological and distributional shifts in ichthyoplankton associated with recent warming in the northeast Pacific Ocean. Global Change Biology 24(1):259–272.</w:t>
          </w:r>
        </w:p>
        <w:p w:rsidR="00B60AD9" w:rsidRDefault="00B60AD9" w14:paraId="7CAD24FD" w14:textId="77777777">
          <w:pPr>
            <w:autoSpaceDE w:val="0"/>
            <w:autoSpaceDN w:val="0"/>
            <w:ind w:hanging="480"/>
            <w:divId w:val="1244417743"/>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rsidR="00B60AD9" w:rsidRDefault="00B60AD9" w14:paraId="1970FBCB" w14:textId="77777777">
          <w:pPr>
            <w:autoSpaceDE w:val="0"/>
            <w:autoSpaceDN w:val="0"/>
            <w:ind w:hanging="480"/>
            <w:divId w:val="1974677252"/>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rsidR="00B60AD9" w:rsidRDefault="00B60AD9" w14:paraId="1E785438" w14:textId="77777777">
          <w:pPr>
            <w:autoSpaceDE w:val="0"/>
            <w:autoSpaceDN w:val="0"/>
            <w:ind w:hanging="480"/>
            <w:divId w:val="1345402834"/>
          </w:pPr>
          <w:r>
            <w:t xml:space="preserve">Campos, J., C. Moreira, F. Freitas, and H. W. van der Veer. 2012. Short review of the eco-geography of </w:t>
          </w:r>
          <w:proofErr w:type="spellStart"/>
          <w:r w:rsidRPr="00B60AD9">
            <w:rPr>
              <w:i/>
              <w:iCs/>
            </w:rPr>
            <w:t>Crangon</w:t>
          </w:r>
          <w:proofErr w:type="spellEnd"/>
          <w:r>
            <w:t>. Journal of Crustacean Biology 32(2):159–169.</w:t>
          </w:r>
        </w:p>
        <w:p w:rsidR="00B60AD9" w:rsidRDefault="00B60AD9" w14:paraId="0943A809" w14:textId="77777777">
          <w:pPr>
            <w:autoSpaceDE w:val="0"/>
            <w:autoSpaceDN w:val="0"/>
            <w:ind w:hanging="480"/>
            <w:divId w:val="476190624"/>
          </w:pPr>
          <w:r>
            <w:t xml:space="preserve">Cao, L., and K. </w:t>
          </w:r>
          <w:proofErr w:type="spellStart"/>
          <w:r>
            <w:t>Caldeira</w:t>
          </w:r>
          <w:proofErr w:type="spellEnd"/>
          <w:r>
            <w:t>. 2008. Atmospheric CO2 stabilization and ocean acidification. Geophysical Research Letters 35(19):5.</w:t>
          </w:r>
        </w:p>
        <w:p w:rsidR="00B60AD9" w:rsidRDefault="00B60AD9" w14:paraId="039223E3" w14:textId="77777777">
          <w:pPr>
            <w:autoSpaceDE w:val="0"/>
            <w:autoSpaceDN w:val="0"/>
            <w:ind w:hanging="480"/>
            <w:divId w:val="1673603854"/>
          </w:pPr>
          <w:proofErr w:type="spellStart"/>
          <w:r>
            <w:t>Casendino</w:t>
          </w:r>
          <w:proofErr w:type="spellEnd"/>
          <w:r>
            <w:t>, H., K. McElroy, M. Sorel, T. P. Quinn, and C. L. Wood. (n.d.). Two decades of change in sea star abundance at a subtidal site in Puget Sound, Washington. In review.</w:t>
          </w:r>
        </w:p>
        <w:p w:rsidR="00B60AD9" w:rsidRDefault="00B60AD9" w14:paraId="18775AF0" w14:textId="77777777">
          <w:pPr>
            <w:autoSpaceDE w:val="0"/>
            <w:autoSpaceDN w:val="0"/>
            <w:ind w:hanging="480"/>
            <w:divId w:val="1078330995"/>
          </w:pPr>
          <w:r>
            <w:t xml:space="preserve">Cheung, W. W. L., and T. L. </w:t>
          </w:r>
          <w:proofErr w:type="spellStart"/>
          <w:r>
            <w:t>Frolicher</w:t>
          </w:r>
          <w:proofErr w:type="spellEnd"/>
          <w:r>
            <w:t>. 2020. Marine heatwaves exacerbate climate change impacts for fisheries in the northeast Pacific. Scientific Reports 10(1):10.</w:t>
          </w:r>
        </w:p>
        <w:p w:rsidR="00B60AD9" w:rsidRDefault="00B60AD9" w14:paraId="35E867C1" w14:textId="77777777">
          <w:pPr>
            <w:autoSpaceDE w:val="0"/>
            <w:autoSpaceDN w:val="0"/>
            <w:ind w:hanging="480"/>
            <w:divId w:val="1826899711"/>
          </w:pPr>
          <w:r>
            <w:t>Daly, E. A., R. D. Brodeur, and T. D. Auth. 2017. Anomalous ocean conditions in 2015: Impacts on spring Chinook salmon and their prey field. Marine Ecology Progress Series 566:169–182.</w:t>
          </w:r>
        </w:p>
        <w:p w:rsidR="00B60AD9" w:rsidRDefault="00B60AD9" w14:paraId="2FE1244A" w14:textId="77777777">
          <w:pPr>
            <w:autoSpaceDE w:val="0"/>
            <w:autoSpaceDN w:val="0"/>
            <w:ind w:hanging="480"/>
            <w:divId w:val="1166629064"/>
          </w:pPr>
          <w:r>
            <w:t>Essington, T. E., K. Dodd, and T. P. Quinn. 2013. Shifts in the estuarine demersal fish community after a fishery closure in Puget Sound, Washington. Fishery Bulletin 111(3):205–217.</w:t>
          </w:r>
        </w:p>
        <w:p w:rsidR="00B60AD9" w:rsidRDefault="00B60AD9" w14:paraId="6B3A082B" w14:textId="77777777">
          <w:pPr>
            <w:autoSpaceDE w:val="0"/>
            <w:autoSpaceDN w:val="0"/>
            <w:ind w:hanging="480"/>
            <w:divId w:val="604970852"/>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rsidR="00B60AD9" w:rsidRDefault="00B60AD9" w14:paraId="2C5838EE" w14:textId="77777777">
          <w:pPr>
            <w:autoSpaceDE w:val="0"/>
            <w:autoSpaceDN w:val="0"/>
            <w:ind w:hanging="480"/>
            <w:divId w:val="1393000184"/>
          </w:pPr>
          <w:r>
            <w:t>Groth, S., and R. W. Hannah. 2018. An evaluation of fishery and environmental effects on the population structure and recruitment levels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through 2017.</w:t>
          </w:r>
        </w:p>
        <w:p w:rsidR="00B60AD9" w:rsidRDefault="00B60AD9" w14:paraId="4F8CDE19" w14:textId="77777777">
          <w:pPr>
            <w:autoSpaceDE w:val="0"/>
            <w:autoSpaceDN w:val="0"/>
            <w:ind w:hanging="480"/>
            <w:divId w:val="675771626"/>
          </w:pPr>
          <w:r>
            <w:t xml:space="preserve">Hannah, R. W. 1995. Variation in geographic stock area, </w:t>
          </w:r>
          <w:proofErr w:type="gramStart"/>
          <w:r>
            <w:t>catchability</w:t>
          </w:r>
          <w:proofErr w:type="gramEnd"/>
          <w:r>
            <w:t xml:space="preserve"> and natural mortality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Some new evidence for a trophic interaction with Pacific Hake (</w:t>
          </w:r>
          <w:r w:rsidRPr="00B60AD9">
            <w:rPr>
              <w:i/>
              <w:iCs/>
            </w:rPr>
            <w:t xml:space="preserve">Merluccius </w:t>
          </w:r>
          <w:proofErr w:type="spellStart"/>
          <w:r w:rsidRPr="00B60AD9">
            <w:rPr>
              <w:i/>
              <w:iCs/>
            </w:rPr>
            <w:t>productus</w:t>
          </w:r>
          <w:proofErr w:type="spellEnd"/>
          <w:r>
            <w:t>). Canadian Journal of Fisheries and Aquatic Sciences 52:1018–1029.</w:t>
          </w:r>
        </w:p>
        <w:p w:rsidR="00B60AD9" w:rsidRDefault="00B60AD9" w14:paraId="6A31448A" w14:textId="77777777">
          <w:pPr>
            <w:autoSpaceDE w:val="0"/>
            <w:autoSpaceDN w:val="0"/>
            <w:ind w:hanging="480"/>
            <w:divId w:val="1869098147"/>
          </w:pPr>
          <w:r>
            <w:t>Hendriks, I. E., C. M. Duarte, and M. Álvarez. 2010. Vulnerability of marine biodiversity to ocean acidification: A meta-analysis. Estuarine, Coastal and Shelf Science 86(2):157–164.</w:t>
          </w:r>
        </w:p>
        <w:p w:rsidR="00B60AD9" w:rsidRDefault="00B60AD9" w14:paraId="7F1F4BB4" w14:textId="77777777">
          <w:pPr>
            <w:autoSpaceDE w:val="0"/>
            <w:autoSpaceDN w:val="0"/>
            <w:ind w:hanging="480"/>
            <w:divId w:val="1922717875"/>
          </w:pPr>
          <w:r>
            <w:t>Holmes, E. E., J. Ward, Eric, M. D. Scheuerell, and K. Wills. 2020. MARSS: Multivariate Autoregressive State-Space Modeling.</w:t>
          </w:r>
        </w:p>
        <w:p w:rsidR="00B60AD9" w:rsidRDefault="00B60AD9" w14:paraId="6EA835F8" w14:textId="77777777">
          <w:pPr>
            <w:autoSpaceDE w:val="0"/>
            <w:autoSpaceDN w:val="0"/>
            <w:ind w:hanging="480"/>
            <w:divId w:val="1839727180"/>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xml:space="preserve">. 2016. Impacts of the 2015–2016 El Niño on the California Current System: Early </w:t>
          </w:r>
          <w:r>
            <w:lastRenderedPageBreak/>
            <w:t>assessment and comparison to past events. Geophysical Research Letters 43(13):7072–7080.</w:t>
          </w:r>
        </w:p>
        <w:p w:rsidR="00B60AD9" w:rsidRDefault="00B60AD9" w14:paraId="462B556B" w14:textId="77777777">
          <w:pPr>
            <w:autoSpaceDE w:val="0"/>
            <w:autoSpaceDN w:val="0"/>
            <w:ind w:hanging="480"/>
            <w:divId w:val="749542510"/>
          </w:pPr>
          <w:r>
            <w:t xml:space="preserve">Komai, T. 1999. A revision of the genus </w:t>
          </w:r>
          <w:proofErr w:type="spellStart"/>
          <w:r w:rsidRPr="00B60AD9">
            <w:rPr>
              <w:i/>
              <w:iCs/>
            </w:rPr>
            <w:t>Pandalus</w:t>
          </w:r>
          <w:proofErr w:type="spellEnd"/>
          <w:r>
            <w:t xml:space="preserve"> (</w:t>
          </w:r>
          <w:proofErr w:type="gramStart"/>
          <w:r w:rsidRPr="00B60AD9">
            <w:rPr>
              <w:i/>
              <w:iCs/>
            </w:rPr>
            <w:t>Crustacea :</w:t>
          </w:r>
          <w:proofErr w:type="gramEnd"/>
          <w:r w:rsidRPr="00B60AD9">
            <w:rPr>
              <w:i/>
              <w:iCs/>
            </w:rPr>
            <w:t xml:space="preserve"> Decapoda : </w:t>
          </w:r>
          <w:proofErr w:type="spellStart"/>
          <w:r w:rsidRPr="00B60AD9">
            <w:rPr>
              <w:i/>
              <w:iCs/>
            </w:rPr>
            <w:t>Caridea</w:t>
          </w:r>
          <w:proofErr w:type="spellEnd"/>
          <w:r w:rsidRPr="00B60AD9">
            <w:rPr>
              <w:i/>
              <w:iCs/>
            </w:rPr>
            <w:t xml:space="preserve"> : </w:t>
          </w:r>
          <w:proofErr w:type="spellStart"/>
          <w:r w:rsidRPr="00B60AD9">
            <w:rPr>
              <w:i/>
              <w:iCs/>
            </w:rPr>
            <w:t>Pandalidae</w:t>
          </w:r>
          <w:proofErr w:type="spellEnd"/>
          <w:r>
            <w:t>). Journal of Natural History 33(9):1265–1372.</w:t>
          </w:r>
        </w:p>
        <w:p w:rsidR="00B60AD9" w:rsidRDefault="00B60AD9" w14:paraId="0778BA20" w14:textId="77777777">
          <w:pPr>
            <w:autoSpaceDE w:val="0"/>
            <w:autoSpaceDN w:val="0"/>
            <w:ind w:hanging="480"/>
            <w:divId w:val="714233869"/>
          </w:pPr>
          <w:r>
            <w:t>Mantua, N. J., S. R. Hare, Y. Zhang, J. M. Wallace, and R. C. Francis. 1997. A Pacific interdecadal climate oscillation with impacts on salmon production. Bulletin of the American Meteorological Society 78(6):1069–1079.</w:t>
          </w:r>
        </w:p>
        <w:p w:rsidR="00B60AD9" w:rsidRDefault="00B60AD9" w14:paraId="3D88FF58" w14:textId="77777777">
          <w:pPr>
            <w:autoSpaceDE w:val="0"/>
            <w:autoSpaceDN w:val="0"/>
            <w:ind w:hanging="480"/>
            <w:divId w:val="14817907"/>
          </w:pPr>
          <w:r>
            <w:t>Moore, S. K., N. J. Mantua, J. A. Newton, M. Kawase, M. J. Warner, and J. P. Kellogg. 2008. A descriptive analysis of temporal and spatial patterns of variability in Puget Sound oceanographic properties. Estuarine, Coastal and Shelf Science 80(4):545–554.</w:t>
          </w:r>
        </w:p>
        <w:p w:rsidR="00B60AD9" w:rsidRDefault="00B60AD9" w14:paraId="4BB8A2C4" w14:textId="77777777">
          <w:pPr>
            <w:autoSpaceDE w:val="0"/>
            <w:autoSpaceDN w:val="0"/>
            <w:ind w:hanging="480"/>
            <w:divId w:val="1019769775"/>
          </w:pPr>
          <w:r>
            <w:t xml:space="preserve">Morgan, C. A., B. R. Beckman, L. A. </w:t>
          </w:r>
          <w:proofErr w:type="spellStart"/>
          <w:r>
            <w:t>Weitkamp</w:t>
          </w:r>
          <w:proofErr w:type="spellEnd"/>
          <w:r>
            <w:t>, and K. L. Fresh. 2019. Recent ecosystem disturbance in the northern California Current. Fisheries 44(10):465–474.</w:t>
          </w:r>
        </w:p>
        <w:p w:rsidR="00B60AD9" w:rsidRDefault="00B60AD9" w14:paraId="05492434" w14:textId="77777777">
          <w:pPr>
            <w:autoSpaceDE w:val="0"/>
            <w:autoSpaceDN w:val="0"/>
            <w:ind w:hanging="480"/>
            <w:divId w:val="530145042"/>
          </w:pPr>
          <w:r>
            <w:t>National Oceanic and Atmospheric Administration, U. S. F. G. 2019a. Climate Prediction Center. https://origin.cpc.ncep.noaa.gov/products/analysis_monitoring/ensostuff/ONI_v5.php.</w:t>
          </w:r>
        </w:p>
        <w:p w:rsidR="00B60AD9" w:rsidRDefault="00B60AD9" w14:paraId="61FEA10D" w14:textId="77777777">
          <w:pPr>
            <w:autoSpaceDE w:val="0"/>
            <w:autoSpaceDN w:val="0"/>
            <w:ind w:hanging="480"/>
            <w:divId w:val="1369187023"/>
          </w:pPr>
          <w:r>
            <w:t>National Oceanic and Atmospheric Administration, U. S. F. G. 2019b. National Centers for Environmental Information.</w:t>
          </w:r>
        </w:p>
        <w:p w:rsidR="00B60AD9" w:rsidRDefault="00B60AD9" w14:paraId="0075587A" w14:textId="77777777">
          <w:pPr>
            <w:autoSpaceDE w:val="0"/>
            <w:autoSpaceDN w:val="0"/>
            <w:ind w:hanging="480"/>
            <w:divId w:val="181917871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rsidR="00B60AD9" w:rsidRDefault="00B60AD9" w14:paraId="30CFF140" w14:textId="77777777">
          <w:pPr>
            <w:autoSpaceDE w:val="0"/>
            <w:autoSpaceDN w:val="0"/>
            <w:ind w:hanging="480"/>
            <w:divId w:val="252129307"/>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rsidR="00B60AD9" w:rsidRDefault="00B60AD9" w14:paraId="3466EF2E" w14:textId="77777777">
          <w:pPr>
            <w:autoSpaceDE w:val="0"/>
            <w:autoSpaceDN w:val="0"/>
            <w:ind w:hanging="480"/>
            <w:divId w:val="223806320"/>
          </w:pPr>
          <w:r>
            <w:t>Quinn, T. P. 2015. Turning class field trips into long-term research: A great idea with a few pitfalls. Fisheries 40(2):65–68.</w:t>
          </w:r>
        </w:p>
        <w:p w:rsidR="00B60AD9" w:rsidRDefault="00B60AD9" w14:paraId="6BF28F43" w14:textId="77777777">
          <w:pPr>
            <w:autoSpaceDE w:val="0"/>
            <w:autoSpaceDN w:val="0"/>
            <w:ind w:hanging="480"/>
            <w:divId w:val="1923172378"/>
          </w:pPr>
          <w:r>
            <w:t>R Core Team. 2022. R: A language and environment for statistical computing. R Foundation for Statistical Computing, Vienna, Austria.</w:t>
          </w:r>
        </w:p>
        <w:p w:rsidR="00B60AD9" w:rsidRDefault="00B60AD9" w14:paraId="536EF3D7" w14:textId="77777777">
          <w:pPr>
            <w:autoSpaceDE w:val="0"/>
            <w:autoSpaceDN w:val="0"/>
            <w:ind w:hanging="480"/>
            <w:divId w:val="421485804"/>
          </w:pPr>
          <w:proofErr w:type="spellStart"/>
          <w:r>
            <w:t>Rothlisberg</w:t>
          </w:r>
          <w:proofErr w:type="spellEnd"/>
          <w:r>
            <w:t xml:space="preserve">, P. C., and C. B. Miller. 1983. Factors affecting the distribution, abundance, and survival of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xml:space="preserve"> (</w:t>
          </w:r>
          <w:r w:rsidRPr="00B60AD9">
            <w:rPr>
              <w:i/>
              <w:iCs/>
            </w:rPr>
            <w:t xml:space="preserve">Decapoda, </w:t>
          </w:r>
          <w:proofErr w:type="spellStart"/>
          <w:r w:rsidRPr="00B60AD9">
            <w:rPr>
              <w:i/>
              <w:iCs/>
            </w:rPr>
            <w:t>Pandalidae</w:t>
          </w:r>
          <w:proofErr w:type="spellEnd"/>
          <w:r>
            <w:t>) larvae off the Oregon Coast. Fishery Bulletin 81(3):455–472.</w:t>
          </w:r>
        </w:p>
        <w:p w:rsidR="00B60AD9" w:rsidRDefault="00B60AD9" w14:paraId="628D4FF4" w14:textId="77777777">
          <w:pPr>
            <w:autoSpaceDE w:val="0"/>
            <w:autoSpaceDN w:val="0"/>
            <w:ind w:hanging="480"/>
            <w:divId w:val="1554465299"/>
          </w:pPr>
          <w:r>
            <w:t>Ruckelshaus, M. H., and M. M. McClure. 2007. Sound Science: Synthesizing ecological and socioeconomic information about the Puget Sound ecosystem. Seattle, WA.</w:t>
          </w:r>
        </w:p>
        <w:p w:rsidR="00B60AD9" w:rsidRDefault="00B60AD9" w14:paraId="62411D1A" w14:textId="77777777">
          <w:pPr>
            <w:autoSpaceDE w:val="0"/>
            <w:autoSpaceDN w:val="0"/>
            <w:ind w:hanging="480"/>
            <w:divId w:val="1541939099"/>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rsidR="00B60AD9" w:rsidRDefault="00B60AD9" w14:paraId="77066A00" w14:textId="77777777">
          <w:pPr>
            <w:autoSpaceDE w:val="0"/>
            <w:autoSpaceDN w:val="0"/>
            <w:ind w:hanging="480"/>
            <w:divId w:val="405037088"/>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rsidR="00B60AD9" w:rsidRDefault="00B60AD9" w14:paraId="4C1D6FFF" w14:textId="77777777">
          <w:pPr>
            <w:autoSpaceDE w:val="0"/>
            <w:autoSpaceDN w:val="0"/>
            <w:ind w:hanging="480"/>
            <w:divId w:val="1648506619"/>
          </w:pPr>
          <w:r>
            <w:t>Wargo, L., and D. Ayres. 2016. 2016 Washington Pink Shrimp fishery newsletter.</w:t>
          </w:r>
        </w:p>
        <w:p w:rsidR="00B60AD9" w:rsidRDefault="00B60AD9" w14:paraId="205E55FE" w14:textId="77777777">
          <w:pPr>
            <w:autoSpaceDE w:val="0"/>
            <w:autoSpaceDN w:val="0"/>
            <w:ind w:hanging="480"/>
            <w:divId w:val="1454638008"/>
          </w:pPr>
          <w:r>
            <w:t xml:space="preserve">Wargo, L., K. E. </w:t>
          </w:r>
          <w:proofErr w:type="spellStart"/>
          <w:r>
            <w:t>Ryding</w:t>
          </w:r>
          <w:proofErr w:type="spellEnd"/>
          <w:r>
            <w:t>, B. W. Speidel, and K. E. Hinton. 2016. Washington Pink Shrimp fishery shrimp trawl operations and bycatch of Eulachon Smelt, Rockfish, and Flatfish.</w:t>
          </w:r>
        </w:p>
        <w:p w:rsidR="00B60AD9" w:rsidRDefault="00B60AD9" w14:paraId="5E15A845" w14:textId="77777777">
          <w:pPr>
            <w:autoSpaceDE w:val="0"/>
            <w:autoSpaceDN w:val="0"/>
            <w:ind w:hanging="480"/>
            <w:divId w:val="1172767732"/>
          </w:pPr>
          <w:r>
            <w:lastRenderedPageBreak/>
            <w:t>Washington Department of Fish and Wildlife, U. 2022a. Commercial Puget Sound shrimp fisheries. https://wdfw.wa.gov/fishing/commercial/shrimp/puget-sound.</w:t>
          </w:r>
        </w:p>
        <w:p w:rsidR="00B60AD9" w:rsidRDefault="00B60AD9" w14:paraId="7FE54557" w14:textId="77777777">
          <w:pPr>
            <w:autoSpaceDE w:val="0"/>
            <w:autoSpaceDN w:val="0"/>
            <w:ind w:hanging="480"/>
            <w:divId w:val="602341678"/>
          </w:pPr>
          <w:r>
            <w:t>Washington Department of Fish and Wildlife, W. 2022b. Recreational shrimp fishing regulations by marine area. https://wdfw.wa.gov/fishing/shellfishing-regulations/shrimp/areas#10-west.</w:t>
          </w:r>
        </w:p>
        <w:p w:rsidR="00B60AD9" w:rsidRDefault="00B60AD9" w14:paraId="19A2187D" w14:textId="77777777">
          <w:pPr>
            <w:autoSpaceDE w:val="0"/>
            <w:autoSpaceDN w:val="0"/>
            <w:ind w:hanging="480"/>
            <w:divId w:val="115961299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rsidR="003F5BCC" w:rsidP="00900B96" w:rsidRDefault="00B60AD9" w14:paraId="1E8D5D4F" w14:textId="7A922CE0">
          <w:r>
            <w:t> </w:t>
          </w:r>
        </w:p>
      </w:sdtContent>
    </w:sdt>
    <w:p w:rsidR="003F5BCC" w:rsidP="00900B96" w:rsidRDefault="003F5BCC" w14:paraId="5881F017" w14:textId="5A6F66C4"/>
    <w:p w:rsidR="001B049B" w:rsidP="00900B96" w:rsidRDefault="001B049B" w14:paraId="7EC65FFD" w14:textId="3C0AF311"/>
    <w:p w:rsidR="008A21FA" w:rsidP="00900B96" w:rsidRDefault="008A21FA" w14:paraId="0B1B98F0" w14:textId="77751B3E"/>
    <w:p w:rsidR="008A21FA" w:rsidP="00900B96" w:rsidRDefault="008A21FA" w14:paraId="62A30BA3" w14:textId="4D72D15A"/>
    <w:p w:rsidR="008A21FA" w:rsidP="00900B96" w:rsidRDefault="008A21FA" w14:paraId="48D65225" w14:textId="629A4EBE"/>
    <w:p w:rsidR="008A21FA" w:rsidP="00900B96" w:rsidRDefault="008A21FA" w14:paraId="54CBB6A6" w14:textId="3AA54940"/>
    <w:p w:rsidR="008A21FA" w:rsidP="00900B96" w:rsidRDefault="008A21FA" w14:paraId="71F7FCAE" w14:textId="4F537CD2"/>
    <w:p w:rsidR="008A21FA" w:rsidP="00900B96" w:rsidRDefault="008A21FA" w14:paraId="50E86D6A" w14:textId="29F9792F"/>
    <w:p w:rsidR="008A21FA" w:rsidP="00900B96" w:rsidRDefault="008A21FA" w14:paraId="62AAB8CB" w14:textId="4C4EABD4"/>
    <w:p w:rsidR="008A21FA" w:rsidP="00900B96" w:rsidRDefault="008A21FA" w14:paraId="0122B398" w14:textId="3C90B949"/>
    <w:p w:rsidR="008A21FA" w:rsidP="00900B96" w:rsidRDefault="008A21FA" w14:paraId="1720EA15" w14:textId="11399DD4"/>
    <w:p w:rsidR="008A21FA" w:rsidP="00900B96" w:rsidRDefault="008A21FA" w14:paraId="6A68998B" w14:textId="7CB8FF21"/>
    <w:p w:rsidR="008A21FA" w:rsidP="00900B96" w:rsidRDefault="008A21FA" w14:paraId="6020830E" w14:textId="05770790"/>
    <w:p w:rsidR="008A21FA" w:rsidP="00900B96" w:rsidRDefault="008A21FA" w14:paraId="4269D230" w14:textId="49050CF0"/>
    <w:p w:rsidR="008A21FA" w:rsidP="00900B96" w:rsidRDefault="008A21FA" w14:paraId="61CE3DF5" w14:textId="3B0C949E"/>
    <w:p w:rsidR="008A21FA" w:rsidP="00900B96" w:rsidRDefault="008A21FA" w14:paraId="6CAE5101" w14:textId="27DBA469"/>
    <w:p w:rsidR="008A21FA" w:rsidP="00900B96" w:rsidRDefault="008A21FA" w14:paraId="303F1D8C" w14:textId="1DD0D0CB"/>
    <w:p w:rsidR="008A21FA" w:rsidP="00900B96" w:rsidRDefault="008A21FA" w14:paraId="6EE6CF24" w14:textId="33DD369D"/>
    <w:p w:rsidR="008A21FA" w:rsidP="00900B96" w:rsidRDefault="008A21FA" w14:paraId="4884E566" w14:textId="42B6B79B"/>
    <w:p w:rsidR="008A21FA" w:rsidP="00900B96" w:rsidRDefault="00F950E2" w14:paraId="76AE8BEC" w14:textId="359B771B">
      <w:r>
        <w:br w:type="column"/>
      </w:r>
    </w:p>
    <w:p w:rsidRPr="002A4AB8" w:rsidR="001B049B" w:rsidP="00900B96" w:rsidRDefault="001B049B" w14:paraId="50CB86E7" w14:textId="755DCA2A">
      <w:r>
        <w:t xml:space="preserve">Table 1. </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1249"/>
        <w:gridCol w:w="1437"/>
        <w:gridCol w:w="1471"/>
        <w:gridCol w:w="988"/>
        <w:gridCol w:w="1870"/>
      </w:tblGrid>
      <w:tr w:rsidR="001B049B" w:rsidTr="005F5AA1" w14:paraId="71D4A946" w14:textId="77777777">
        <w:tc>
          <w:tcPr>
            <w:tcW w:w="1249" w:type="dxa"/>
            <w:tcBorders>
              <w:right w:val="nil"/>
            </w:tcBorders>
          </w:tcPr>
          <w:p w:rsidR="001B049B" w:rsidP="005F5AA1" w:rsidRDefault="001B049B" w14:paraId="15B745A3" w14:textId="77777777">
            <w:r>
              <w:t xml:space="preserve">Delta </w:t>
            </w:r>
            <w:proofErr w:type="spellStart"/>
            <w:r>
              <w:t>AICc</w:t>
            </w:r>
            <w:proofErr w:type="spellEnd"/>
          </w:p>
        </w:tc>
        <w:tc>
          <w:tcPr>
            <w:tcW w:w="1437" w:type="dxa"/>
            <w:tcBorders>
              <w:left w:val="nil"/>
              <w:right w:val="nil"/>
            </w:tcBorders>
          </w:tcPr>
          <w:p w:rsidR="001B049B" w:rsidP="005F5AA1" w:rsidRDefault="001B049B" w14:paraId="32F72DA5" w14:textId="77777777">
            <w:r>
              <w:t>covariates</w:t>
            </w:r>
          </w:p>
        </w:tc>
        <w:tc>
          <w:tcPr>
            <w:tcW w:w="1471" w:type="dxa"/>
            <w:tcBorders>
              <w:left w:val="nil"/>
              <w:right w:val="nil"/>
            </w:tcBorders>
          </w:tcPr>
          <w:p w:rsidR="001B049B" w:rsidP="005F5AA1" w:rsidRDefault="001B049B" w14:paraId="4F9EEBF5" w14:textId="77777777">
            <w:r>
              <w:t>Form of bias</w:t>
            </w:r>
          </w:p>
        </w:tc>
        <w:tc>
          <w:tcPr>
            <w:tcW w:w="988" w:type="dxa"/>
            <w:tcBorders>
              <w:left w:val="nil"/>
              <w:right w:val="nil"/>
            </w:tcBorders>
          </w:tcPr>
          <w:p w:rsidR="001B049B" w:rsidP="005F5AA1" w:rsidRDefault="001B049B" w14:paraId="1ECEE7C1" w14:textId="77777777">
            <w:r>
              <w:t xml:space="preserve"># </w:t>
            </w:r>
            <w:proofErr w:type="gramStart"/>
            <w:r>
              <w:t>states</w:t>
            </w:r>
            <w:proofErr w:type="gramEnd"/>
          </w:p>
        </w:tc>
        <w:tc>
          <w:tcPr>
            <w:tcW w:w="1870" w:type="dxa"/>
            <w:tcBorders>
              <w:left w:val="nil"/>
            </w:tcBorders>
          </w:tcPr>
          <w:p w:rsidR="001B049B" w:rsidP="005F5AA1" w:rsidRDefault="001B049B" w14:paraId="029D911D" w14:textId="77777777">
            <w:r>
              <w:t>covariate effect</w:t>
            </w:r>
          </w:p>
        </w:tc>
      </w:tr>
      <w:tr w:rsidR="001B049B" w:rsidTr="005F5AA1" w14:paraId="24F806C1" w14:textId="77777777">
        <w:tc>
          <w:tcPr>
            <w:tcW w:w="1249" w:type="dxa"/>
            <w:tcBorders>
              <w:bottom w:val="nil"/>
              <w:right w:val="nil"/>
            </w:tcBorders>
          </w:tcPr>
          <w:p w:rsidR="001B049B" w:rsidP="005F5AA1" w:rsidRDefault="001B049B" w14:paraId="066ED4ED" w14:textId="77777777">
            <w:r>
              <w:t>0</w:t>
            </w:r>
          </w:p>
        </w:tc>
        <w:tc>
          <w:tcPr>
            <w:tcW w:w="1437" w:type="dxa"/>
            <w:tcBorders>
              <w:left w:val="nil"/>
              <w:bottom w:val="nil"/>
              <w:right w:val="nil"/>
            </w:tcBorders>
          </w:tcPr>
          <w:p w:rsidR="001B049B" w:rsidP="005F5AA1" w:rsidRDefault="001B049B" w14:paraId="64EB4144" w14:textId="77777777">
            <w:r>
              <w:t>none</w:t>
            </w:r>
          </w:p>
        </w:tc>
        <w:tc>
          <w:tcPr>
            <w:tcW w:w="1471" w:type="dxa"/>
            <w:tcBorders>
              <w:left w:val="nil"/>
              <w:bottom w:val="nil"/>
              <w:right w:val="nil"/>
            </w:tcBorders>
          </w:tcPr>
          <w:p w:rsidR="001B049B" w:rsidP="005F5AA1" w:rsidRDefault="001B049B" w14:paraId="3033BE3F" w14:textId="77777777">
            <w:r>
              <w:t>Simple</w:t>
            </w:r>
          </w:p>
        </w:tc>
        <w:tc>
          <w:tcPr>
            <w:tcW w:w="988" w:type="dxa"/>
            <w:tcBorders>
              <w:left w:val="nil"/>
              <w:bottom w:val="nil"/>
              <w:right w:val="nil"/>
            </w:tcBorders>
          </w:tcPr>
          <w:p w:rsidRPr="00806F5B" w:rsidR="001B049B" w:rsidP="005F5AA1" w:rsidRDefault="001B049B" w14:paraId="4C1649FB" w14:textId="77777777">
            <w:r>
              <w:t>1</w:t>
            </w:r>
          </w:p>
        </w:tc>
        <w:tc>
          <w:tcPr>
            <w:tcW w:w="1870" w:type="dxa"/>
            <w:tcBorders>
              <w:left w:val="nil"/>
              <w:bottom w:val="nil"/>
            </w:tcBorders>
          </w:tcPr>
          <w:p w:rsidRPr="00806F5B" w:rsidR="001B049B" w:rsidP="005F5AA1" w:rsidRDefault="001B049B" w14:paraId="0E210CE3" w14:textId="77777777">
            <w:r>
              <w:t>N/A</w:t>
            </w:r>
          </w:p>
        </w:tc>
      </w:tr>
      <w:tr w:rsidR="001B049B" w:rsidTr="005F5AA1" w14:paraId="2231AF99" w14:textId="77777777">
        <w:tc>
          <w:tcPr>
            <w:tcW w:w="1249" w:type="dxa"/>
            <w:tcBorders>
              <w:top w:val="nil"/>
              <w:bottom w:val="nil"/>
              <w:right w:val="nil"/>
            </w:tcBorders>
          </w:tcPr>
          <w:p w:rsidR="001B049B" w:rsidP="005F5AA1" w:rsidRDefault="001B049B" w14:paraId="5A27ECFC" w14:textId="77777777">
            <w:r>
              <w:t>1.1</w:t>
            </w:r>
          </w:p>
        </w:tc>
        <w:tc>
          <w:tcPr>
            <w:tcW w:w="1437" w:type="dxa"/>
            <w:tcBorders>
              <w:top w:val="nil"/>
              <w:left w:val="nil"/>
              <w:bottom w:val="nil"/>
              <w:right w:val="nil"/>
            </w:tcBorders>
          </w:tcPr>
          <w:p w:rsidR="001B049B" w:rsidP="005F5AA1" w:rsidRDefault="001B049B" w14:paraId="48BB5557" w14:textId="77777777">
            <w:r>
              <w:t>PDO + ENSO</w:t>
            </w:r>
          </w:p>
        </w:tc>
        <w:tc>
          <w:tcPr>
            <w:tcW w:w="1471" w:type="dxa"/>
            <w:tcBorders>
              <w:top w:val="nil"/>
              <w:left w:val="nil"/>
              <w:bottom w:val="nil"/>
              <w:right w:val="nil"/>
            </w:tcBorders>
          </w:tcPr>
          <w:p w:rsidR="001B049B" w:rsidP="005F5AA1" w:rsidRDefault="001B049B" w14:paraId="55C5C39F"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1EEE7C83" w14:textId="77777777">
            <w:r>
              <w:t>1</w:t>
            </w:r>
          </w:p>
        </w:tc>
        <w:tc>
          <w:tcPr>
            <w:tcW w:w="1870" w:type="dxa"/>
            <w:tcBorders>
              <w:top w:val="nil"/>
              <w:left w:val="nil"/>
              <w:bottom w:val="nil"/>
            </w:tcBorders>
          </w:tcPr>
          <w:p w:rsidRPr="00806F5B" w:rsidR="001B049B" w:rsidP="005F5AA1" w:rsidRDefault="001B049B" w14:paraId="3E2B6796" w14:textId="77777777">
            <w:r>
              <w:t>shared</w:t>
            </w:r>
          </w:p>
        </w:tc>
      </w:tr>
      <w:tr w:rsidR="001B049B" w:rsidTr="005F5AA1" w14:paraId="1A47271D" w14:textId="77777777">
        <w:tc>
          <w:tcPr>
            <w:tcW w:w="1249" w:type="dxa"/>
            <w:tcBorders>
              <w:top w:val="nil"/>
              <w:bottom w:val="nil"/>
              <w:right w:val="nil"/>
            </w:tcBorders>
          </w:tcPr>
          <w:p w:rsidR="001B049B" w:rsidP="005F5AA1" w:rsidRDefault="001B049B" w14:paraId="672A4CB5" w14:textId="77777777">
            <w:r>
              <w:t>2.1</w:t>
            </w:r>
          </w:p>
        </w:tc>
        <w:tc>
          <w:tcPr>
            <w:tcW w:w="1437" w:type="dxa"/>
            <w:tcBorders>
              <w:top w:val="nil"/>
              <w:left w:val="nil"/>
              <w:bottom w:val="nil"/>
              <w:right w:val="nil"/>
            </w:tcBorders>
          </w:tcPr>
          <w:p w:rsidR="001B049B" w:rsidP="005F5AA1" w:rsidRDefault="001B049B" w14:paraId="5CCDAA92" w14:textId="77777777">
            <w:r>
              <w:t>PDO</w:t>
            </w:r>
          </w:p>
        </w:tc>
        <w:tc>
          <w:tcPr>
            <w:tcW w:w="1471" w:type="dxa"/>
            <w:tcBorders>
              <w:top w:val="nil"/>
              <w:left w:val="nil"/>
              <w:bottom w:val="nil"/>
              <w:right w:val="nil"/>
            </w:tcBorders>
          </w:tcPr>
          <w:p w:rsidR="001B049B" w:rsidP="005F5AA1" w:rsidRDefault="001B049B" w14:paraId="591595AE" w14:textId="77777777">
            <w:r w:rsidRPr="006E178B">
              <w:rPr>
                <w:i/>
              </w:rPr>
              <w:t>f</w:t>
            </w:r>
            <w:r>
              <w:t>(covariates)</w:t>
            </w:r>
          </w:p>
        </w:tc>
        <w:tc>
          <w:tcPr>
            <w:tcW w:w="988" w:type="dxa"/>
            <w:tcBorders>
              <w:top w:val="nil"/>
              <w:left w:val="nil"/>
              <w:bottom w:val="nil"/>
              <w:right w:val="nil"/>
            </w:tcBorders>
          </w:tcPr>
          <w:p w:rsidRPr="003F66C7" w:rsidR="001B049B" w:rsidP="005F5AA1" w:rsidRDefault="001B049B" w14:paraId="2C1C0A9B" w14:textId="77777777">
            <w:r>
              <w:t>1</w:t>
            </w:r>
          </w:p>
        </w:tc>
        <w:tc>
          <w:tcPr>
            <w:tcW w:w="1870" w:type="dxa"/>
            <w:tcBorders>
              <w:top w:val="nil"/>
              <w:left w:val="nil"/>
              <w:bottom w:val="nil"/>
            </w:tcBorders>
          </w:tcPr>
          <w:p w:rsidRPr="003F66C7" w:rsidR="001B049B" w:rsidP="005F5AA1" w:rsidRDefault="001B049B" w14:paraId="4ACFA058" w14:textId="77777777">
            <w:r>
              <w:t>shared</w:t>
            </w:r>
          </w:p>
        </w:tc>
      </w:tr>
      <w:tr w:rsidR="001B049B" w:rsidTr="005F5AA1" w14:paraId="6C5E47E6" w14:textId="77777777">
        <w:tc>
          <w:tcPr>
            <w:tcW w:w="1249" w:type="dxa"/>
            <w:tcBorders>
              <w:top w:val="nil"/>
              <w:bottom w:val="nil"/>
              <w:right w:val="nil"/>
            </w:tcBorders>
          </w:tcPr>
          <w:p w:rsidR="001B049B" w:rsidP="005F5AA1" w:rsidRDefault="001B049B" w14:paraId="36B44087" w14:textId="77777777">
            <w:r>
              <w:t>2.3</w:t>
            </w:r>
          </w:p>
        </w:tc>
        <w:tc>
          <w:tcPr>
            <w:tcW w:w="1437" w:type="dxa"/>
            <w:tcBorders>
              <w:top w:val="nil"/>
              <w:left w:val="nil"/>
              <w:bottom w:val="nil"/>
              <w:right w:val="nil"/>
            </w:tcBorders>
          </w:tcPr>
          <w:p w:rsidR="001B049B" w:rsidP="005F5AA1" w:rsidRDefault="001B049B" w14:paraId="3C1C4F56" w14:textId="77777777">
            <w:r>
              <w:t>none</w:t>
            </w:r>
          </w:p>
        </w:tc>
        <w:tc>
          <w:tcPr>
            <w:tcW w:w="1471" w:type="dxa"/>
            <w:tcBorders>
              <w:top w:val="nil"/>
              <w:left w:val="nil"/>
              <w:bottom w:val="nil"/>
              <w:right w:val="nil"/>
            </w:tcBorders>
          </w:tcPr>
          <w:p w:rsidR="001B049B" w:rsidP="005F5AA1" w:rsidRDefault="001B049B" w14:paraId="251C7D58" w14:textId="77777777">
            <w:r>
              <w:t>Simple</w:t>
            </w:r>
          </w:p>
        </w:tc>
        <w:tc>
          <w:tcPr>
            <w:tcW w:w="988" w:type="dxa"/>
            <w:tcBorders>
              <w:top w:val="nil"/>
              <w:left w:val="nil"/>
              <w:bottom w:val="nil"/>
              <w:right w:val="nil"/>
            </w:tcBorders>
          </w:tcPr>
          <w:p w:rsidRPr="003F66C7" w:rsidR="001B049B" w:rsidP="005F5AA1" w:rsidRDefault="001B049B" w14:paraId="51017069" w14:textId="77777777">
            <w:r>
              <w:t>2</w:t>
            </w:r>
          </w:p>
        </w:tc>
        <w:tc>
          <w:tcPr>
            <w:tcW w:w="1870" w:type="dxa"/>
            <w:tcBorders>
              <w:top w:val="nil"/>
              <w:left w:val="nil"/>
              <w:bottom w:val="nil"/>
            </w:tcBorders>
          </w:tcPr>
          <w:p w:rsidRPr="003F66C7" w:rsidR="001B049B" w:rsidP="005F5AA1" w:rsidRDefault="001B049B" w14:paraId="3F424503" w14:textId="77777777">
            <w:r>
              <w:t>N/A</w:t>
            </w:r>
          </w:p>
        </w:tc>
      </w:tr>
      <w:tr w:rsidR="001B049B" w:rsidTr="005F5AA1" w14:paraId="0B7EF71A" w14:textId="77777777">
        <w:tc>
          <w:tcPr>
            <w:tcW w:w="1249" w:type="dxa"/>
            <w:tcBorders>
              <w:top w:val="nil"/>
              <w:bottom w:val="nil"/>
              <w:right w:val="nil"/>
            </w:tcBorders>
          </w:tcPr>
          <w:p w:rsidR="001B049B" w:rsidP="005F5AA1" w:rsidRDefault="001B049B" w14:paraId="77F92B27" w14:textId="77777777">
            <w:r>
              <w:t>3.5</w:t>
            </w:r>
          </w:p>
        </w:tc>
        <w:tc>
          <w:tcPr>
            <w:tcW w:w="1437" w:type="dxa"/>
            <w:tcBorders>
              <w:top w:val="nil"/>
              <w:left w:val="nil"/>
              <w:bottom w:val="nil"/>
              <w:right w:val="nil"/>
            </w:tcBorders>
          </w:tcPr>
          <w:p w:rsidR="001B049B" w:rsidP="005F5AA1" w:rsidRDefault="001B049B" w14:paraId="2CF966E3" w14:textId="77777777">
            <w:r>
              <w:t>PDO</w:t>
            </w:r>
          </w:p>
        </w:tc>
        <w:tc>
          <w:tcPr>
            <w:tcW w:w="1471" w:type="dxa"/>
            <w:tcBorders>
              <w:top w:val="nil"/>
              <w:left w:val="nil"/>
              <w:bottom w:val="nil"/>
              <w:right w:val="nil"/>
            </w:tcBorders>
          </w:tcPr>
          <w:p w:rsidR="001B049B" w:rsidP="005F5AA1" w:rsidRDefault="001B049B" w14:paraId="76ECE5B5" w14:textId="77777777">
            <w:r w:rsidRPr="006E178B">
              <w:rPr>
                <w:i/>
              </w:rPr>
              <w:t>f</w:t>
            </w:r>
            <w:r>
              <w:t>(covariates)</w:t>
            </w:r>
          </w:p>
        </w:tc>
        <w:tc>
          <w:tcPr>
            <w:tcW w:w="988" w:type="dxa"/>
            <w:tcBorders>
              <w:top w:val="nil"/>
              <w:left w:val="nil"/>
              <w:bottom w:val="nil"/>
              <w:right w:val="nil"/>
            </w:tcBorders>
          </w:tcPr>
          <w:p w:rsidRPr="003F66C7" w:rsidR="001B049B" w:rsidP="005F5AA1" w:rsidRDefault="001B049B" w14:paraId="79354963" w14:textId="77777777">
            <w:r>
              <w:t>2</w:t>
            </w:r>
          </w:p>
        </w:tc>
        <w:tc>
          <w:tcPr>
            <w:tcW w:w="1870" w:type="dxa"/>
            <w:tcBorders>
              <w:top w:val="nil"/>
              <w:left w:val="nil"/>
              <w:bottom w:val="nil"/>
            </w:tcBorders>
          </w:tcPr>
          <w:p w:rsidRPr="003F66C7" w:rsidR="001B049B" w:rsidP="005F5AA1" w:rsidRDefault="001B049B" w14:paraId="0C4D45E4" w14:textId="77777777">
            <w:r>
              <w:t>shared</w:t>
            </w:r>
          </w:p>
        </w:tc>
      </w:tr>
      <w:tr w:rsidR="001B049B" w:rsidTr="005F5AA1" w14:paraId="699EB6CB" w14:textId="77777777">
        <w:tc>
          <w:tcPr>
            <w:tcW w:w="1249" w:type="dxa"/>
            <w:tcBorders>
              <w:top w:val="nil"/>
              <w:bottom w:val="nil"/>
              <w:right w:val="nil"/>
            </w:tcBorders>
          </w:tcPr>
          <w:p w:rsidR="001B049B" w:rsidP="005F5AA1" w:rsidRDefault="001B049B" w14:paraId="20DA478F" w14:textId="77777777">
            <w:r>
              <w:t>3.5</w:t>
            </w:r>
          </w:p>
        </w:tc>
        <w:tc>
          <w:tcPr>
            <w:tcW w:w="1437" w:type="dxa"/>
            <w:tcBorders>
              <w:top w:val="nil"/>
              <w:left w:val="nil"/>
              <w:bottom w:val="nil"/>
              <w:right w:val="nil"/>
            </w:tcBorders>
          </w:tcPr>
          <w:p w:rsidR="001B049B" w:rsidP="005F5AA1" w:rsidRDefault="001B049B" w14:paraId="70F80BBE" w14:textId="77777777">
            <w:r>
              <w:t>PDO + ENSO</w:t>
            </w:r>
          </w:p>
        </w:tc>
        <w:tc>
          <w:tcPr>
            <w:tcW w:w="1471" w:type="dxa"/>
            <w:tcBorders>
              <w:top w:val="nil"/>
              <w:left w:val="nil"/>
              <w:bottom w:val="nil"/>
              <w:right w:val="nil"/>
            </w:tcBorders>
          </w:tcPr>
          <w:p w:rsidR="001B049B" w:rsidP="005F5AA1" w:rsidRDefault="001B049B" w14:paraId="76E76D35" w14:textId="77777777">
            <w:r w:rsidRPr="006E178B">
              <w:rPr>
                <w:i/>
              </w:rPr>
              <w:t>f</w:t>
            </w:r>
            <w:r>
              <w:t>(covariates)</w:t>
            </w:r>
          </w:p>
        </w:tc>
        <w:tc>
          <w:tcPr>
            <w:tcW w:w="988" w:type="dxa"/>
            <w:tcBorders>
              <w:top w:val="nil"/>
              <w:left w:val="nil"/>
              <w:bottom w:val="nil"/>
              <w:right w:val="nil"/>
            </w:tcBorders>
          </w:tcPr>
          <w:p w:rsidRPr="003F66C7" w:rsidR="001B049B" w:rsidP="005F5AA1" w:rsidRDefault="001B049B" w14:paraId="27558DC1" w14:textId="77777777">
            <w:r>
              <w:t>2</w:t>
            </w:r>
          </w:p>
        </w:tc>
        <w:tc>
          <w:tcPr>
            <w:tcW w:w="1870" w:type="dxa"/>
            <w:tcBorders>
              <w:top w:val="nil"/>
              <w:left w:val="nil"/>
              <w:bottom w:val="nil"/>
            </w:tcBorders>
          </w:tcPr>
          <w:p w:rsidRPr="003F66C7" w:rsidR="001B049B" w:rsidP="005F5AA1" w:rsidRDefault="001B049B" w14:paraId="182BF690" w14:textId="77777777">
            <w:r>
              <w:t>shared</w:t>
            </w:r>
          </w:p>
        </w:tc>
      </w:tr>
      <w:tr w:rsidR="001B049B" w:rsidTr="005F5AA1" w14:paraId="205DBC09" w14:textId="77777777">
        <w:tc>
          <w:tcPr>
            <w:tcW w:w="1249" w:type="dxa"/>
            <w:tcBorders>
              <w:top w:val="nil"/>
              <w:bottom w:val="nil"/>
              <w:right w:val="nil"/>
            </w:tcBorders>
          </w:tcPr>
          <w:p w:rsidR="001B049B" w:rsidP="005F5AA1" w:rsidRDefault="001B049B" w14:paraId="08D78AB4" w14:textId="77777777">
            <w:r>
              <w:t>4.6</w:t>
            </w:r>
          </w:p>
        </w:tc>
        <w:tc>
          <w:tcPr>
            <w:tcW w:w="1437" w:type="dxa"/>
            <w:tcBorders>
              <w:top w:val="nil"/>
              <w:left w:val="nil"/>
              <w:bottom w:val="nil"/>
              <w:right w:val="nil"/>
            </w:tcBorders>
          </w:tcPr>
          <w:p w:rsidR="001B049B" w:rsidP="005F5AA1" w:rsidRDefault="001B049B" w14:paraId="4FF0BFA8" w14:textId="77777777">
            <w:r>
              <w:t>none</w:t>
            </w:r>
          </w:p>
        </w:tc>
        <w:tc>
          <w:tcPr>
            <w:tcW w:w="1471" w:type="dxa"/>
            <w:tcBorders>
              <w:top w:val="nil"/>
              <w:left w:val="nil"/>
              <w:bottom w:val="nil"/>
              <w:right w:val="nil"/>
            </w:tcBorders>
          </w:tcPr>
          <w:p w:rsidR="001B049B" w:rsidP="005F5AA1" w:rsidRDefault="001B049B" w14:paraId="61F56692" w14:textId="77777777">
            <w:r>
              <w:t>Simple</w:t>
            </w:r>
          </w:p>
        </w:tc>
        <w:tc>
          <w:tcPr>
            <w:tcW w:w="988" w:type="dxa"/>
            <w:tcBorders>
              <w:top w:val="nil"/>
              <w:left w:val="nil"/>
              <w:bottom w:val="nil"/>
              <w:right w:val="nil"/>
            </w:tcBorders>
          </w:tcPr>
          <w:p w:rsidRPr="003F66C7" w:rsidR="001B049B" w:rsidP="005F5AA1" w:rsidRDefault="001B049B" w14:paraId="1E6CE760" w14:textId="77777777">
            <w:r>
              <w:t>2</w:t>
            </w:r>
          </w:p>
        </w:tc>
        <w:tc>
          <w:tcPr>
            <w:tcW w:w="1870" w:type="dxa"/>
            <w:tcBorders>
              <w:top w:val="nil"/>
              <w:left w:val="nil"/>
              <w:bottom w:val="nil"/>
            </w:tcBorders>
          </w:tcPr>
          <w:p w:rsidRPr="003F66C7" w:rsidR="001B049B" w:rsidP="005F5AA1" w:rsidRDefault="001B049B" w14:paraId="52F51CC6" w14:textId="77777777">
            <w:r>
              <w:t>N/A</w:t>
            </w:r>
          </w:p>
        </w:tc>
      </w:tr>
      <w:tr w:rsidR="001B049B" w:rsidTr="005F5AA1" w14:paraId="2ADD49A5" w14:textId="77777777">
        <w:tc>
          <w:tcPr>
            <w:tcW w:w="1249" w:type="dxa"/>
            <w:tcBorders>
              <w:top w:val="nil"/>
              <w:bottom w:val="nil"/>
              <w:right w:val="nil"/>
            </w:tcBorders>
          </w:tcPr>
          <w:p w:rsidR="001B049B" w:rsidP="005F5AA1" w:rsidRDefault="001B049B" w14:paraId="47037285" w14:textId="77777777">
            <w:r>
              <w:t>4.7</w:t>
            </w:r>
          </w:p>
        </w:tc>
        <w:tc>
          <w:tcPr>
            <w:tcW w:w="1437" w:type="dxa"/>
            <w:tcBorders>
              <w:top w:val="nil"/>
              <w:left w:val="nil"/>
              <w:bottom w:val="nil"/>
              <w:right w:val="nil"/>
            </w:tcBorders>
          </w:tcPr>
          <w:p w:rsidR="001B049B" w:rsidP="005F5AA1" w:rsidRDefault="001B049B" w14:paraId="6A4D3C91" w14:textId="77777777">
            <w:r>
              <w:t>none</w:t>
            </w:r>
          </w:p>
        </w:tc>
        <w:tc>
          <w:tcPr>
            <w:tcW w:w="1471" w:type="dxa"/>
            <w:tcBorders>
              <w:top w:val="nil"/>
              <w:left w:val="nil"/>
              <w:bottom w:val="nil"/>
              <w:right w:val="nil"/>
            </w:tcBorders>
          </w:tcPr>
          <w:p w:rsidR="001B049B" w:rsidP="005F5AA1" w:rsidRDefault="001B049B" w14:paraId="3019883A" w14:textId="77777777">
            <w:r>
              <w:t>Simple</w:t>
            </w:r>
          </w:p>
        </w:tc>
        <w:tc>
          <w:tcPr>
            <w:tcW w:w="988" w:type="dxa"/>
            <w:tcBorders>
              <w:top w:val="nil"/>
              <w:left w:val="nil"/>
              <w:bottom w:val="nil"/>
              <w:right w:val="nil"/>
            </w:tcBorders>
          </w:tcPr>
          <w:p w:rsidRPr="003F66C7" w:rsidR="001B049B" w:rsidP="005F5AA1" w:rsidRDefault="001B049B" w14:paraId="5E8BF515" w14:textId="77777777">
            <w:r>
              <w:t>3</w:t>
            </w:r>
          </w:p>
        </w:tc>
        <w:tc>
          <w:tcPr>
            <w:tcW w:w="1870" w:type="dxa"/>
            <w:tcBorders>
              <w:top w:val="nil"/>
              <w:left w:val="nil"/>
              <w:bottom w:val="nil"/>
            </w:tcBorders>
          </w:tcPr>
          <w:p w:rsidRPr="003F66C7" w:rsidR="001B049B" w:rsidP="005F5AA1" w:rsidRDefault="001B049B" w14:paraId="3A460291" w14:textId="77777777">
            <w:r>
              <w:t>N/A</w:t>
            </w:r>
          </w:p>
        </w:tc>
      </w:tr>
      <w:tr w:rsidR="001B049B" w:rsidTr="005F5AA1" w14:paraId="658A292B" w14:textId="77777777">
        <w:tc>
          <w:tcPr>
            <w:tcW w:w="1249" w:type="dxa"/>
            <w:tcBorders>
              <w:top w:val="nil"/>
              <w:bottom w:val="nil"/>
              <w:right w:val="nil"/>
            </w:tcBorders>
          </w:tcPr>
          <w:p w:rsidR="001B049B" w:rsidP="005F5AA1" w:rsidRDefault="001B049B" w14:paraId="065F1809" w14:textId="77777777">
            <w:r>
              <w:t>5.0</w:t>
            </w:r>
          </w:p>
        </w:tc>
        <w:tc>
          <w:tcPr>
            <w:tcW w:w="1437" w:type="dxa"/>
            <w:tcBorders>
              <w:top w:val="nil"/>
              <w:left w:val="nil"/>
              <w:bottom w:val="nil"/>
              <w:right w:val="nil"/>
            </w:tcBorders>
          </w:tcPr>
          <w:p w:rsidR="001B049B" w:rsidP="005F5AA1" w:rsidRDefault="001B049B" w14:paraId="0929C3A0" w14:textId="77777777">
            <w:r>
              <w:t>none</w:t>
            </w:r>
          </w:p>
        </w:tc>
        <w:tc>
          <w:tcPr>
            <w:tcW w:w="1471" w:type="dxa"/>
            <w:tcBorders>
              <w:top w:val="nil"/>
              <w:left w:val="nil"/>
              <w:bottom w:val="nil"/>
              <w:right w:val="nil"/>
            </w:tcBorders>
          </w:tcPr>
          <w:p w:rsidR="001B049B" w:rsidP="005F5AA1" w:rsidRDefault="001B049B" w14:paraId="22428700" w14:textId="77777777">
            <w:r>
              <w:t>none</w:t>
            </w:r>
          </w:p>
        </w:tc>
        <w:tc>
          <w:tcPr>
            <w:tcW w:w="988" w:type="dxa"/>
            <w:tcBorders>
              <w:top w:val="nil"/>
              <w:left w:val="nil"/>
              <w:bottom w:val="nil"/>
              <w:right w:val="nil"/>
            </w:tcBorders>
          </w:tcPr>
          <w:p w:rsidRPr="003F66C7" w:rsidR="001B049B" w:rsidP="005F5AA1" w:rsidRDefault="001B049B" w14:paraId="6D41D57A" w14:textId="77777777">
            <w:r>
              <w:t>1</w:t>
            </w:r>
          </w:p>
        </w:tc>
        <w:tc>
          <w:tcPr>
            <w:tcW w:w="1870" w:type="dxa"/>
            <w:tcBorders>
              <w:top w:val="nil"/>
              <w:left w:val="nil"/>
              <w:bottom w:val="nil"/>
            </w:tcBorders>
          </w:tcPr>
          <w:p w:rsidRPr="003F66C7" w:rsidR="001B049B" w:rsidP="005F5AA1" w:rsidRDefault="001B049B" w14:paraId="11A7984B" w14:textId="77777777">
            <w:r>
              <w:t>N/A</w:t>
            </w:r>
          </w:p>
        </w:tc>
      </w:tr>
      <w:tr w:rsidR="001B049B" w:rsidTr="005F5AA1" w14:paraId="02D03E40" w14:textId="77777777">
        <w:tc>
          <w:tcPr>
            <w:tcW w:w="1249" w:type="dxa"/>
            <w:tcBorders>
              <w:top w:val="nil"/>
              <w:bottom w:val="nil"/>
              <w:right w:val="nil"/>
            </w:tcBorders>
          </w:tcPr>
          <w:p w:rsidR="001B049B" w:rsidP="005F5AA1" w:rsidRDefault="001B049B" w14:paraId="005A521B" w14:textId="77777777">
            <w:r>
              <w:t>5.9</w:t>
            </w:r>
          </w:p>
        </w:tc>
        <w:tc>
          <w:tcPr>
            <w:tcW w:w="1437" w:type="dxa"/>
            <w:tcBorders>
              <w:top w:val="nil"/>
              <w:left w:val="nil"/>
              <w:bottom w:val="nil"/>
              <w:right w:val="nil"/>
            </w:tcBorders>
          </w:tcPr>
          <w:p w:rsidR="001B049B" w:rsidP="005F5AA1" w:rsidRDefault="001B049B" w14:paraId="240C9679" w14:textId="77777777">
            <w:r>
              <w:t>PDO</w:t>
            </w:r>
          </w:p>
        </w:tc>
        <w:tc>
          <w:tcPr>
            <w:tcW w:w="1471" w:type="dxa"/>
            <w:tcBorders>
              <w:top w:val="nil"/>
              <w:left w:val="nil"/>
              <w:bottom w:val="nil"/>
              <w:right w:val="nil"/>
            </w:tcBorders>
          </w:tcPr>
          <w:p w:rsidR="001B049B" w:rsidP="005F5AA1" w:rsidRDefault="001B049B" w14:paraId="11F5706F"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0FE71756" w14:textId="77777777">
            <w:r>
              <w:t>2</w:t>
            </w:r>
          </w:p>
        </w:tc>
        <w:tc>
          <w:tcPr>
            <w:tcW w:w="1870" w:type="dxa"/>
            <w:tcBorders>
              <w:top w:val="nil"/>
              <w:left w:val="nil"/>
              <w:bottom w:val="nil"/>
            </w:tcBorders>
          </w:tcPr>
          <w:p w:rsidRPr="00806F5B" w:rsidR="001B049B" w:rsidP="005F5AA1" w:rsidRDefault="001B049B" w14:paraId="2F76FCE2" w14:textId="77777777">
            <w:r>
              <w:t>unique</w:t>
            </w:r>
          </w:p>
        </w:tc>
      </w:tr>
      <w:tr w:rsidR="001B049B" w:rsidTr="005F5AA1" w14:paraId="60701572" w14:textId="77777777">
        <w:tc>
          <w:tcPr>
            <w:tcW w:w="1249" w:type="dxa"/>
            <w:tcBorders>
              <w:top w:val="nil"/>
              <w:bottom w:val="nil"/>
              <w:right w:val="nil"/>
            </w:tcBorders>
          </w:tcPr>
          <w:p w:rsidRPr="00253B59" w:rsidR="001B049B" w:rsidP="005F5AA1" w:rsidRDefault="001B049B" w14:paraId="09F0D00E" w14:textId="77777777">
            <w:r>
              <w:t>5.9</w:t>
            </w:r>
          </w:p>
        </w:tc>
        <w:tc>
          <w:tcPr>
            <w:tcW w:w="1437" w:type="dxa"/>
            <w:tcBorders>
              <w:top w:val="nil"/>
              <w:left w:val="nil"/>
              <w:bottom w:val="nil"/>
              <w:right w:val="nil"/>
            </w:tcBorders>
          </w:tcPr>
          <w:p w:rsidR="001B049B" w:rsidP="005F5AA1" w:rsidRDefault="001B049B" w14:paraId="766A6268" w14:textId="77777777">
            <w:r>
              <w:t>PDO</w:t>
            </w:r>
          </w:p>
        </w:tc>
        <w:tc>
          <w:tcPr>
            <w:tcW w:w="1471" w:type="dxa"/>
            <w:tcBorders>
              <w:top w:val="nil"/>
              <w:left w:val="nil"/>
              <w:bottom w:val="nil"/>
              <w:right w:val="nil"/>
            </w:tcBorders>
          </w:tcPr>
          <w:p w:rsidR="001B049B" w:rsidP="005F5AA1" w:rsidRDefault="001B049B" w14:paraId="6A4E1EE3"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5203E9C4" w14:textId="77777777">
            <w:r>
              <w:t>3</w:t>
            </w:r>
          </w:p>
        </w:tc>
        <w:tc>
          <w:tcPr>
            <w:tcW w:w="1870" w:type="dxa"/>
            <w:tcBorders>
              <w:top w:val="nil"/>
              <w:left w:val="nil"/>
              <w:bottom w:val="nil"/>
            </w:tcBorders>
          </w:tcPr>
          <w:p w:rsidRPr="00806F5B" w:rsidR="001B049B" w:rsidP="005F5AA1" w:rsidRDefault="001B049B" w14:paraId="7B2BF557" w14:textId="77777777">
            <w:r>
              <w:t>shared</w:t>
            </w:r>
          </w:p>
        </w:tc>
      </w:tr>
      <w:tr w:rsidR="001B049B" w:rsidTr="005F5AA1" w14:paraId="3F001F4D" w14:textId="77777777">
        <w:tc>
          <w:tcPr>
            <w:tcW w:w="1249" w:type="dxa"/>
            <w:tcBorders>
              <w:top w:val="nil"/>
              <w:bottom w:val="nil"/>
              <w:right w:val="nil"/>
            </w:tcBorders>
          </w:tcPr>
          <w:p w:rsidR="001B049B" w:rsidP="005F5AA1" w:rsidRDefault="001B049B" w14:paraId="46F3A695" w14:textId="77777777">
            <w:r>
              <w:t>6.0</w:t>
            </w:r>
          </w:p>
        </w:tc>
        <w:tc>
          <w:tcPr>
            <w:tcW w:w="1437" w:type="dxa"/>
            <w:tcBorders>
              <w:top w:val="nil"/>
              <w:left w:val="nil"/>
              <w:bottom w:val="nil"/>
              <w:right w:val="nil"/>
            </w:tcBorders>
          </w:tcPr>
          <w:p w:rsidR="001B049B" w:rsidP="005F5AA1" w:rsidRDefault="001B049B" w14:paraId="0C4A78C0" w14:textId="77777777">
            <w:r>
              <w:t>PDO + ENSO</w:t>
            </w:r>
          </w:p>
        </w:tc>
        <w:tc>
          <w:tcPr>
            <w:tcW w:w="1471" w:type="dxa"/>
            <w:tcBorders>
              <w:top w:val="nil"/>
              <w:left w:val="nil"/>
              <w:bottom w:val="nil"/>
              <w:right w:val="nil"/>
            </w:tcBorders>
          </w:tcPr>
          <w:p w:rsidR="001B049B" w:rsidP="005F5AA1" w:rsidRDefault="001B049B" w14:paraId="20071054"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4A0A314B" w14:textId="77777777">
            <w:r>
              <w:t>3</w:t>
            </w:r>
          </w:p>
        </w:tc>
        <w:tc>
          <w:tcPr>
            <w:tcW w:w="1870" w:type="dxa"/>
            <w:tcBorders>
              <w:top w:val="nil"/>
              <w:left w:val="nil"/>
              <w:bottom w:val="nil"/>
            </w:tcBorders>
          </w:tcPr>
          <w:p w:rsidRPr="00806F5B" w:rsidR="001B049B" w:rsidP="005F5AA1" w:rsidRDefault="001B049B" w14:paraId="0411EEBB" w14:textId="77777777">
            <w:r>
              <w:t>unique</w:t>
            </w:r>
          </w:p>
        </w:tc>
      </w:tr>
      <w:tr w:rsidR="001B049B" w:rsidTr="005F5AA1" w14:paraId="26F07499" w14:textId="77777777">
        <w:tc>
          <w:tcPr>
            <w:tcW w:w="1249" w:type="dxa"/>
            <w:tcBorders>
              <w:top w:val="nil"/>
              <w:bottom w:val="nil"/>
              <w:right w:val="nil"/>
            </w:tcBorders>
          </w:tcPr>
          <w:p w:rsidR="001B049B" w:rsidP="005F5AA1" w:rsidRDefault="001B049B" w14:paraId="02BD9CA0" w14:textId="77777777">
            <w:r>
              <w:t>6.8</w:t>
            </w:r>
          </w:p>
        </w:tc>
        <w:tc>
          <w:tcPr>
            <w:tcW w:w="1437" w:type="dxa"/>
            <w:tcBorders>
              <w:top w:val="nil"/>
              <w:left w:val="nil"/>
              <w:bottom w:val="nil"/>
              <w:right w:val="nil"/>
            </w:tcBorders>
          </w:tcPr>
          <w:p w:rsidR="001B049B" w:rsidP="005F5AA1" w:rsidRDefault="001B049B" w14:paraId="3F2E5CD3" w14:textId="77777777">
            <w:r>
              <w:t>ONI</w:t>
            </w:r>
          </w:p>
        </w:tc>
        <w:tc>
          <w:tcPr>
            <w:tcW w:w="1471" w:type="dxa"/>
            <w:tcBorders>
              <w:top w:val="nil"/>
              <w:left w:val="nil"/>
              <w:bottom w:val="nil"/>
              <w:right w:val="nil"/>
            </w:tcBorders>
          </w:tcPr>
          <w:p w:rsidR="001B049B" w:rsidP="005F5AA1" w:rsidRDefault="001B049B" w14:paraId="70ABD50E"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0B197918" w14:textId="77777777">
            <w:r>
              <w:t>1</w:t>
            </w:r>
          </w:p>
        </w:tc>
        <w:tc>
          <w:tcPr>
            <w:tcW w:w="1870" w:type="dxa"/>
            <w:tcBorders>
              <w:top w:val="nil"/>
              <w:left w:val="nil"/>
              <w:bottom w:val="nil"/>
            </w:tcBorders>
          </w:tcPr>
          <w:p w:rsidRPr="00806F5B" w:rsidR="001B049B" w:rsidP="005F5AA1" w:rsidRDefault="001B049B" w14:paraId="6B473CB2" w14:textId="77777777">
            <w:r>
              <w:t>shared</w:t>
            </w:r>
          </w:p>
        </w:tc>
      </w:tr>
      <w:tr w:rsidR="001B049B" w:rsidTr="005F5AA1" w14:paraId="3E9F9357" w14:textId="77777777">
        <w:tc>
          <w:tcPr>
            <w:tcW w:w="1249" w:type="dxa"/>
            <w:tcBorders>
              <w:top w:val="nil"/>
              <w:bottom w:val="nil"/>
              <w:right w:val="nil"/>
            </w:tcBorders>
          </w:tcPr>
          <w:p w:rsidR="001B049B" w:rsidP="005F5AA1" w:rsidRDefault="001B049B" w14:paraId="71B5D5D7" w14:textId="77777777">
            <w:r>
              <w:t>7.9</w:t>
            </w:r>
          </w:p>
        </w:tc>
        <w:tc>
          <w:tcPr>
            <w:tcW w:w="1437" w:type="dxa"/>
            <w:tcBorders>
              <w:top w:val="nil"/>
              <w:left w:val="nil"/>
              <w:bottom w:val="nil"/>
              <w:right w:val="nil"/>
            </w:tcBorders>
          </w:tcPr>
          <w:p w:rsidR="001B049B" w:rsidP="005F5AA1" w:rsidRDefault="001B049B" w14:paraId="67D98526" w14:textId="77777777">
            <w:r>
              <w:t>PDO + ENSO</w:t>
            </w:r>
          </w:p>
        </w:tc>
        <w:tc>
          <w:tcPr>
            <w:tcW w:w="1471" w:type="dxa"/>
            <w:tcBorders>
              <w:top w:val="nil"/>
              <w:left w:val="nil"/>
              <w:bottom w:val="nil"/>
              <w:right w:val="nil"/>
            </w:tcBorders>
          </w:tcPr>
          <w:p w:rsidR="001B049B" w:rsidP="005F5AA1" w:rsidRDefault="001B049B" w14:paraId="1ED60050"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12D6BA0F" w14:textId="77777777">
            <w:r>
              <w:t>2</w:t>
            </w:r>
          </w:p>
        </w:tc>
        <w:tc>
          <w:tcPr>
            <w:tcW w:w="1870" w:type="dxa"/>
            <w:tcBorders>
              <w:top w:val="nil"/>
              <w:left w:val="nil"/>
              <w:bottom w:val="nil"/>
            </w:tcBorders>
          </w:tcPr>
          <w:p w:rsidRPr="00806F5B" w:rsidR="001B049B" w:rsidP="005F5AA1" w:rsidRDefault="001B049B" w14:paraId="52AC7F61" w14:textId="77777777">
            <w:r>
              <w:t>unique</w:t>
            </w:r>
          </w:p>
        </w:tc>
      </w:tr>
      <w:tr w:rsidR="001B049B" w:rsidTr="005F5AA1" w14:paraId="065AA56F" w14:textId="77777777">
        <w:tc>
          <w:tcPr>
            <w:tcW w:w="1249" w:type="dxa"/>
            <w:tcBorders>
              <w:top w:val="nil"/>
              <w:bottom w:val="nil"/>
              <w:right w:val="nil"/>
            </w:tcBorders>
          </w:tcPr>
          <w:p w:rsidR="001B049B" w:rsidP="005F5AA1" w:rsidRDefault="001B049B" w14:paraId="0AE4480D" w14:textId="77777777">
            <w:r>
              <w:t>9.8</w:t>
            </w:r>
          </w:p>
        </w:tc>
        <w:tc>
          <w:tcPr>
            <w:tcW w:w="1437" w:type="dxa"/>
            <w:tcBorders>
              <w:top w:val="nil"/>
              <w:left w:val="nil"/>
              <w:bottom w:val="nil"/>
              <w:right w:val="nil"/>
            </w:tcBorders>
          </w:tcPr>
          <w:p w:rsidR="001B049B" w:rsidP="005F5AA1" w:rsidRDefault="001B049B" w14:paraId="72ACCD39" w14:textId="77777777">
            <w:r>
              <w:t>none</w:t>
            </w:r>
          </w:p>
        </w:tc>
        <w:tc>
          <w:tcPr>
            <w:tcW w:w="1471" w:type="dxa"/>
            <w:tcBorders>
              <w:top w:val="nil"/>
              <w:left w:val="nil"/>
              <w:bottom w:val="nil"/>
              <w:right w:val="nil"/>
            </w:tcBorders>
          </w:tcPr>
          <w:p w:rsidR="001B049B" w:rsidP="005F5AA1" w:rsidRDefault="001B049B" w14:paraId="6A49EDE1" w14:textId="77777777">
            <w:r>
              <w:t>Simple</w:t>
            </w:r>
          </w:p>
        </w:tc>
        <w:tc>
          <w:tcPr>
            <w:tcW w:w="988" w:type="dxa"/>
            <w:tcBorders>
              <w:top w:val="nil"/>
              <w:left w:val="nil"/>
              <w:bottom w:val="nil"/>
              <w:right w:val="nil"/>
            </w:tcBorders>
          </w:tcPr>
          <w:p w:rsidRPr="00806F5B" w:rsidR="001B049B" w:rsidP="005F5AA1" w:rsidRDefault="001B049B" w14:paraId="3137B96A" w14:textId="77777777">
            <w:r>
              <w:t>3</w:t>
            </w:r>
          </w:p>
        </w:tc>
        <w:tc>
          <w:tcPr>
            <w:tcW w:w="1870" w:type="dxa"/>
            <w:tcBorders>
              <w:top w:val="nil"/>
              <w:left w:val="nil"/>
              <w:bottom w:val="nil"/>
            </w:tcBorders>
          </w:tcPr>
          <w:p w:rsidRPr="00806F5B" w:rsidR="001B049B" w:rsidP="005F5AA1" w:rsidRDefault="001B049B" w14:paraId="41D0E7D5" w14:textId="77777777">
            <w:r>
              <w:t>N/A</w:t>
            </w:r>
          </w:p>
        </w:tc>
      </w:tr>
      <w:tr w:rsidR="001B049B" w:rsidTr="005F5AA1" w14:paraId="6B47A79F" w14:textId="77777777">
        <w:tc>
          <w:tcPr>
            <w:tcW w:w="1249" w:type="dxa"/>
            <w:tcBorders>
              <w:top w:val="nil"/>
              <w:bottom w:val="nil"/>
              <w:right w:val="nil"/>
            </w:tcBorders>
          </w:tcPr>
          <w:p w:rsidR="001B049B" w:rsidP="005F5AA1" w:rsidRDefault="001B049B" w14:paraId="5E8938A3" w14:textId="77777777">
            <w:r>
              <w:t>11.1</w:t>
            </w:r>
          </w:p>
        </w:tc>
        <w:tc>
          <w:tcPr>
            <w:tcW w:w="1437" w:type="dxa"/>
            <w:tcBorders>
              <w:top w:val="nil"/>
              <w:left w:val="nil"/>
              <w:bottom w:val="nil"/>
              <w:right w:val="nil"/>
            </w:tcBorders>
          </w:tcPr>
          <w:p w:rsidR="001B049B" w:rsidP="005F5AA1" w:rsidRDefault="001B049B" w14:paraId="514EB096" w14:textId="77777777">
            <w:r>
              <w:t>PDO</w:t>
            </w:r>
          </w:p>
        </w:tc>
        <w:tc>
          <w:tcPr>
            <w:tcW w:w="1471" w:type="dxa"/>
            <w:tcBorders>
              <w:top w:val="nil"/>
              <w:left w:val="nil"/>
              <w:bottom w:val="nil"/>
              <w:right w:val="nil"/>
            </w:tcBorders>
          </w:tcPr>
          <w:p w:rsidR="001B049B" w:rsidP="005F5AA1" w:rsidRDefault="001B049B" w14:paraId="52D94F7F"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75CB8F47" w14:textId="77777777">
            <w:r>
              <w:t>3</w:t>
            </w:r>
          </w:p>
        </w:tc>
        <w:tc>
          <w:tcPr>
            <w:tcW w:w="1870" w:type="dxa"/>
            <w:tcBorders>
              <w:top w:val="nil"/>
              <w:left w:val="nil"/>
              <w:bottom w:val="nil"/>
            </w:tcBorders>
          </w:tcPr>
          <w:p w:rsidRPr="00806F5B" w:rsidR="001B049B" w:rsidP="005F5AA1" w:rsidRDefault="001B049B" w14:paraId="1D449653" w14:textId="77777777">
            <w:r>
              <w:t>unique</w:t>
            </w:r>
          </w:p>
        </w:tc>
      </w:tr>
      <w:tr w:rsidR="001B049B" w:rsidTr="005F5AA1" w14:paraId="21875C11" w14:textId="77777777">
        <w:tc>
          <w:tcPr>
            <w:tcW w:w="1249" w:type="dxa"/>
            <w:tcBorders>
              <w:top w:val="nil"/>
              <w:bottom w:val="nil"/>
              <w:right w:val="nil"/>
            </w:tcBorders>
          </w:tcPr>
          <w:p w:rsidR="001B049B" w:rsidP="005F5AA1" w:rsidRDefault="001B049B" w14:paraId="36F664D1" w14:textId="77777777">
            <w:r>
              <w:t>13.0</w:t>
            </w:r>
          </w:p>
        </w:tc>
        <w:tc>
          <w:tcPr>
            <w:tcW w:w="1437" w:type="dxa"/>
            <w:tcBorders>
              <w:top w:val="nil"/>
              <w:left w:val="nil"/>
              <w:bottom w:val="nil"/>
              <w:right w:val="nil"/>
            </w:tcBorders>
          </w:tcPr>
          <w:p w:rsidR="001B049B" w:rsidP="005F5AA1" w:rsidRDefault="001B049B" w14:paraId="258668B0" w14:textId="77777777">
            <w:r>
              <w:t>none</w:t>
            </w:r>
          </w:p>
        </w:tc>
        <w:tc>
          <w:tcPr>
            <w:tcW w:w="1471" w:type="dxa"/>
            <w:tcBorders>
              <w:top w:val="nil"/>
              <w:left w:val="nil"/>
              <w:bottom w:val="nil"/>
              <w:right w:val="nil"/>
            </w:tcBorders>
          </w:tcPr>
          <w:p w:rsidR="001B049B" w:rsidP="005F5AA1" w:rsidRDefault="001B049B" w14:paraId="306AFBB5" w14:textId="77777777">
            <w:r>
              <w:t>none</w:t>
            </w:r>
          </w:p>
        </w:tc>
        <w:tc>
          <w:tcPr>
            <w:tcW w:w="988" w:type="dxa"/>
            <w:tcBorders>
              <w:top w:val="nil"/>
              <w:left w:val="nil"/>
              <w:bottom w:val="nil"/>
              <w:right w:val="nil"/>
            </w:tcBorders>
          </w:tcPr>
          <w:p w:rsidRPr="00806F5B" w:rsidR="001B049B" w:rsidP="005F5AA1" w:rsidRDefault="001B049B" w14:paraId="13472B71" w14:textId="77777777">
            <w:r>
              <w:t>2</w:t>
            </w:r>
          </w:p>
        </w:tc>
        <w:tc>
          <w:tcPr>
            <w:tcW w:w="1870" w:type="dxa"/>
            <w:tcBorders>
              <w:top w:val="nil"/>
              <w:left w:val="nil"/>
              <w:bottom w:val="nil"/>
            </w:tcBorders>
          </w:tcPr>
          <w:p w:rsidRPr="00806F5B" w:rsidR="001B049B" w:rsidP="005F5AA1" w:rsidRDefault="001B049B" w14:paraId="2C5A5BFA" w14:textId="77777777">
            <w:r>
              <w:t>N/A</w:t>
            </w:r>
          </w:p>
        </w:tc>
      </w:tr>
      <w:tr w:rsidR="001B049B" w:rsidTr="005F5AA1" w14:paraId="3AADA856" w14:textId="77777777">
        <w:tc>
          <w:tcPr>
            <w:tcW w:w="1249" w:type="dxa"/>
            <w:tcBorders>
              <w:top w:val="nil"/>
              <w:bottom w:val="nil"/>
              <w:right w:val="nil"/>
            </w:tcBorders>
          </w:tcPr>
          <w:p w:rsidR="001B049B" w:rsidP="005F5AA1" w:rsidRDefault="001B049B" w14:paraId="60E3AE46" w14:textId="77777777">
            <w:r>
              <w:t>14.6</w:t>
            </w:r>
          </w:p>
        </w:tc>
        <w:tc>
          <w:tcPr>
            <w:tcW w:w="1437" w:type="dxa"/>
            <w:tcBorders>
              <w:top w:val="nil"/>
              <w:left w:val="nil"/>
              <w:bottom w:val="nil"/>
              <w:right w:val="nil"/>
            </w:tcBorders>
          </w:tcPr>
          <w:p w:rsidR="001B049B" w:rsidP="005F5AA1" w:rsidRDefault="001B049B" w14:paraId="19A192D1" w14:textId="77777777">
            <w:r>
              <w:t>ONI</w:t>
            </w:r>
          </w:p>
        </w:tc>
        <w:tc>
          <w:tcPr>
            <w:tcW w:w="1471" w:type="dxa"/>
            <w:tcBorders>
              <w:top w:val="nil"/>
              <w:left w:val="nil"/>
              <w:bottom w:val="nil"/>
              <w:right w:val="nil"/>
            </w:tcBorders>
          </w:tcPr>
          <w:p w:rsidR="001B049B" w:rsidP="005F5AA1" w:rsidRDefault="001B049B" w14:paraId="668A182B"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5ACE04F5" w14:textId="77777777">
            <w:r>
              <w:t>2</w:t>
            </w:r>
          </w:p>
        </w:tc>
        <w:tc>
          <w:tcPr>
            <w:tcW w:w="1870" w:type="dxa"/>
            <w:tcBorders>
              <w:top w:val="nil"/>
              <w:left w:val="nil"/>
              <w:bottom w:val="nil"/>
            </w:tcBorders>
          </w:tcPr>
          <w:p w:rsidRPr="00806F5B" w:rsidR="001B049B" w:rsidP="005F5AA1" w:rsidRDefault="001B049B" w14:paraId="2CA114F4" w14:textId="77777777">
            <w:r>
              <w:t>shared</w:t>
            </w:r>
          </w:p>
        </w:tc>
      </w:tr>
      <w:tr w:rsidR="001B049B" w:rsidTr="005F5AA1" w14:paraId="41CE7598" w14:textId="77777777">
        <w:tc>
          <w:tcPr>
            <w:tcW w:w="1249" w:type="dxa"/>
            <w:tcBorders>
              <w:top w:val="nil"/>
              <w:bottom w:val="nil"/>
              <w:right w:val="nil"/>
            </w:tcBorders>
          </w:tcPr>
          <w:p w:rsidR="001B049B" w:rsidP="005F5AA1" w:rsidRDefault="001B049B" w14:paraId="331FC0F6" w14:textId="77777777">
            <w:r>
              <w:t>16.4</w:t>
            </w:r>
          </w:p>
        </w:tc>
        <w:tc>
          <w:tcPr>
            <w:tcW w:w="1437" w:type="dxa"/>
            <w:tcBorders>
              <w:top w:val="nil"/>
              <w:left w:val="nil"/>
              <w:bottom w:val="nil"/>
              <w:right w:val="nil"/>
            </w:tcBorders>
          </w:tcPr>
          <w:p w:rsidR="001B049B" w:rsidP="005F5AA1" w:rsidRDefault="001B049B" w14:paraId="643A6F69" w14:textId="77777777">
            <w:r>
              <w:t>PDO + ENSO</w:t>
            </w:r>
          </w:p>
        </w:tc>
        <w:tc>
          <w:tcPr>
            <w:tcW w:w="1471" w:type="dxa"/>
            <w:tcBorders>
              <w:top w:val="nil"/>
              <w:left w:val="nil"/>
              <w:bottom w:val="nil"/>
              <w:right w:val="nil"/>
            </w:tcBorders>
          </w:tcPr>
          <w:p w:rsidR="001B049B" w:rsidP="005F5AA1" w:rsidRDefault="001B049B" w14:paraId="30D10B60"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5EAE41DB" w14:textId="77777777">
            <w:r>
              <w:t>3</w:t>
            </w:r>
          </w:p>
        </w:tc>
        <w:tc>
          <w:tcPr>
            <w:tcW w:w="1870" w:type="dxa"/>
            <w:tcBorders>
              <w:top w:val="nil"/>
              <w:left w:val="nil"/>
              <w:bottom w:val="nil"/>
            </w:tcBorders>
          </w:tcPr>
          <w:p w:rsidRPr="00806F5B" w:rsidR="001B049B" w:rsidP="005F5AA1" w:rsidRDefault="001B049B" w14:paraId="5E21628C" w14:textId="77777777">
            <w:r>
              <w:t>unique</w:t>
            </w:r>
          </w:p>
        </w:tc>
      </w:tr>
      <w:tr w:rsidR="001B049B" w:rsidTr="005F5AA1" w14:paraId="356155F0" w14:textId="77777777">
        <w:tc>
          <w:tcPr>
            <w:tcW w:w="1249" w:type="dxa"/>
            <w:tcBorders>
              <w:top w:val="nil"/>
              <w:bottom w:val="nil"/>
              <w:right w:val="nil"/>
            </w:tcBorders>
          </w:tcPr>
          <w:p w:rsidR="001B049B" w:rsidP="005F5AA1" w:rsidRDefault="001B049B" w14:paraId="28820ECE" w14:textId="77777777">
            <w:r>
              <w:t>16.7</w:t>
            </w:r>
          </w:p>
        </w:tc>
        <w:tc>
          <w:tcPr>
            <w:tcW w:w="1437" w:type="dxa"/>
            <w:tcBorders>
              <w:top w:val="nil"/>
              <w:left w:val="nil"/>
              <w:bottom w:val="nil"/>
              <w:right w:val="nil"/>
            </w:tcBorders>
          </w:tcPr>
          <w:p w:rsidR="001B049B" w:rsidP="005F5AA1" w:rsidRDefault="001B049B" w14:paraId="207EAC5C" w14:textId="77777777">
            <w:r>
              <w:t>ONI</w:t>
            </w:r>
          </w:p>
        </w:tc>
        <w:tc>
          <w:tcPr>
            <w:tcW w:w="1471" w:type="dxa"/>
            <w:tcBorders>
              <w:top w:val="nil"/>
              <w:left w:val="nil"/>
              <w:bottom w:val="nil"/>
              <w:right w:val="nil"/>
            </w:tcBorders>
          </w:tcPr>
          <w:p w:rsidR="001B049B" w:rsidP="005F5AA1" w:rsidRDefault="001B049B" w14:paraId="36A70FC0"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421419C8" w14:textId="77777777">
            <w:r>
              <w:t>2</w:t>
            </w:r>
          </w:p>
        </w:tc>
        <w:tc>
          <w:tcPr>
            <w:tcW w:w="1870" w:type="dxa"/>
            <w:tcBorders>
              <w:top w:val="nil"/>
              <w:left w:val="nil"/>
              <w:bottom w:val="nil"/>
            </w:tcBorders>
          </w:tcPr>
          <w:p w:rsidRPr="00806F5B" w:rsidR="001B049B" w:rsidP="005F5AA1" w:rsidRDefault="001B049B" w14:paraId="182DF01D" w14:textId="77777777">
            <w:r>
              <w:t>unique</w:t>
            </w:r>
          </w:p>
        </w:tc>
      </w:tr>
      <w:tr w:rsidR="001B049B" w:rsidTr="005F5AA1" w14:paraId="51FB5A2F" w14:textId="77777777">
        <w:tc>
          <w:tcPr>
            <w:tcW w:w="1249" w:type="dxa"/>
            <w:tcBorders>
              <w:top w:val="nil"/>
              <w:bottom w:val="nil"/>
              <w:right w:val="nil"/>
            </w:tcBorders>
          </w:tcPr>
          <w:p w:rsidR="001B049B" w:rsidP="005F5AA1" w:rsidRDefault="001B049B" w14:paraId="722AA403" w14:textId="77777777">
            <w:r>
              <w:t>22.8</w:t>
            </w:r>
          </w:p>
        </w:tc>
        <w:tc>
          <w:tcPr>
            <w:tcW w:w="1437" w:type="dxa"/>
            <w:tcBorders>
              <w:top w:val="nil"/>
              <w:left w:val="nil"/>
              <w:bottom w:val="nil"/>
              <w:right w:val="nil"/>
            </w:tcBorders>
          </w:tcPr>
          <w:p w:rsidR="001B049B" w:rsidP="005F5AA1" w:rsidRDefault="001B049B" w14:paraId="68E30066" w14:textId="77777777">
            <w:r>
              <w:t>none</w:t>
            </w:r>
          </w:p>
        </w:tc>
        <w:tc>
          <w:tcPr>
            <w:tcW w:w="1471" w:type="dxa"/>
            <w:tcBorders>
              <w:top w:val="nil"/>
              <w:left w:val="nil"/>
              <w:bottom w:val="nil"/>
              <w:right w:val="nil"/>
            </w:tcBorders>
          </w:tcPr>
          <w:p w:rsidR="001B049B" w:rsidP="005F5AA1" w:rsidRDefault="001B049B" w14:paraId="679325E4" w14:textId="77777777">
            <w:r>
              <w:t>none</w:t>
            </w:r>
          </w:p>
        </w:tc>
        <w:tc>
          <w:tcPr>
            <w:tcW w:w="988" w:type="dxa"/>
            <w:tcBorders>
              <w:top w:val="nil"/>
              <w:left w:val="nil"/>
              <w:bottom w:val="nil"/>
              <w:right w:val="nil"/>
            </w:tcBorders>
          </w:tcPr>
          <w:p w:rsidRPr="00806F5B" w:rsidR="001B049B" w:rsidP="005F5AA1" w:rsidRDefault="001B049B" w14:paraId="132177B1" w14:textId="77777777">
            <w:r>
              <w:t>3</w:t>
            </w:r>
          </w:p>
        </w:tc>
        <w:tc>
          <w:tcPr>
            <w:tcW w:w="1870" w:type="dxa"/>
            <w:tcBorders>
              <w:top w:val="nil"/>
              <w:left w:val="nil"/>
              <w:bottom w:val="nil"/>
            </w:tcBorders>
          </w:tcPr>
          <w:p w:rsidRPr="00806F5B" w:rsidR="001B049B" w:rsidP="005F5AA1" w:rsidRDefault="001B049B" w14:paraId="05F98F4E" w14:textId="77777777">
            <w:r>
              <w:t>N/A</w:t>
            </w:r>
          </w:p>
        </w:tc>
      </w:tr>
      <w:tr w:rsidR="001B049B" w:rsidTr="005F5AA1" w14:paraId="4EE3B366" w14:textId="77777777">
        <w:tc>
          <w:tcPr>
            <w:tcW w:w="1249" w:type="dxa"/>
            <w:tcBorders>
              <w:top w:val="nil"/>
              <w:bottom w:val="nil"/>
              <w:right w:val="nil"/>
            </w:tcBorders>
          </w:tcPr>
          <w:p w:rsidR="001B049B" w:rsidP="005F5AA1" w:rsidRDefault="001B049B" w14:paraId="32BF956A" w14:textId="77777777">
            <w:r>
              <w:t>24.2</w:t>
            </w:r>
          </w:p>
        </w:tc>
        <w:tc>
          <w:tcPr>
            <w:tcW w:w="1437" w:type="dxa"/>
            <w:tcBorders>
              <w:top w:val="nil"/>
              <w:left w:val="nil"/>
              <w:bottom w:val="nil"/>
              <w:right w:val="nil"/>
            </w:tcBorders>
          </w:tcPr>
          <w:p w:rsidR="001B049B" w:rsidP="005F5AA1" w:rsidRDefault="001B049B" w14:paraId="7AD3E343" w14:textId="77777777">
            <w:r>
              <w:t>ONI</w:t>
            </w:r>
          </w:p>
        </w:tc>
        <w:tc>
          <w:tcPr>
            <w:tcW w:w="1471" w:type="dxa"/>
            <w:tcBorders>
              <w:top w:val="nil"/>
              <w:left w:val="nil"/>
              <w:bottom w:val="nil"/>
              <w:right w:val="nil"/>
            </w:tcBorders>
          </w:tcPr>
          <w:p w:rsidR="001B049B" w:rsidP="005F5AA1" w:rsidRDefault="001B049B" w14:paraId="2DC286CA" w14:textId="77777777">
            <w:r w:rsidRPr="006E178B">
              <w:rPr>
                <w:i/>
              </w:rPr>
              <w:t>f</w:t>
            </w:r>
            <w:r>
              <w:t>(covariates)</w:t>
            </w:r>
          </w:p>
        </w:tc>
        <w:tc>
          <w:tcPr>
            <w:tcW w:w="988" w:type="dxa"/>
            <w:tcBorders>
              <w:top w:val="nil"/>
              <w:left w:val="nil"/>
              <w:bottom w:val="nil"/>
              <w:right w:val="nil"/>
            </w:tcBorders>
          </w:tcPr>
          <w:p w:rsidRPr="00806F5B" w:rsidR="001B049B" w:rsidP="005F5AA1" w:rsidRDefault="001B049B" w14:paraId="1AB9BA31" w14:textId="77777777">
            <w:r>
              <w:t>3</w:t>
            </w:r>
          </w:p>
        </w:tc>
        <w:tc>
          <w:tcPr>
            <w:tcW w:w="1870" w:type="dxa"/>
            <w:tcBorders>
              <w:top w:val="nil"/>
              <w:left w:val="nil"/>
              <w:bottom w:val="nil"/>
            </w:tcBorders>
          </w:tcPr>
          <w:p w:rsidRPr="00806F5B" w:rsidR="001B049B" w:rsidP="005F5AA1" w:rsidRDefault="001B049B" w14:paraId="6228B63A" w14:textId="77777777">
            <w:r>
              <w:t>shared</w:t>
            </w:r>
          </w:p>
        </w:tc>
      </w:tr>
      <w:tr w:rsidR="001B049B" w:rsidTr="005F5AA1" w14:paraId="15B1ECA0" w14:textId="77777777">
        <w:tc>
          <w:tcPr>
            <w:tcW w:w="1249" w:type="dxa"/>
            <w:tcBorders>
              <w:top w:val="nil"/>
              <w:right w:val="nil"/>
            </w:tcBorders>
          </w:tcPr>
          <w:p w:rsidR="001B049B" w:rsidP="005F5AA1" w:rsidRDefault="001B049B" w14:paraId="10663237" w14:textId="77777777">
            <w:r>
              <w:t>29.1</w:t>
            </w:r>
          </w:p>
        </w:tc>
        <w:tc>
          <w:tcPr>
            <w:tcW w:w="1437" w:type="dxa"/>
            <w:tcBorders>
              <w:top w:val="nil"/>
              <w:left w:val="nil"/>
              <w:right w:val="nil"/>
            </w:tcBorders>
          </w:tcPr>
          <w:p w:rsidR="001B049B" w:rsidP="005F5AA1" w:rsidRDefault="001B049B" w14:paraId="3BA11982" w14:textId="77777777">
            <w:r>
              <w:t>ONI</w:t>
            </w:r>
          </w:p>
        </w:tc>
        <w:tc>
          <w:tcPr>
            <w:tcW w:w="1471" w:type="dxa"/>
            <w:tcBorders>
              <w:top w:val="nil"/>
              <w:left w:val="nil"/>
              <w:right w:val="nil"/>
            </w:tcBorders>
          </w:tcPr>
          <w:p w:rsidR="001B049B" w:rsidP="005F5AA1" w:rsidRDefault="001B049B" w14:paraId="2E5C6C8A" w14:textId="77777777">
            <w:r w:rsidRPr="006E178B">
              <w:rPr>
                <w:i/>
              </w:rPr>
              <w:t>f</w:t>
            </w:r>
            <w:r>
              <w:t>(covariates)</w:t>
            </w:r>
          </w:p>
        </w:tc>
        <w:tc>
          <w:tcPr>
            <w:tcW w:w="988" w:type="dxa"/>
            <w:tcBorders>
              <w:top w:val="nil"/>
              <w:left w:val="nil"/>
              <w:right w:val="nil"/>
            </w:tcBorders>
          </w:tcPr>
          <w:p w:rsidRPr="00806F5B" w:rsidR="001B049B" w:rsidP="005F5AA1" w:rsidRDefault="001B049B" w14:paraId="2ABCBB95" w14:textId="77777777">
            <w:r>
              <w:t>3</w:t>
            </w:r>
          </w:p>
        </w:tc>
        <w:tc>
          <w:tcPr>
            <w:tcW w:w="1870" w:type="dxa"/>
            <w:tcBorders>
              <w:top w:val="nil"/>
              <w:left w:val="nil"/>
            </w:tcBorders>
          </w:tcPr>
          <w:p w:rsidRPr="00806F5B" w:rsidR="001B049B" w:rsidP="005F5AA1" w:rsidRDefault="001B049B" w14:paraId="2575079E" w14:textId="77777777">
            <w:r>
              <w:t>unique</w:t>
            </w:r>
          </w:p>
        </w:tc>
      </w:tr>
    </w:tbl>
    <w:p w:rsidR="001B049B" w:rsidP="007D67A2" w:rsidRDefault="001B049B" w14:paraId="62464311" w14:textId="77777777">
      <w:pPr>
        <w:spacing w:line="480" w:lineRule="auto"/>
      </w:pPr>
    </w:p>
    <w:p w:rsidR="001B049B" w:rsidP="007D67A2" w:rsidRDefault="001B049B" w14:paraId="556B0D41" w14:textId="09C368BA">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C56D3" w:rsidP="007D67A2" w:rsidRDefault="00123A46" w14:paraId="73ECC852" w14:textId="11B73328">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rsidR="00C3037B" w:rsidP="00900B96" w:rsidRDefault="001901AE" w14:paraId="6484CED0" w14:textId="00D56D6C">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rsidR="001C56D3" w:rsidP="007D67A2" w:rsidRDefault="00C3037B" w14:paraId="7FEFDDB5" w14:textId="59A46279">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rsidR="0053092C" w:rsidP="00C13D23" w:rsidRDefault="00C3037B" w14:paraId="255FD280" w14:textId="742E451B">
      <w:pPr>
        <w:spacing w:line="480" w:lineRule="auto"/>
      </w:pPr>
      <w:r>
        <w:lastRenderedPageBreak/>
        <w:t xml:space="preserve"> </w:t>
      </w:r>
      <w:commentRangeStart w:id="19"/>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commentRangeEnd w:id="19"/>
      <w:r>
        <w:rPr>
          <w:rStyle w:val="CommentReference"/>
        </w:rPr>
        <w:commentReference w:id="19"/>
      </w:r>
    </w:p>
    <w:p w:rsidRPr="002A4AB8" w:rsidR="007849A5" w:rsidP="008E52B5" w:rsidRDefault="00EA56B4" w14:paraId="4C3B0DFF" w14:textId="1D7788A6">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Pr="002A4AB8" w:rsidR="007849A5"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 w:author="Don Velasquez" w:date="2023-02-06T08:03:00Z" w:id="0">
    <w:p w:rsidR="22B83239" w:rsidRDefault="22B83239" w14:paraId="6F8B87E7" w14:textId="52596364">
      <w:pPr>
        <w:pStyle w:val="CommentText"/>
      </w:pPr>
      <w:r>
        <w:t>I will check on more potential references for Puget Sound shrimp.</w:t>
      </w:r>
      <w:r>
        <w:rPr>
          <w:rStyle w:val="CommentReference"/>
        </w:rPr>
        <w:annotationRef/>
      </w:r>
    </w:p>
  </w:comment>
  <w:comment w:initials="SDM(" w:author="Daniel Sund" w:date="2023-02-06T11:08:00Z" w:id="1">
    <w:p w:rsidR="003B2CE5" w:rsidRDefault="00747D79" w14:paraId="51F80F80" w14:textId="13CB7D91">
      <w:pPr>
        <w:pStyle w:val="CommentText"/>
      </w:pPr>
      <w:r>
        <w:rPr>
          <w:rStyle w:val="CommentReference"/>
        </w:rPr>
        <w:annotationRef/>
      </w:r>
      <w:r>
        <w:t xml:space="preserve">These references </w:t>
      </w:r>
      <w:r w:rsidR="00040A47">
        <w:t xml:space="preserve">and fishery descriptions are for the coastal pink shrimp fishery which does not come in Puget Sound. </w:t>
      </w:r>
      <w:r w:rsidR="00345164">
        <w:t xml:space="preserve">The Puget Sound and coastal fisheries are managed separately and </w:t>
      </w:r>
      <w:r w:rsidR="00A601AD">
        <w:t xml:space="preserve">some of the distribution patterns we see relative to P. </w:t>
      </w:r>
      <w:proofErr w:type="spellStart"/>
      <w:r w:rsidR="00A601AD">
        <w:t>eous</w:t>
      </w:r>
      <w:proofErr w:type="spellEnd"/>
      <w:r w:rsidR="00A601AD">
        <w:t xml:space="preserve"> and P. </w:t>
      </w:r>
      <w:proofErr w:type="spellStart"/>
      <w:r w:rsidR="00A601AD">
        <w:t>jordani</w:t>
      </w:r>
      <w:proofErr w:type="spellEnd"/>
      <w:r w:rsidR="00A601AD">
        <w:t xml:space="preserve"> </w:t>
      </w:r>
      <w:r w:rsidR="003E1D5E">
        <w:t xml:space="preserve">anecdotally </w:t>
      </w:r>
      <w:r w:rsidR="00916E70">
        <w:t>indicate some disconnect between the populations</w:t>
      </w:r>
      <w:r w:rsidR="003E1D5E">
        <w:t xml:space="preserve"> on the coast inside the Sound. </w:t>
      </w:r>
    </w:p>
    <w:p w:rsidR="003B2CE5" w:rsidRDefault="003B2CE5" w14:paraId="4727E193" w14:textId="77777777">
      <w:pPr>
        <w:pStyle w:val="CommentText"/>
      </w:pPr>
    </w:p>
    <w:p w:rsidR="003B2CE5" w:rsidRDefault="003B2CE5" w14:paraId="6C0CB5CE" w14:textId="77777777">
      <w:pPr>
        <w:pStyle w:val="CommentText"/>
      </w:pPr>
    </w:p>
    <w:p w:rsidR="00747D79" w:rsidRDefault="003B2CE5" w14:paraId="2A9F770F" w14:textId="57CBB636">
      <w:pPr>
        <w:pStyle w:val="CommentText"/>
      </w:pPr>
      <w:r>
        <w:t>Commercial landings via trawl for pink shrimp have ranged between 9</w:t>
      </w:r>
      <w:r w:rsidR="00485F52">
        <w:t>2,000 and 6</w:t>
      </w:r>
      <w:r w:rsidR="00D153C3">
        <w:t>8</w:t>
      </w:r>
      <w:r w:rsidR="00485F52">
        <w:t>6,000</w:t>
      </w:r>
      <w:r w:rsidR="00D153C3">
        <w:t xml:space="preserve"> and averaged 380,000</w:t>
      </w:r>
      <w:r w:rsidR="00485F52">
        <w:t xml:space="preserve"> since 2000 with most of the variation attributable to market</w:t>
      </w:r>
      <w:r w:rsidR="00E471D6">
        <w:t xml:space="preserve"> (MSC certification on the coast limiting co-mingling of PS </w:t>
      </w:r>
      <w:r w:rsidR="00EF6709">
        <w:t>caught shrimp)</w:t>
      </w:r>
      <w:r w:rsidR="00485F52">
        <w:t xml:space="preserve"> and management circumstances </w:t>
      </w:r>
      <w:r w:rsidR="00EF6709">
        <w:t xml:space="preserve">(license </w:t>
      </w:r>
      <w:proofErr w:type="spellStart"/>
      <w:proofErr w:type="gramStart"/>
      <w:r w:rsidR="00EF6709">
        <w:t>reduction,ESA</w:t>
      </w:r>
      <w:proofErr w:type="spellEnd"/>
      <w:proofErr w:type="gramEnd"/>
      <w:r w:rsidR="00EF6709">
        <w:t xml:space="preserve"> requirements for Eulachon/Rockfish</w:t>
      </w:r>
      <w:r w:rsidR="00681967">
        <w:t xml:space="preserve"> diminishing participation</w:t>
      </w:r>
      <w:r w:rsidR="00EF6709">
        <w:t xml:space="preserve">) </w:t>
      </w:r>
      <w:r w:rsidR="00485F52">
        <w:t xml:space="preserve">rather than natural variation. </w:t>
      </w:r>
      <w:r w:rsidR="00916E70">
        <w:t xml:space="preserve"> </w:t>
      </w:r>
    </w:p>
  </w:comment>
  <w:comment w:initials="V(" w:author="Don Velasquez" w:date="2023-02-06T08:26:00Z" w:id="2">
    <w:p w:rsidR="62ACD601" w:rsidRDefault="62ACD601" w14:paraId="1C0E36A8" w14:textId="5FBF9619">
      <w:pPr>
        <w:pStyle w:val="CommentText"/>
      </w:pPr>
      <w:r>
        <w:t xml:space="preserve">Both the State and Treaty Tribes in Marine Area 10 (where this sampling occurred) do not have active fisheries for Pink Shrimp according to recent management plans.  The focus is instead on Spot Shrimp harvests.  However, both the State and Treaty Tribes have non-spot shrimp shares identified for Marine Area 9 (to the north) and Marine Areas 11 and 13 (to the south), and limited harvests with </w:t>
      </w:r>
      <w:proofErr w:type="gramStart"/>
      <w:r>
        <w:t>1/2 inch</w:t>
      </w:r>
      <w:proofErr w:type="gramEnd"/>
      <w:r>
        <w:t xml:space="preserve"> mesh pots have occurred in these areas.  However, the primary species harvested during these non-spot shrimp seasons are Coonstripe Shrimp (Pandalus hyposinotus) and Dock Shrimp (Pandalus danae).</w:t>
      </w:r>
      <w:r>
        <w:rPr>
          <w:rStyle w:val="CommentReference"/>
        </w:rPr>
        <w:annotationRef/>
      </w:r>
    </w:p>
  </w:comment>
  <w:comment w:initials="V(" w:author="Don Velasquez" w:date="2023-02-06T08:30:00Z" w:id="3">
    <w:p w:rsidR="62ACD601" w:rsidRDefault="62ACD601" w14:paraId="49445843" w14:textId="74F6B02A">
      <w:pPr>
        <w:pStyle w:val="CommentText"/>
      </w:pPr>
      <w:r>
        <w:t>This species has also been noted in Puget Sound as well as the coast.</w:t>
      </w:r>
      <w:r>
        <w:rPr>
          <w:rStyle w:val="CommentReference"/>
        </w:rPr>
        <w:annotationRef/>
      </w:r>
    </w:p>
  </w:comment>
  <w:comment w:initials="SDM(" w:author="Daniel Sund [2]" w:date="2023-02-06T11:26:00Z" w:id="4">
    <w:p w:rsidR="00D125A3" w:rsidRDefault="00D125A3" w14:paraId="6B495583" w14:textId="07F56A0A">
      <w:pPr>
        <w:pStyle w:val="CommentText"/>
      </w:pPr>
      <w:r>
        <w:rPr>
          <w:rStyle w:val="CommentReference"/>
        </w:rPr>
        <w:annotationRef/>
      </w:r>
      <w:r>
        <w:t xml:space="preserve">This species is also the primary target of the large beam trawl shrimp fishery in PS which primarily targets the strait of Juan de Fuca. There is also a small beam trawl fishery (same license, different area of operation) which targets a broader mix of non-spot shrimp (side stripe, dock, humpies (P. </w:t>
      </w:r>
      <w:proofErr w:type="spellStart"/>
      <w:r>
        <w:t>goniurus</w:t>
      </w:r>
      <w:proofErr w:type="spellEnd"/>
      <w:r>
        <w:t xml:space="preserve">), </w:t>
      </w:r>
      <w:proofErr w:type="spellStart"/>
      <w:r>
        <w:t>coonstripe</w:t>
      </w:r>
      <w:proofErr w:type="spellEnd"/>
      <w:r>
        <w:t>.</w:t>
      </w:r>
    </w:p>
  </w:comment>
  <w:comment w:initials="SDM(" w:author="Daniel Sund [3]" w:date="2023-02-06T11:27:00Z" w:id="5">
    <w:p w:rsidR="00D125A3" w:rsidRDefault="00D125A3" w14:paraId="7D25D6F2" w14:textId="2E9DC2C7">
      <w:pPr>
        <w:pStyle w:val="CommentText"/>
      </w:pPr>
      <w:r>
        <w:rPr>
          <w:rStyle w:val="CommentReference"/>
        </w:rPr>
        <w:annotationRef/>
      </w:r>
      <w:r>
        <w:t xml:space="preserve">There </w:t>
      </w:r>
      <w:proofErr w:type="gramStart"/>
      <w:r>
        <w:t>are</w:t>
      </w:r>
      <w:proofErr w:type="gramEnd"/>
      <w:r>
        <w:t xml:space="preserve"> treaty commercial spot shrimp that </w:t>
      </w:r>
      <w:r w:rsidR="00C22AFC">
        <w:t xml:space="preserve">occur in the area that this study was surveyed. </w:t>
      </w:r>
    </w:p>
  </w:comment>
  <w:comment w:initials="V(" w:author="Don Velasquez" w:date="2023-02-06T08:32:00Z" w:id="6">
    <w:p w:rsidR="62ACD601" w:rsidRDefault="62ACD601" w14:paraId="3396C120" w14:textId="206B6A49">
      <w:pPr>
        <w:pStyle w:val="CommentText"/>
      </w:pPr>
      <w:r>
        <w:t>State commercial exploitation of Spot Shrimp here is minimal, however the State recreational and Treaty commercial will impact this area with regards to Spot Shrimp.</w:t>
      </w:r>
      <w:r>
        <w:rPr>
          <w:rStyle w:val="CommentReference"/>
        </w:rPr>
        <w:annotationRef/>
      </w:r>
    </w:p>
  </w:comment>
  <w:comment w:initials="SDM(" w:author="Daniel Sund [4]" w:date="2023-02-06T11:30:00Z" w:id="7">
    <w:p w:rsidR="009B57A0" w:rsidRDefault="009B57A0" w14:paraId="6E7F704D" w14:textId="171BF9B1">
      <w:pPr>
        <w:pStyle w:val="CommentText"/>
      </w:pPr>
      <w:r>
        <w:rPr>
          <w:rStyle w:val="CommentReference"/>
        </w:rPr>
        <w:annotationRef/>
      </w:r>
      <w:r>
        <w:t>How was this assumption validated?</w:t>
      </w:r>
    </w:p>
  </w:comment>
  <w:comment w:initials="V(" w:author="Don Velasquez" w:date="2023-02-06T08:38:00Z" w:id="8">
    <w:p w:rsidR="62ACD601" w:rsidRDefault="62ACD601" w14:paraId="7BAF9BE8" w14:textId="000485DD">
      <w:pPr>
        <w:pStyle w:val="CommentText"/>
      </w:pPr>
      <w:r>
        <w:t>Good additions here to take note of.  Much of the harvest of Spot shrimp takes place deeper than 70 m.</w:t>
      </w:r>
      <w:r>
        <w:rPr>
          <w:rStyle w:val="CommentReference"/>
        </w:rPr>
        <w:annotationRef/>
      </w:r>
    </w:p>
  </w:comment>
  <w:comment w:initials="SDM(" w:author="Daniel Sund [5]" w:date="2023-02-06T11:35:00Z" w:id="9">
    <w:p w:rsidR="00666919" w:rsidRDefault="00666919" w14:paraId="7D2E263D" w14:textId="0777BA58">
      <w:pPr>
        <w:pStyle w:val="CommentText"/>
      </w:pPr>
      <w:r>
        <w:rPr>
          <w:rStyle w:val="CommentReference"/>
        </w:rPr>
        <w:annotationRef/>
      </w:r>
      <w:r>
        <w:t>I would add that</w:t>
      </w:r>
      <w:r w:rsidR="00F40919">
        <w:t xml:space="preserve"> in addition to temperature and pH natural and anthropogenically mediated hypoxia is also projected to increase. </w:t>
      </w:r>
      <w:r w:rsidR="0040181A">
        <w:t xml:space="preserve">Acidification and hypoxia are known to be </w:t>
      </w:r>
      <w:r w:rsidR="00AA5411">
        <w:t xml:space="preserve">coupled and the impacts </w:t>
      </w:r>
      <w:r w:rsidR="0040181A">
        <w:t>synergistic</w:t>
      </w:r>
      <w:r w:rsidR="00AA5411">
        <w:t>.</w:t>
      </w:r>
    </w:p>
  </w:comment>
  <w:comment w:initials="V(" w:author="Don Velasquez" w:date="2023-02-06T08:42:00Z" w:id="10">
    <w:p w:rsidR="62ACD601" w:rsidRDefault="62ACD601" w14:paraId="4617C50E" w14:textId="4C4B909D">
      <w:pPr>
        <w:pStyle w:val="CommentText"/>
      </w:pPr>
      <w:r>
        <w:t>Pink shrimp is more of a commercial target than recreational based on our current information.  The primary targets for our recreational fisheries are Pandalus platyceros, Pandalus danae, and Pandalus hypsinotus.</w:t>
      </w:r>
      <w:r>
        <w:rPr>
          <w:rStyle w:val="CommentReference"/>
        </w:rPr>
        <w:annotationRef/>
      </w:r>
    </w:p>
  </w:comment>
  <w:comment w:initials="SDM(" w:author="Daniel Sund [6]" w:date="2023-02-06T11:39:00Z" w:id="11">
    <w:p w:rsidR="00453C5B" w:rsidRDefault="00453C5B" w14:paraId="42DC534A" w14:textId="64077179">
      <w:pPr>
        <w:pStyle w:val="CommentText"/>
      </w:pPr>
      <w:r>
        <w:rPr>
          <w:rStyle w:val="CommentReference"/>
        </w:rPr>
        <w:annotationRef/>
      </w:r>
      <w:proofErr w:type="gramStart"/>
      <w:r>
        <w:t>All of</w:t>
      </w:r>
      <w:proofErr w:type="gramEnd"/>
      <w:r>
        <w:t xml:space="preserve"> these commercial fisheries are limited-entry</w:t>
      </w:r>
      <w:r w:rsidR="00C523BB">
        <w:t xml:space="preserve"> on the State-side</w:t>
      </w:r>
      <w:r>
        <w:t xml:space="preserve">. </w:t>
      </w:r>
      <w:r w:rsidR="00C523BB">
        <w:t xml:space="preserve">Treaty-tribes in this area do not utilize non-spot shrimp much (there are less structured fishing opportunities). </w:t>
      </w:r>
      <w:r>
        <w:t xml:space="preserve">Interest may be growing in the product but participation and resource </w:t>
      </w:r>
      <w:r w:rsidR="00C523BB">
        <w:t xml:space="preserve">utilization from the commercial sector is roughly capped in Puget Sound. </w:t>
      </w:r>
    </w:p>
  </w:comment>
  <w:comment w:initials="V(" w:author="Don Velasquez" w:date="2023-02-06T08:47:00Z" w:id="15">
    <w:p w:rsidR="62ACD601" w:rsidRDefault="62ACD601" w14:paraId="42C25574" w14:textId="1CEBBA7F">
      <w:pPr>
        <w:pStyle w:val="CommentText"/>
      </w:pPr>
      <w:r>
        <w:t>I would agree for Pink Shrimp but maybe not so for Spot Shrimp in Puget Sound.  It would be interesting to get Brad Speidel's impression since he contributed to the Wargo et al. 2016 document which was entirely a Pink Shrimp focus ...but with extensive detail on that fishery.</w:t>
      </w:r>
      <w:r>
        <w:rPr>
          <w:rStyle w:val="CommentReference"/>
        </w:rPr>
        <w:annotationRef/>
      </w:r>
    </w:p>
  </w:comment>
  <w:comment w:initials="V(" w:author="Don Velasquez" w:date="2023-02-06T08:49:00Z" w:id="16">
    <w:p w:rsidR="62ACD601" w:rsidRDefault="62ACD601" w14:paraId="30BDC627" w14:textId="3E0DFB0C">
      <w:pPr>
        <w:pStyle w:val="CommentText"/>
      </w:pPr>
      <w:r>
        <w:t>I have met and worked with Charles in the past.  A great skipper and very valuable resource on the marine biota of Puget Sound.</w:t>
      </w:r>
      <w:r>
        <w:rPr>
          <w:rStyle w:val="CommentReference"/>
        </w:rPr>
        <w:annotationRef/>
      </w:r>
    </w:p>
  </w:comment>
  <w:comment w:initials="V(" w:author="Don Velasquez" w:date="2023-02-06T09:05:00Z" w:id="17">
    <w:p w:rsidR="62ACD601" w:rsidRDefault="62ACD601" w14:paraId="6DE428B8" w14:textId="5F6298C6">
      <w:pPr>
        <w:pStyle w:val="CommentText"/>
      </w:pPr>
      <w:r w:rsidRPr="62ACD601">
        <w:rPr>
          <w:b/>
          <w:bCs/>
          <w:i/>
          <w:iCs/>
        </w:rPr>
        <w:t>Thank you</w:t>
      </w:r>
      <w:r>
        <w:t xml:space="preserve"> for giving us some time to review this. Just a few final questions.  Were the trawl locations within Port Madison relatively consistent?  If so, could some idea of where they were conducted be shown on the map? Also, was there any significant catch and identification of Pandalus hypsinotus and Pandalus danae?  Where they not chosen for this analysis because of limited quantities being encountered?</w:t>
      </w:r>
      <w:r>
        <w:rPr>
          <w:rStyle w:val="CommentReference"/>
        </w:rPr>
        <w:annotationRef/>
      </w:r>
    </w:p>
  </w:comment>
  <w:comment w:initials="SDM(" w:author="Daniel Sund [7]" w:date="2023-02-06T11:42:00Z" w:id="18">
    <w:p w:rsidR="003C3EE2" w:rsidRDefault="003C3EE2" w14:paraId="35C4BB35" w14:textId="17F27517">
      <w:pPr>
        <w:pStyle w:val="CommentText"/>
      </w:pPr>
      <w:r>
        <w:rPr>
          <w:rStyle w:val="CommentReference"/>
        </w:rPr>
        <w:annotationRef/>
      </w:r>
      <w:r>
        <w:t xml:space="preserve">Agree with Don, thank you for the review opportunity. This work is interesting and </w:t>
      </w:r>
      <w:r w:rsidR="0029441A">
        <w:t xml:space="preserve">relevant. Please let us know if we can do any more. </w:t>
      </w:r>
    </w:p>
  </w:comment>
  <w:comment w:initials="V(" w:author="Don Velasquez" w:date="2023-02-06T08:59:00Z" w:id="19">
    <w:p w:rsidR="62ACD601" w:rsidRDefault="62ACD601" w14:paraId="265BD73F" w14:textId="3FB0D7AC">
      <w:pPr>
        <w:pStyle w:val="CommentText"/>
      </w:pPr>
      <w:r>
        <w:t>If the x-axis could have more labels for the years sampled it would be easier to see when the data ended for this paper.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B87E7" w15:done="0"/>
  <w15:commentEx w15:paraId="2A9F770F" w15:done="0"/>
  <w15:commentEx w15:paraId="1C0E36A8" w15:done="0"/>
  <w15:commentEx w15:paraId="49445843" w15:done="0"/>
  <w15:commentEx w15:paraId="6B495583" w15:done="0"/>
  <w15:commentEx w15:paraId="7D25D6F2" w15:done="0"/>
  <w15:commentEx w15:paraId="3396C120" w15:done="0"/>
  <w15:commentEx w15:paraId="6E7F704D" w15:done="0"/>
  <w15:commentEx w15:paraId="7BAF9BE8" w15:done="0"/>
  <w15:commentEx w15:paraId="7D2E263D" w15:done="0"/>
  <w15:commentEx w15:paraId="4617C50E" w15:done="0"/>
  <w15:commentEx w15:paraId="42DC534A" w15:done="0"/>
  <w15:commentEx w15:paraId="42C25574" w15:done="0"/>
  <w15:commentEx w15:paraId="30BDC627" w15:done="0"/>
  <w15:commentEx w15:paraId="6DE428B8" w15:done="0"/>
  <w15:commentEx w15:paraId="35C4BB35" w15:paraIdParent="6DE428B8" w15:done="0"/>
  <w15:commentEx w15:paraId="265BD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FDAD89" w16cex:dateUtc="2023-02-06T16:03:00Z"/>
  <w16cex:commentExtensible w16cex:durableId="278B5E1A" w16cex:dateUtc="2023-02-06T19:08:00Z"/>
  <w16cex:commentExtensible w16cex:durableId="4F0A7B5E" w16cex:dateUtc="2023-02-06T16:26:00Z"/>
  <w16cex:commentExtensible w16cex:durableId="28A6CA57" w16cex:dateUtc="2023-02-06T16:30:00Z"/>
  <w16cex:commentExtensible w16cex:durableId="278B6280" w16cex:dateUtc="2023-02-06T19:26:00Z"/>
  <w16cex:commentExtensible w16cex:durableId="278B62A1" w16cex:dateUtc="2023-02-06T19:27:00Z"/>
  <w16cex:commentExtensible w16cex:durableId="37D2014D" w16cex:dateUtc="2023-02-06T16:32:00Z"/>
  <w16cex:commentExtensible w16cex:durableId="278B6358" w16cex:dateUtc="2023-02-06T19:30:00Z"/>
  <w16cex:commentExtensible w16cex:durableId="15FD4ECE" w16cex:dateUtc="2023-02-06T16:38:00Z"/>
  <w16cex:commentExtensible w16cex:durableId="278B6494" w16cex:dateUtc="2023-02-06T19:35:00Z"/>
  <w16cex:commentExtensible w16cex:durableId="44D5413E" w16cex:dateUtc="2023-02-06T16:42:00Z"/>
  <w16cex:commentExtensible w16cex:durableId="278B655F" w16cex:dateUtc="2023-02-06T19:39:00Z"/>
  <w16cex:commentExtensible w16cex:durableId="06539942" w16cex:dateUtc="2023-02-06T16:47:00Z"/>
  <w16cex:commentExtensible w16cex:durableId="6EBC7BB7" w16cex:dateUtc="2023-02-06T16:49:00Z"/>
  <w16cex:commentExtensible w16cex:durableId="5072F374" w16cex:dateUtc="2023-02-06T17:05:00Z"/>
  <w16cex:commentExtensible w16cex:durableId="278B660B" w16cex:dateUtc="2023-02-06T19:42:00Z"/>
  <w16cex:commentExtensible w16cex:durableId="4C1C5E73" w16cex:dateUtc="2023-02-06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B87E7" w16cid:durableId="0FFDAD89"/>
  <w16cid:commentId w16cid:paraId="2A9F770F" w16cid:durableId="278B5E1A"/>
  <w16cid:commentId w16cid:paraId="1C0E36A8" w16cid:durableId="4F0A7B5E"/>
  <w16cid:commentId w16cid:paraId="49445843" w16cid:durableId="28A6CA57"/>
  <w16cid:commentId w16cid:paraId="6B495583" w16cid:durableId="278B6280"/>
  <w16cid:commentId w16cid:paraId="7D25D6F2" w16cid:durableId="278B62A1"/>
  <w16cid:commentId w16cid:paraId="3396C120" w16cid:durableId="37D2014D"/>
  <w16cid:commentId w16cid:paraId="6E7F704D" w16cid:durableId="278B6358"/>
  <w16cid:commentId w16cid:paraId="7BAF9BE8" w16cid:durableId="15FD4ECE"/>
  <w16cid:commentId w16cid:paraId="7D2E263D" w16cid:durableId="278B6494"/>
  <w16cid:commentId w16cid:paraId="4617C50E" w16cid:durableId="44D5413E"/>
  <w16cid:commentId w16cid:paraId="42DC534A" w16cid:durableId="278B655F"/>
  <w16cid:commentId w16cid:paraId="42C25574" w16cid:durableId="06539942"/>
  <w16cid:commentId w16cid:paraId="30BDC627" w16cid:durableId="6EBC7BB7"/>
  <w16cid:commentId w16cid:paraId="6DE428B8" w16cid:durableId="5072F374"/>
  <w16cid:commentId w16cid:paraId="35C4BB35" w16cid:durableId="278B660B"/>
  <w16cid:commentId w16cid:paraId="265BD73F" w16cid:durableId="4C1C5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 Velasquez">
    <w15:presenceInfo w15:providerId="AD" w15:userId="S::don.velasquez@dfw.wa.gov::d1af0894-8516-4df7-9073-6ca37623ea37"/>
  </w15:person>
  <w15:person w15:author="Daniel Sund">
    <w15:presenceInfo w15:providerId="AD" w15:userId="S::Daniel.Sund@dfw.wa.gov::f7006695-a203-4023-b0a2-424b2c802a33"/>
  </w15:person>
  <w15:person w15:author="Daniel Sund [2]">
    <w15:presenceInfo w15:providerId="AD" w15:userId="S::Daniel.Sund@dfw.wa.gov::f7006695-a203-4023-b0a2-424b2c802a33"/>
  </w15:person>
  <w15:person w15:author="Daniel Sund [3]">
    <w15:presenceInfo w15:providerId="AD" w15:userId="S::Daniel.Sund@dfw.wa.gov::f7006695-a203-4023-b0a2-424b2c802a33"/>
  </w15:person>
  <w15:person w15:author="Daniel Sund [4]">
    <w15:presenceInfo w15:providerId="AD" w15:userId="S::Daniel.Sund@dfw.wa.gov::f7006695-a203-4023-b0a2-424b2c802a33"/>
  </w15:person>
  <w15:person w15:author="Daniel Sund [5]">
    <w15:presenceInfo w15:providerId="AD" w15:userId="S::Daniel.Sund@dfw.wa.gov::f7006695-a203-4023-b0a2-424b2c802a33"/>
  </w15:person>
  <w15:person w15:author="Daniel Sund [6]">
    <w15:presenceInfo w15:providerId="AD" w15:userId="S::Daniel.Sund@dfw.wa.gov::f7006695-a203-4023-b0a2-424b2c802a33"/>
  </w15:person>
  <w15:person w15:author="Daniel Sund [7]">
    <w15:presenceInfo w15:providerId="AD" w15:userId="S::Daniel.Sund@dfw.wa.gov::f7006695-a203-4023-b0a2-424b2c802a3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EB9"/>
    <w:rsid w:val="003F1A08"/>
    <w:rsid w:val="003F323B"/>
    <w:rsid w:val="003F5BCC"/>
    <w:rsid w:val="00401099"/>
    <w:rsid w:val="004016DC"/>
    <w:rsid w:val="0040181A"/>
    <w:rsid w:val="00403B1A"/>
    <w:rsid w:val="004067D2"/>
    <w:rsid w:val="004130B6"/>
    <w:rsid w:val="0041436E"/>
    <w:rsid w:val="0042465C"/>
    <w:rsid w:val="004268F2"/>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8F4137"/>
    <w:rsid w:val="00900B96"/>
    <w:rsid w:val="00911985"/>
    <w:rsid w:val="00916E70"/>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56C"/>
    <w:rPr>
      <w:rFonts w:ascii="Times New Roman" w:hAnsi="Times New Roman" w:eastAsia="Times New Roman" w:cs="Times New Roman"/>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Bibliography" w:customStyle="1">
    <w:name w:val="EndNote Bibliography"/>
    <w:basedOn w:val="Normal"/>
    <w:link w:val="EndNoteBibliographyChar"/>
    <w:rsid w:val="002A2360"/>
    <w:pPr>
      <w:spacing w:after="160"/>
    </w:pPr>
    <w:rPr>
      <w:rFonts w:ascii="Calibri" w:hAnsi="Calibri" w:cs="Calibri" w:eastAsiaTheme="minorHAnsi"/>
      <w:noProof/>
      <w:sz w:val="22"/>
      <w:szCs w:val="22"/>
      <w:lang w:eastAsia="en-US"/>
    </w:rPr>
  </w:style>
  <w:style w:type="character" w:styleId="EndNoteBibliographyChar" w:customStyle="1">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hAnsiTheme="minorHAnsi" w:eastAsia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styleId="BalloonTextChar" w:customStyle="1">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hAnsiTheme="minorHAnsi" w:eastAsiaTheme="minorHAnsi" w:cstheme="minorBidi"/>
      <w:sz w:val="20"/>
      <w:szCs w:val="20"/>
      <w:lang w:eastAsia="en-US"/>
    </w:rPr>
  </w:style>
  <w:style w:type="character" w:styleId="CommentTextChar" w:customStyle="1">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styleId="CommentSubjectChar" w:customStyle="1">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styleId="highlight" w:customStyle="1">
    <w:name w:val="highlight"/>
    <w:basedOn w:val="DefaultParagraphFont"/>
    <w:rsid w:val="001C2C80"/>
  </w:style>
  <w:style w:type="paragraph" w:styleId="Revision">
    <w:name w:val="Revision"/>
    <w:hidden/>
    <w:uiPriority w:val="99"/>
    <w:semiHidden/>
    <w:rsid w:val="00281C44"/>
    <w:rPr>
      <w:rFonts w:ascii="Times New Roman" w:hAnsi="Times New Roman" w:eastAsia="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13118"/>
    <w:rsid w:val="0034359A"/>
    <w:rsid w:val="003A5337"/>
    <w:rsid w:val="003E5024"/>
    <w:rsid w:val="004F6677"/>
    <w:rsid w:val="005136E1"/>
    <w:rsid w:val="00570199"/>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5142</Words>
  <Characters>29314</Characters>
  <Application>Microsoft Office Word</Application>
  <DocSecurity>0</DocSecurity>
  <Lines>244</Lines>
  <Paragraphs>68</Paragraphs>
  <ScaleCrop>false</ScaleCrop>
  <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Sund, Daniel M (DFW)</cp:lastModifiedBy>
  <cp:revision>36</cp:revision>
  <dcterms:created xsi:type="dcterms:W3CDTF">2022-12-07T21:30:00Z</dcterms:created>
  <dcterms:modified xsi:type="dcterms:W3CDTF">2023-02-06T19:43:00Z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