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3CEE67B2"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ins w:id="0" w:author="tquinn" w:date="2022-12-06T17:09:00Z">
        <w:r w:rsidR="005D0C90">
          <w:t>Salish Sea</w:t>
        </w:r>
      </w:ins>
      <w:del w:id="1" w:author="tquinn" w:date="2022-12-06T17:09:00Z">
        <w:r w:rsidR="002C4D56" w:rsidDel="005D0C90">
          <w:delText>Puget Sound</w:delText>
        </w:r>
      </w:del>
      <w:r w:rsidR="002C4D56">
        <w:t xml:space="preserve">, Washington, </w:t>
      </w:r>
      <w:r w:rsidR="00700FEE">
        <w:t>El Ni</w:t>
      </w:r>
      <w:del w:id="2" w:author="tquinn" w:date="2022-12-06T17:08:00Z">
        <w:r w:rsidR="00700FEE" w:rsidDel="005D0C90">
          <w:delText>n</w:delText>
        </w:r>
      </w:del>
      <w:ins w:id="3" w:author="tquinn" w:date="2022-12-06T17:09:00Z">
        <w:r w:rsidR="005D0C90" w:rsidRPr="005D0C90">
          <w:rPr>
            <w:rPrChange w:id="4" w:author="tquinn" w:date="2022-12-06T17:09:00Z">
              <w:rPr>
                <w:rFonts w:ascii="Arial" w:hAnsi="Arial" w:cs="Arial"/>
              </w:rPr>
            </w:rPrChange>
          </w:rPr>
          <w:t>ñ</w:t>
        </w:r>
      </w:ins>
      <w:r w:rsidR="00700FEE">
        <w:t xml:space="preserve">o, Pacific Decadal Oscillation, </w:t>
      </w:r>
      <w:r w:rsidR="000B4122">
        <w:t>ocean conditions</w:t>
      </w:r>
      <w:del w:id="5" w:author="tquinn" w:date="2022-12-06T17:09:00Z">
        <w:r w:rsidR="00700FEE" w:rsidDel="005D0C90">
          <w:delText>, abundance</w:delText>
        </w:r>
      </w:del>
      <w:ins w:id="6" w:author="tquinn" w:date="2022-12-06T17:09:00Z">
        <w:r w:rsidR="005D0C90">
          <w:t xml:space="preserve"> [</w:t>
        </w:r>
        <w:r w:rsidR="005D0C90" w:rsidRPr="005D0C90">
          <w:rPr>
            <w:highlight w:val="yellow"/>
            <w:rPrChange w:id="7" w:author="tquinn" w:date="2022-12-06T17:10:00Z">
              <w:rPr/>
            </w:rPrChange>
          </w:rPr>
          <w:t xml:space="preserve">it is good to have key words that </w:t>
        </w:r>
      </w:ins>
      <w:ins w:id="8" w:author="tquinn" w:date="2022-12-06T17:10:00Z">
        <w:r w:rsidR="005D0C90" w:rsidRPr="005D0C90">
          <w:rPr>
            <w:highlight w:val="yellow"/>
            <w:rPrChange w:id="9" w:author="tquinn" w:date="2022-12-06T17:10:00Z">
              <w:rPr/>
            </w:rPrChange>
          </w:rPr>
          <w:t>differ from the title to catch more readers</w:t>
        </w:r>
        <w:r w:rsidR="005D0C90">
          <w:t>]</w:t>
        </w:r>
      </w:ins>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91E1EFF" w:rsidR="007E5AE3" w:rsidRPr="004E0C5D" w:rsidRDefault="00F7025A" w:rsidP="004E0C5D">
      <w:pPr>
        <w:spacing w:line="480" w:lineRule="auto"/>
        <w:ind w:firstLine="720"/>
        <w:rPr>
          <w:highlight w:val="yellow"/>
        </w:rPr>
      </w:pPr>
      <w:r>
        <w:t>In 2013 through 2016, a severe marine heatwave in the North Pacific</w:t>
      </w:r>
      <w:ins w:id="10" w:author="tquinn" w:date="2022-12-06T17:10:00Z">
        <w:r w:rsidR="005D0C90">
          <w:t>,</w:t>
        </w:r>
      </w:ins>
      <w:r>
        <w:t xml:space="preserve"> </w:t>
      </w:r>
      <w:r w:rsidR="0042465C">
        <w:t xml:space="preserve">coupled with a strong El </w:t>
      </w:r>
      <w:r w:rsidR="0042465C" w:rsidRPr="002A4AB8">
        <w:t>Niño</w:t>
      </w:r>
      <w:r w:rsidR="0042465C">
        <w:t xml:space="preserve"> event</w:t>
      </w:r>
      <w:ins w:id="11" w:author="tquinn" w:date="2022-12-06T17:10:00Z">
        <w:r w:rsidR="005D0C90">
          <w:t>,</w:t>
        </w:r>
      </w:ins>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ins w:id="12" w:author="tquinn" w:date="2022-12-06T17:12:00Z">
        <w:r w:rsidR="005D0C90">
          <w:t>determine whether</w:t>
        </w:r>
      </w:ins>
      <w:del w:id="13" w:author="tquinn" w:date="2022-12-06T17:12:00Z">
        <w:r w:rsidR="002C4D56" w:rsidDel="005D0C90">
          <w:delText xml:space="preserve">study </w:delText>
        </w:r>
      </w:del>
      <w:del w:id="14" w:author="tquinn" w:date="2022-12-06T17:11:00Z">
        <w:r w:rsidR="00900B96" w:rsidDel="005D0C90">
          <w:delText>long</w:delText>
        </w:r>
        <w:r w:rsidR="00281C44" w:rsidDel="005D0C90">
          <w:delText>-</w:delText>
        </w:r>
      </w:del>
      <w:del w:id="15" w:author="tquinn" w:date="2022-12-06T17:12:00Z">
        <w:r w:rsidR="00900B96" w:rsidDel="005D0C90">
          <w:delText xml:space="preserve">term trends in </w:delText>
        </w:r>
        <w:r w:rsidR="00DC567D" w:rsidDel="005D0C90">
          <w:delText xml:space="preserve">the </w:delText>
        </w:r>
        <w:r w:rsidR="00900B96" w:rsidDel="005D0C90">
          <w:delText>abundance of</w:delText>
        </w:r>
      </w:del>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w:t>
      </w:r>
      <w:del w:id="16" w:author="tquinn" w:date="2022-12-06T17:12:00Z">
        <w:r w:rsidR="005929EC" w:rsidDel="005D0C90">
          <w:delText xml:space="preserve">to determine whether they </w:delText>
        </w:r>
      </w:del>
      <w:r w:rsidR="005929EC">
        <w:t>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ins w:id="17" w:author="tquinn" w:date="2022-12-06T17:13:00Z">
        <w:r w:rsidR="005D0C90">
          <w:t xml:space="preserve">likely </w:t>
        </w:r>
      </w:ins>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5FEF253D" w:rsidR="00BC761F" w:rsidRDefault="00CC03C1" w:rsidP="00B47608">
      <w:pPr>
        <w:spacing w:line="480" w:lineRule="auto"/>
        <w:ind w:firstLine="720"/>
      </w:pPr>
      <w:r w:rsidRPr="009D2F78">
        <w:t xml:space="preserve">In Washington State, </w:t>
      </w:r>
      <w:r w:rsidR="00357130">
        <w:t>shrimp</w:t>
      </w:r>
      <w:r w:rsidRPr="009D2F78">
        <w:t xml:space="preserve"> are an important commercial and recreational fishery</w:t>
      </w:r>
      <w:ins w:id="18" w:author="tquinn" w:date="2022-12-06T17:13:00Z">
        <w:r w:rsidR="005D0C90">
          <w:t xml:space="preserve"> re</w:t>
        </w:r>
      </w:ins>
      <w:ins w:id="19" w:author="tquinn" w:date="2022-12-06T17:14:00Z">
        <w:r w:rsidR="005D0C90">
          <w:t>source</w:t>
        </w:r>
      </w:ins>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109205510"/>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Pr="009D2F78">
        <w:t xml:space="preserve">. Recreational </w:t>
      </w:r>
      <w:r w:rsidR="00357130">
        <w:t>shrimp</w:t>
      </w:r>
      <w:r w:rsidRPr="009D2F78">
        <w:t>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a</w:t>
      </w:r>
      <w:ins w:id="20" w:author="tquinn" w:date="2022-12-06T17:14:00Z">
        <w:r w:rsidR="005D0C90">
          <w:t>long</w:t>
        </w:r>
      </w:ins>
      <w:del w:id="21" w:author="tquinn" w:date="2022-12-06T17:14:00Z">
        <w:r w:rsidR="00BC761F" w:rsidDel="005D0C90">
          <w:delText>cross</w:delText>
        </w:r>
      </w:del>
      <w:r w:rsidR="00BC761F">
        <w:t xml:space="preserve"> </w:t>
      </w:r>
      <w:r w:rsidRPr="009D2F78">
        <w:t>the</w:t>
      </w:r>
      <w:r w:rsidR="00BC761F">
        <w:t xml:space="preserve"> </w:t>
      </w:r>
      <w:del w:id="22" w:author="tquinn" w:date="2022-12-06T17:14:00Z">
        <w:r w:rsidR="00BC761F" w:rsidDel="005D0C90">
          <w:delText>outer</w:delText>
        </w:r>
        <w:r w:rsidRPr="009D2F78" w:rsidDel="005D0C90">
          <w:delText xml:space="preserve"> coast</w:delText>
        </w:r>
        <w:r w:rsidR="00BC761F" w:rsidDel="005D0C90">
          <w:delText xml:space="preserve"> of </w:delText>
        </w:r>
      </w:del>
      <w:r w:rsidR="00BC761F">
        <w:t>Washington</w:t>
      </w:r>
      <w:ins w:id="23" w:author="tquinn" w:date="2022-12-06T17:14:00Z">
        <w:r w:rsidR="005D0C90">
          <w:t xml:space="preserve"> coast</w:t>
        </w:r>
      </w:ins>
      <w:r w:rsidRPr="009D2F78">
        <w:t xml:space="preserve">, </w:t>
      </w:r>
      <w:ins w:id="24" w:author="tquinn" w:date="2022-12-06T17:14:00Z">
        <w:r w:rsidR="005D0C90">
          <w:t>and</w:t>
        </w:r>
      </w:ins>
      <w:del w:id="25" w:author="tquinn" w:date="2022-12-06T17:14:00Z">
        <w:r w:rsidRPr="009D2F78" w:rsidDel="005D0C90">
          <w:delText>while</w:delText>
        </w:r>
      </w:del>
      <w:r w:rsidRPr="009D2F78">
        <w:t xml:space="preserve"> a large, stable commercial fishery for</w:t>
      </w:r>
      <w:r w:rsidR="005929EC">
        <w:t xml:space="preserve"> </w:t>
      </w:r>
      <w:r w:rsidR="00357130">
        <w:t>Pink Shrimp</w:t>
      </w:r>
      <w:r w:rsidR="005929EC">
        <w:t>,</w:t>
      </w:r>
      <w:r w:rsidRPr="009D2F78">
        <w:t xml:space="preserve"> </w:t>
      </w:r>
      <w:proofErr w:type="spellStart"/>
      <w:r w:rsidRPr="00C13D23">
        <w:rPr>
          <w:i/>
          <w:iCs/>
        </w:rPr>
        <w:t>Pandalus</w:t>
      </w:r>
      <w:proofErr w:type="spellEnd"/>
      <w:r w:rsidRPr="00C13D23">
        <w:rPr>
          <w:i/>
          <w:iCs/>
        </w:rPr>
        <w:t xml:space="preserve"> </w:t>
      </w:r>
      <w:proofErr w:type="spellStart"/>
      <w:r w:rsidRPr="00C13D23">
        <w:rPr>
          <w:i/>
          <w:iCs/>
        </w:rPr>
        <w:t>jordani</w:t>
      </w:r>
      <w:proofErr w:type="spellEnd"/>
      <w:r w:rsidR="005929EC">
        <w:t>,</w:t>
      </w:r>
      <w:r w:rsidRPr="009D2F78">
        <w:t xml:space="preserve"> has </w:t>
      </w:r>
      <w:ins w:id="26" w:author="tquinn" w:date="2022-12-06T17:14:00Z">
        <w:r w:rsidR="005D0C90">
          <w:t>operated</w:t>
        </w:r>
      </w:ins>
      <w:del w:id="27" w:author="tquinn" w:date="2022-12-06T17:14:00Z">
        <w:r w:rsidRPr="009D2F78" w:rsidDel="005D0C90">
          <w:delText>existed</w:delText>
        </w:r>
      </w:del>
      <w:r w:rsidRPr="009D2F78">
        <w:t xml:space="preserve"> </w:t>
      </w:r>
      <w:del w:id="28" w:author="tquinn" w:date="2022-12-06T17:15:00Z">
        <w:r w:rsidRPr="009D2F78" w:rsidDel="005D0C90">
          <w:delText xml:space="preserve">on </w:delText>
        </w:r>
      </w:del>
      <w:r w:rsidRPr="009D2F78">
        <w:t>the</w:t>
      </w:r>
      <w:ins w:id="29" w:author="tquinn" w:date="2022-12-06T17:15:00Z">
        <w:r w:rsidR="005D0C90">
          <w:t>re</w:t>
        </w:r>
      </w:ins>
      <w:del w:id="30" w:author="tquinn" w:date="2022-12-06T17:15:00Z">
        <w:r w:rsidRPr="009D2F78" w:rsidDel="005D0C90">
          <w:delText xml:space="preserve"> coast of Washington</w:delText>
        </w:r>
      </w:del>
      <w:r w:rsidRPr="009D2F78">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1931623017"/>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 </w:t>
          </w:r>
          <w:proofErr w:type="spellStart"/>
          <w:r w:rsidR="006A7FD7" w:rsidRPr="006A7FD7">
            <w:rPr>
              <w:color w:val="000000"/>
            </w:rPr>
            <w:t>Groth</w:t>
          </w:r>
          <w:proofErr w:type="spellEnd"/>
          <w:r w:rsidR="006A7FD7" w:rsidRPr="006A7FD7">
            <w:rPr>
              <w:color w:val="000000"/>
            </w:rPr>
            <w:t xml:space="preserve"> and Hannah 2018)</w:t>
          </w:r>
        </w:sdtContent>
      </w:sdt>
      <w:r w:rsidRPr="009D2F78">
        <w:t xml:space="preserve">. The </w:t>
      </w:r>
      <w:r w:rsidR="00357130">
        <w:t>Pink Shrimp</w:t>
      </w:r>
      <w:r w:rsidRPr="009D2F78">
        <w:t xml:space="preserve"> fishery is viewed as extremely productive and sustainable, </w:t>
      </w:r>
      <w:r w:rsidR="0039693C">
        <w:t>with a</w:t>
      </w:r>
      <w:r w:rsidR="005929EC">
        <w:t>bundance</w:t>
      </w:r>
      <w:r w:rsidR="0039693C">
        <w:t xml:space="preserve">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6A7FD7" w:rsidRPr="006A7FD7">
            <w:rPr>
              <w:color w:val="000000"/>
            </w:rPr>
            <w:t>(</w:t>
          </w:r>
          <w:proofErr w:type="spellStart"/>
          <w:r w:rsidR="006A7FD7" w:rsidRPr="006A7FD7">
            <w:rPr>
              <w:color w:val="000000"/>
            </w:rPr>
            <w:t>Groth</w:t>
          </w:r>
          <w:proofErr w:type="spellEnd"/>
          <w:r w:rsidR="006A7FD7" w:rsidRPr="006A7FD7">
            <w:rPr>
              <w:color w:val="000000"/>
            </w:rPr>
            <w:t xml:space="preserve"> and Hannah 2018)</w:t>
          </w:r>
        </w:sdtContent>
      </w:sdt>
      <w:r w:rsidR="00684470">
        <w:rPr>
          <w:color w:val="000000"/>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021858128"/>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684470">
        <w:rPr>
          <w:color w:val="000000"/>
        </w:rPr>
        <w:t xml:space="preserve">, PDO </w:t>
      </w:r>
      <w:ins w:id="31" w:author="tquinn" w:date="2022-12-06T17:15:00Z">
        <w:r w:rsidR="005D0C90">
          <w:rPr>
            <w:color w:val="000000"/>
          </w:rPr>
          <w:t xml:space="preserve">(Mantua </w:t>
        </w:r>
      </w:ins>
      <w:ins w:id="32" w:author="tquinn" w:date="2022-12-06T17:16:00Z">
        <w:r w:rsidR="005D0C90">
          <w:rPr>
            <w:color w:val="000000"/>
          </w:rPr>
          <w:t xml:space="preserve">et al. 1997) </w:t>
        </w:r>
      </w:ins>
      <w:r w:rsidR="00684470">
        <w:rPr>
          <w:color w:val="000000"/>
        </w:rPr>
        <w:t xml:space="preserve">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
          <w:id w:val="-1234545332"/>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 </w:t>
          </w:r>
          <w:proofErr w:type="spellStart"/>
          <w:r w:rsidR="006A7FD7" w:rsidRPr="006A7FD7">
            <w:rPr>
              <w:color w:val="000000"/>
            </w:rPr>
            <w:t>Groth</w:t>
          </w:r>
          <w:proofErr w:type="spellEnd"/>
          <w:r w:rsidR="006A7FD7" w:rsidRPr="006A7FD7">
            <w:rPr>
              <w:color w:val="000000"/>
            </w:rPr>
            <w:t xml:space="preserve"> and Hannah 2018)</w:t>
          </w:r>
        </w:sdtContent>
      </w:sdt>
      <w:r w:rsidR="00684470">
        <w:rPr>
          <w:color w:val="000000"/>
        </w:rPr>
        <w:t xml:space="preserve">, </w:t>
      </w:r>
      <w:r w:rsidR="00AA6C3C">
        <w:rPr>
          <w:color w:val="000000"/>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2070140549"/>
          <w:placeholder>
            <w:docPart w:val="DefaultPlaceholder_-1854013440"/>
          </w:placeholder>
        </w:sdtPr>
        <w:sdtContent>
          <w:r w:rsidR="006A7FD7" w:rsidRPr="006A7FD7">
            <w:rPr>
              <w:color w:val="000000"/>
            </w:rPr>
            <w:t>(Hannah 1995)</w:t>
          </w:r>
        </w:sdtContent>
      </w:sdt>
      <w:r w:rsidR="007F22B7">
        <w:t xml:space="preserve">. </w:t>
      </w:r>
      <w:r w:rsidRPr="009D2F78">
        <w:t xml:space="preserve">There have been record </w:t>
      </w:r>
      <w:r w:rsidR="00357130">
        <w:t>Pink Shrimp</w:t>
      </w:r>
      <w:r w:rsidRPr="009D2F78">
        <w:t xml:space="preserve"> landings in recent years, </w:t>
      </w:r>
      <w:r w:rsidR="005929EC">
        <w:t>and</w:t>
      </w:r>
      <w:r w:rsidRPr="009D2F78">
        <w:t xml:space="preserve"> the largest landing</w:t>
      </w:r>
      <w:r w:rsidR="00441C2D">
        <w:t>s</w:t>
      </w:r>
      <w:r w:rsidRPr="009D2F78">
        <w:t xml:space="preserve"> in the history of the fishery occurr</w:t>
      </w:r>
      <w:r w:rsidR="005929EC">
        <w:t>ed</w:t>
      </w:r>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and Ayres 2016)</w:t>
          </w:r>
        </w:sdtContent>
      </w:sdt>
      <w:r w:rsidRPr="009D2F78">
        <w:t>.</w:t>
      </w:r>
      <w:r w:rsidR="000C6A6A">
        <w:tab/>
      </w:r>
      <w:r w:rsidR="000C6A6A">
        <w:tab/>
      </w:r>
      <w:r w:rsidR="000C6A6A">
        <w:tab/>
      </w:r>
      <w:r w:rsidRPr="00CC03C1">
        <w:t xml:space="preserve"> </w:t>
      </w:r>
    </w:p>
    <w:p w14:paraId="7C398CA3" w14:textId="0D9D4232"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6A7FD7" w:rsidRPr="006A7FD7">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6A7FD7" w:rsidRPr="006A7FD7">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6A7FD7" w:rsidRPr="006A7FD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5E57811E"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w:t>
      </w:r>
      <w:r w:rsidR="008D2307">
        <w:lastRenderedPageBreak/>
        <w:t>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ins w:id="33" w:author="tquinn" w:date="2022-12-06T17:21:00Z">
        <w:r w:rsidR="0017441F">
          <w:t>We examined data on Pink Shrimp</w:t>
        </w:r>
      </w:ins>
      <w:ins w:id="34" w:author="tquinn" w:date="2022-12-06T21:00:00Z">
        <w:r w:rsidR="00B3728F">
          <w:t xml:space="preserve"> and Spot Shrimp</w:t>
        </w:r>
      </w:ins>
      <w:ins w:id="35" w:author="tquinn" w:date="2022-12-06T17:21:00Z">
        <w:r w:rsidR="0017441F">
          <w:t xml:space="preserve">, </w:t>
        </w:r>
      </w:ins>
      <w:proofErr w:type="spellStart"/>
      <w:ins w:id="36" w:author="tquinn" w:date="2022-12-06T17:22:00Z">
        <w:r w:rsidR="0017441F" w:rsidRPr="0063156C">
          <w:rPr>
            <w:i/>
            <w:iCs/>
          </w:rPr>
          <w:t>Pandalus</w:t>
        </w:r>
        <w:proofErr w:type="spellEnd"/>
        <w:r w:rsidR="0017441F" w:rsidRPr="0063156C">
          <w:rPr>
            <w:i/>
            <w:iCs/>
          </w:rPr>
          <w:t xml:space="preserve"> </w:t>
        </w:r>
        <w:proofErr w:type="spellStart"/>
        <w:r w:rsidR="0017441F" w:rsidRPr="0063156C">
          <w:rPr>
            <w:i/>
            <w:iCs/>
          </w:rPr>
          <w:t>platyceros</w:t>
        </w:r>
        <w:proofErr w:type="spellEnd"/>
        <w:r w:rsidR="0017441F">
          <w:t xml:space="preserve">, </w:t>
        </w:r>
      </w:ins>
      <w:ins w:id="37" w:author="tquinn" w:date="2022-12-06T21:00:00Z">
        <w:r w:rsidR="00B3728F">
          <w:t>both exploited in fisheri</w:t>
        </w:r>
      </w:ins>
      <w:ins w:id="38" w:author="tquinn" w:date="2022-12-06T21:01:00Z">
        <w:r w:rsidR="00B3728F">
          <w:t>e</w:t>
        </w:r>
      </w:ins>
      <w:ins w:id="39" w:author="tquinn" w:date="2022-12-06T21:00:00Z">
        <w:r w:rsidR="00B3728F">
          <w:t>s</w:t>
        </w:r>
      </w:ins>
      <w:ins w:id="40" w:author="tquinn" w:date="2022-12-06T17:22:00Z">
        <w:r w:rsidR="0017441F">
          <w:t xml:space="preserve">, and </w:t>
        </w:r>
      </w:ins>
      <w:ins w:id="41" w:author="tquinn" w:date="2022-12-06T17:23:00Z">
        <w:r w:rsidR="0017441F">
          <w:t xml:space="preserve">Northern </w:t>
        </w:r>
        <w:proofErr w:type="spellStart"/>
        <w:r w:rsidR="0017441F">
          <w:t>Crangon</w:t>
        </w:r>
        <w:proofErr w:type="spellEnd"/>
        <w:r w:rsidR="0017441F">
          <w:t xml:space="preserve"> Shrimp (</w:t>
        </w:r>
        <w:proofErr w:type="spellStart"/>
        <w:r w:rsidR="0017441F" w:rsidRPr="0063156C">
          <w:rPr>
            <w:i/>
            <w:iCs/>
          </w:rPr>
          <w:t>Crangon</w:t>
        </w:r>
        <w:proofErr w:type="spellEnd"/>
        <w:r w:rsidR="0017441F" w:rsidRPr="0063156C">
          <w:rPr>
            <w:i/>
            <w:iCs/>
          </w:rPr>
          <w:t xml:space="preserve"> </w:t>
        </w:r>
        <w:proofErr w:type="spellStart"/>
        <w:r w:rsidR="0017441F">
          <w:rPr>
            <w:i/>
            <w:iCs/>
          </w:rPr>
          <w:t>a</w:t>
        </w:r>
        <w:r w:rsidR="0017441F" w:rsidRPr="0063156C">
          <w:rPr>
            <w:i/>
            <w:iCs/>
          </w:rPr>
          <w:t>laskensis</w:t>
        </w:r>
        <w:proofErr w:type="spellEnd"/>
        <w:r w:rsidR="0017441F">
          <w:t>)</w:t>
        </w:r>
        <w:r w:rsidR="0017441F">
          <w:t>, a species too small to be exploited in fisheries. By reporting data on these three species we intended to consider, though we could not contr</w:t>
        </w:r>
      </w:ins>
      <w:ins w:id="42" w:author="tquinn" w:date="2022-12-06T17:24:00Z">
        <w:r w:rsidR="0017441F">
          <w:t>ol for, the effects of fisheries on abundance. [</w:t>
        </w:r>
        <w:r w:rsidR="0017441F" w:rsidRPr="0017441F">
          <w:rPr>
            <w:highlight w:val="yellow"/>
            <w:rPrChange w:id="43" w:author="tquinn" w:date="2022-12-06T17:24:00Z">
              <w:rPr/>
            </w:rPrChange>
          </w:rPr>
          <w:t>See if you agree, etc. – I do not know this stuff!</w:t>
        </w:r>
        <w:r w:rsidR="0017441F">
          <w:t>]</w:t>
        </w:r>
      </w:ins>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22310BA7" w:rsidR="00573AFA" w:rsidRPr="00882DD0" w:rsidRDefault="005D0C90" w:rsidP="00882DD0">
      <w:pPr>
        <w:spacing w:line="480" w:lineRule="auto"/>
        <w:ind w:firstLine="720"/>
      </w:pPr>
      <w:sdt>
        <w:sdtPr>
          <w:tag w:val="goog_rdk_0"/>
          <w:id w:val="-1008749542"/>
        </w:sdtP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6A7FD7" w:rsidRPr="006A7FD7">
            <w:rPr>
              <w:color w:val="000000"/>
            </w:rPr>
            <w:t>(Ruckelshaus et al. 2007)</w:t>
          </w:r>
        </w:sdtContent>
      </w:sdt>
      <w:r w:rsidR="00573AFA" w:rsidRPr="002A4AB8">
        <w:t xml:space="preserve">. </w:t>
      </w:r>
      <w:r w:rsidR="00A83FF3">
        <w:t xml:space="preserve">Puget Sound is heavily influenced by freshwater river </w:t>
      </w:r>
      <w:r w:rsidR="00EA590F">
        <w:t>discharge</w:t>
      </w:r>
      <w:ins w:id="44" w:author="tquinn" w:date="2022-12-06T20:54:00Z">
        <w:r w:rsidR="00B3728F">
          <w:t>,</w:t>
        </w:r>
      </w:ins>
      <w:del w:id="45" w:author="tquinn" w:date="2022-12-06T20:54:00Z">
        <w:r w:rsidR="00EA590F" w:rsidDel="00B3728F">
          <w:delText xml:space="preserve"> which</w:delText>
        </w:r>
      </w:del>
      <w:r w:rsidR="00EA590F">
        <w:t xml:space="preserve"> result</w:t>
      </w:r>
      <w:ins w:id="46" w:author="tquinn" w:date="2022-12-06T20:54:00Z">
        <w:r w:rsidR="00B3728F">
          <w:t>ing</w:t>
        </w:r>
      </w:ins>
      <w:del w:id="47" w:author="tquinn" w:date="2022-12-06T20:55:00Z">
        <w:r w:rsidR="00EA590F" w:rsidDel="00B3728F">
          <w:delText>s</w:delText>
        </w:r>
      </w:del>
      <w:r w:rsidR="00EA590F">
        <w:t xml:space="preserve"> in </w:t>
      </w:r>
      <w:r w:rsidR="00952F61">
        <w:t xml:space="preserve">lower </w:t>
      </w:r>
      <w:ins w:id="48" w:author="tquinn" w:date="2022-12-06T20:55:00Z">
        <w:r w:rsidR="00B3728F">
          <w:t xml:space="preserve">surface </w:t>
        </w:r>
      </w:ins>
      <w:r w:rsidR="00952F61">
        <w:t>salinity a</w:t>
      </w:r>
      <w:ins w:id="49" w:author="tquinn" w:date="2022-12-06T20:55:00Z">
        <w:r w:rsidR="00B3728F">
          <w:t>nd differences</w:t>
        </w:r>
      </w:ins>
      <w:del w:id="50" w:author="tquinn" w:date="2022-12-06T20:55:00Z">
        <w:r w:rsidR="00387722" w:rsidDel="00B3728F">
          <w:delText>s well as</w:delText>
        </w:r>
        <w:r w:rsidR="00952F61" w:rsidDel="00B3728F">
          <w:delText xml:space="preserve"> changes</w:delText>
        </w:r>
      </w:del>
      <w:r w:rsidR="00952F61">
        <w:t xml:space="preserve"> in </w:t>
      </w:r>
      <w:r w:rsidR="00EA590F">
        <w:t>temperature</w:t>
      </w:r>
      <w:r w:rsidR="00952F61">
        <w:t xml:space="preserve"> and salinity</w:t>
      </w:r>
      <w:r w:rsidR="00EA590F">
        <w:t xml:space="preserve"> </w:t>
      </w:r>
      <w:r w:rsidR="004B0B69">
        <w:t xml:space="preserve">throughout the year </w:t>
      </w:r>
      <w:ins w:id="51" w:author="tquinn" w:date="2022-12-06T20:55:00Z">
        <w:r w:rsidR="00B3728F">
          <w:t>compared with conditions</w:t>
        </w:r>
      </w:ins>
      <w:del w:id="52" w:author="tquinn" w:date="2022-12-06T20:56:00Z">
        <w:r w:rsidR="004B0B69" w:rsidDel="00B3728F">
          <w:delText xml:space="preserve">that are </w:delText>
        </w:r>
        <w:r w:rsidR="00EA590F" w:rsidDel="00B3728F">
          <w:delText>not experienced</w:delText>
        </w:r>
      </w:del>
      <w:r w:rsidR="00EA590F">
        <w:t xml:space="preserve"> along </w:t>
      </w:r>
      <w:r w:rsidR="00A83FF3">
        <w:t xml:space="preserve">the </w:t>
      </w:r>
      <w:del w:id="53" w:author="tquinn" w:date="2022-12-06T20:56:00Z">
        <w:r w:rsidR="00A83FF3" w:rsidDel="00B3728F">
          <w:delText xml:space="preserve">outer </w:delText>
        </w:r>
      </w:del>
      <w:r w:rsidR="00A83FF3">
        <w:t xml:space="preserve">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586925566"/>
          <w:placeholder>
            <w:docPart w:val="DefaultPlaceholder_-1854013440"/>
          </w:placeholder>
        </w:sdtPr>
        <w:sdtContent>
          <w:r w:rsidR="006A7FD7" w:rsidRPr="006A7FD7">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1927143903"/>
          <w:placeholder>
            <w:docPart w:val="DefaultPlaceholder_-1854013440"/>
          </w:placeholder>
        </w:sdtPr>
        <w:sdtContent>
          <w:r w:rsidR="006A7FD7" w:rsidRPr="006A7FD7">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3FDF2F7E"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6A7FD7" w:rsidRPr="006A7FD7">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
          <w:id w:val="-524476657"/>
          <w:placeholder>
            <w:docPart w:val="DefaultPlaceholder_-1854013440"/>
          </w:placeholder>
        </w:sdtPr>
        <w:sdtContent>
          <w:r w:rsidR="006A7FD7" w:rsidRPr="006A7FD7">
            <w:rPr>
              <w:color w:val="000000"/>
            </w:rPr>
            <w:t>(</w:t>
          </w:r>
          <w:proofErr w:type="spellStart"/>
          <w:r w:rsidR="006A7FD7" w:rsidRPr="006A7FD7">
            <w:rPr>
              <w:color w:val="000000"/>
            </w:rPr>
            <w:t>Casendino</w:t>
          </w:r>
          <w:proofErr w:type="spellEnd"/>
          <w:r w:rsidR="006A7FD7" w:rsidRPr="006A7FD7">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
          <w:id w:val="-1186747253"/>
          <w:placeholder>
            <w:docPart w:val="DefaultPlaceholder_-1854013440"/>
          </w:placeholder>
        </w:sdtPr>
        <w:sdtContent>
          <w:r w:rsidR="006A7FD7" w:rsidRPr="006A7FD7">
            <w:rPr>
              <w:color w:val="000000"/>
            </w:rPr>
            <w:t xml:space="preserve">(Andrews and </w:t>
          </w:r>
          <w:r w:rsidR="006A7FD7" w:rsidRPr="006A7FD7">
            <w:rPr>
              <w:color w:val="000000"/>
            </w:rPr>
            <w:lastRenderedPageBreak/>
            <w:t>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6A7FD7" w:rsidRPr="006A7FD7">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period, each of these depths was sampled 5 times, </w:t>
      </w:r>
      <w:ins w:id="54" w:author="tquinn" w:date="2022-12-06T20:57:00Z">
        <w:r w:rsidR="00B3728F">
          <w:t xml:space="preserve">with sequences commencing </w:t>
        </w:r>
      </w:ins>
      <w:r w:rsidR="00AD2A93">
        <w:t>in the afternoon</w:t>
      </w:r>
      <w:r w:rsidR="00070FE3">
        <w:t xml:space="preserve"> (</w:t>
      </w:r>
      <w:ins w:id="55" w:author="tquinn" w:date="2022-12-06T20:57:00Z">
        <w:r w:rsidR="00B3728F">
          <w:t>14</w:t>
        </w:r>
      </w:ins>
      <w:del w:id="56" w:author="tquinn" w:date="2022-12-06T20:57:00Z">
        <w:r w:rsidR="00070FE3" w:rsidDel="00B3728F">
          <w:delText>2</w:delText>
        </w:r>
      </w:del>
      <w:r w:rsidR="00070FE3">
        <w:t>:00</w:t>
      </w:r>
      <w:del w:id="57" w:author="tquinn" w:date="2022-12-06T20:57:00Z">
        <w:r w:rsidR="00070FE3" w:rsidDel="00B3728F">
          <w:delText xml:space="preserve"> PM</w:delText>
        </w:r>
      </w:del>
      <w:r w:rsidR="00070FE3">
        <w:t>)</w:t>
      </w:r>
      <w:r w:rsidR="00AD2A93">
        <w:t>, evening</w:t>
      </w:r>
      <w:r w:rsidR="00070FE3">
        <w:t xml:space="preserve"> (</w:t>
      </w:r>
      <w:ins w:id="58" w:author="tquinn" w:date="2022-12-06T20:57:00Z">
        <w:r w:rsidR="00B3728F">
          <w:t>19</w:t>
        </w:r>
      </w:ins>
      <w:del w:id="59" w:author="tquinn" w:date="2022-12-06T20:57:00Z">
        <w:r w:rsidR="00070FE3" w:rsidDel="00B3728F">
          <w:delText>7</w:delText>
        </w:r>
      </w:del>
      <w:r w:rsidR="00070FE3">
        <w:t>:00 PM)</w:t>
      </w:r>
      <w:r w:rsidR="00AD2A93">
        <w:t>, mid</w:t>
      </w:r>
      <w:del w:id="60" w:author="tquinn" w:date="2022-12-06T20:57:00Z">
        <w:r w:rsidR="00AD2A93" w:rsidDel="00B3728F">
          <w:delText xml:space="preserve">dle of the </w:delText>
        </w:r>
      </w:del>
      <w:r w:rsidR="00AD2A93">
        <w:t>night</w:t>
      </w:r>
      <w:del w:id="61" w:author="tquinn" w:date="2022-12-06T20:57:00Z">
        <w:r w:rsidR="00070FE3" w:rsidDel="00B3728F">
          <w:delText xml:space="preserve"> (12:00 AM</w:delText>
        </w:r>
      </w:del>
      <w:r w:rsidR="00070FE3">
        <w:t>)</w:t>
      </w:r>
      <w:r w:rsidR="00AD2A93">
        <w:t>, dawn</w:t>
      </w:r>
      <w:r w:rsidR="00070FE3">
        <w:t xml:space="preserve"> (5:00 </w:t>
      </w:r>
      <w:ins w:id="62" w:author="tquinn" w:date="2022-12-06T20:57:00Z">
        <w:r w:rsidR="00B3728F">
          <w:t>h</w:t>
        </w:r>
      </w:ins>
      <w:del w:id="63" w:author="tquinn" w:date="2022-12-06T20:57:00Z">
        <w:r w:rsidR="00070FE3" w:rsidDel="00B3728F">
          <w:delText>AM</w:delText>
        </w:r>
      </w:del>
      <w:r w:rsidR="00070FE3">
        <w:t>)</w:t>
      </w:r>
      <w:r w:rsidR="00AD2A93">
        <w:t>, and mid-morning</w:t>
      </w:r>
      <w:r w:rsidR="00070FE3">
        <w:t xml:space="preserve"> (10:00 </w:t>
      </w:r>
      <w:ins w:id="64" w:author="tquinn" w:date="2022-12-06T20:58:00Z">
        <w:r w:rsidR="00B3728F">
          <w:t>h</w:t>
        </w:r>
      </w:ins>
      <w:del w:id="65" w:author="tquinn" w:date="2022-12-06T20:58:00Z">
        <w:r w:rsidR="00070FE3" w:rsidDel="00B3728F">
          <w:delText>AM</w:delText>
        </w:r>
      </w:del>
      <w:r w:rsidR="00070FE3">
        <w:t>)</w:t>
      </w:r>
      <w:r w:rsidR="00AD2A93">
        <w:t xml:space="preserve">, at the same 4 depth contours. </w:t>
      </w:r>
      <w:r w:rsidRPr="002A4AB8">
        <w:t xml:space="preserve"> </w:t>
      </w:r>
    </w:p>
    <w:p w14:paraId="51392A71" w14:textId="2CD0BA6F"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6A7FD7" w:rsidRPr="006A7FD7">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27E9B7B4"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ins w:id="66" w:author="tquinn" w:date="2022-12-06T20:58:00Z">
        <w:r w:rsidR="00B3728F">
          <w:t>is</w:t>
        </w:r>
      </w:ins>
      <w:del w:id="67" w:author="tquinn" w:date="2022-12-06T20:58:00Z">
        <w:r w:rsidR="000E20F8" w:rsidDel="00B3728F">
          <w:delText>are</w:delText>
        </w:r>
      </w:del>
      <w:r w:rsidR="000E20F8">
        <w:t xml:space="preserve"> a small species of </w:t>
      </w:r>
      <w:r w:rsidR="004130B6">
        <w:t>s</w:t>
      </w:r>
      <w:r w:rsidR="00357130">
        <w:t>hrimp</w:t>
      </w:r>
      <w:r w:rsidR="00AC1438">
        <w:t xml:space="preserve"> with a maximum size of approximately 50</w:t>
      </w:r>
      <w:ins w:id="68" w:author="tquinn" w:date="2022-12-06T20:58:00Z">
        <w:r w:rsidR="00B3728F">
          <w:t xml:space="preserve"> </w:t>
        </w:r>
      </w:ins>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
          <w:id w:val="724570629"/>
          <w:placeholder>
            <w:docPart w:val="DefaultPlaceholder_-1854013440"/>
          </w:placeholder>
        </w:sdtPr>
        <w:sdtContent>
          <w:r w:rsidR="006A7FD7" w:rsidRPr="006A7FD7">
            <w:rPr>
              <w:color w:val="000000"/>
            </w:rPr>
            <w:t>(</w:t>
          </w:r>
          <w:proofErr w:type="spellStart"/>
          <w:r w:rsidR="006A7FD7" w:rsidRPr="006A7FD7">
            <w:rPr>
              <w:color w:val="000000"/>
            </w:rPr>
            <w:t>Wicksten</w:t>
          </w:r>
          <w:proofErr w:type="spellEnd"/>
          <w:r w:rsidR="006A7FD7" w:rsidRPr="006A7FD7">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2130809755"/>
          <w:placeholder>
            <w:docPart w:val="DefaultPlaceholder_-1854013440"/>
          </w:placeholder>
        </w:sdtPr>
        <w:sdtContent>
          <w:r w:rsidR="006A7FD7" w:rsidRPr="006A7FD7">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w:t>
      </w:r>
      <w:r w:rsidR="00D70EA8">
        <w:lastRenderedPageBreak/>
        <w:t xml:space="preserve">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176584109"/>
          <w:placeholder>
            <w:docPart w:val="DefaultPlaceholder_-1854013440"/>
          </w:placeholder>
        </w:sdtPr>
        <w:sdtContent>
          <w:r w:rsidR="006A7FD7" w:rsidRPr="006A7FD7">
            <w:rPr>
              <w:color w:val="000000"/>
            </w:rPr>
            <w:t>(Campos et al. 2012)</w:t>
          </w:r>
        </w:sdtContent>
      </w:sdt>
      <w:r w:rsidR="00D70EA8">
        <w:t xml:space="preserve">. </w:t>
      </w:r>
    </w:p>
    <w:p w14:paraId="1521B7A9" w14:textId="54383CEF"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005C6B06">
        <w:rPr>
          <w:i/>
          <w:iCs/>
        </w:rPr>
        <w:t>Pandalus</w:t>
      </w:r>
      <w:proofErr w:type="spellEnd"/>
      <w:r w:rsidR="005C6B06" w:rsidRPr="005C6B06">
        <w:rPr>
          <w:i/>
          <w:iCs/>
        </w:rPr>
        <w:t xml:space="preserve"> </w:t>
      </w:r>
      <w:proofErr w:type="spellStart"/>
      <w:r w:rsidR="005C6B06" w:rsidRPr="005C6B06">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6A7FD7" w:rsidRPr="006A7FD7">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005C6B06">
        <w:rPr>
          <w:i/>
          <w:iCs/>
        </w:rPr>
        <w:t>Pandalus</w:t>
      </w:r>
      <w:proofErr w:type="spellEnd"/>
      <w:r w:rsidR="005C6B06" w:rsidRPr="005C6B06">
        <w:rPr>
          <w:i/>
          <w:iCs/>
        </w:rPr>
        <w:t xml:space="preserve"> </w:t>
      </w:r>
      <w:proofErr w:type="spellStart"/>
      <w:r w:rsidR="005C6B06" w:rsidRPr="005C6B06">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6A7FD7" w:rsidRPr="006A7FD7">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6A7FD7" w:rsidRPr="006A7FD7">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008C2E88">
        <w:rPr>
          <w:i/>
          <w:iCs/>
        </w:rPr>
        <w:t>Pandalus</w:t>
      </w:r>
      <w:proofErr w:type="spellEnd"/>
      <w:r w:rsidRPr="008C2E88">
        <w:rPr>
          <w:i/>
          <w:iCs/>
        </w:rPr>
        <w:t xml:space="preserve"> </w:t>
      </w:r>
      <w:proofErr w:type="spellStart"/>
      <w:r w:rsidRPr="008C2E88">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ins w:id="69" w:author="tquinn" w:date="2022-12-06T20:59:00Z">
        <w:r w:rsidR="00B3728F">
          <w:t xml:space="preserve"> </w:t>
        </w:r>
      </w:ins>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6A7FD7" w:rsidRPr="006A7FD7">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6A7FD7" w:rsidRPr="006A7FD7">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ins w:id="70" w:author="tquinn" w:date="2022-12-06T21:02:00Z">
        <w:r w:rsidR="00B3728F">
          <w:t>H</w:t>
        </w:r>
      </w:ins>
      <w:del w:id="71" w:author="tquinn" w:date="2022-12-06T21:02:00Z">
        <w:r w:rsidR="00AF5090" w:rsidDel="00B3728F">
          <w:delText>h</w:delText>
        </w:r>
      </w:del>
      <w:r w:rsidR="00AF5090">
        <w:t>ake</w:t>
      </w:r>
      <w:ins w:id="72" w:author="tquinn" w:date="2022-12-06T21:02:00Z">
        <w:r w:rsidR="00B3728F">
          <w:t xml:space="preserve">, </w:t>
        </w:r>
        <w:proofErr w:type="spellStart"/>
        <w:r w:rsidR="00B3728F" w:rsidRPr="00B3728F">
          <w:rPr>
            <w:i/>
            <w:rPrChange w:id="73" w:author="tquinn" w:date="2022-12-06T21:02:00Z">
              <w:rPr/>
            </w:rPrChange>
          </w:rPr>
          <w:t>Merluccius</w:t>
        </w:r>
        <w:proofErr w:type="spellEnd"/>
        <w:r w:rsidR="00B3728F" w:rsidRPr="00B3728F">
          <w:rPr>
            <w:i/>
            <w:rPrChange w:id="74" w:author="tquinn" w:date="2022-12-06T21:02:00Z">
              <w:rPr/>
            </w:rPrChange>
          </w:rPr>
          <w:t xml:space="preserve"> </w:t>
        </w:r>
        <w:proofErr w:type="spellStart"/>
        <w:r w:rsidR="00B3728F" w:rsidRPr="00B3728F">
          <w:rPr>
            <w:i/>
            <w:rPrChange w:id="75" w:author="tquinn" w:date="2022-12-06T21:02:00Z">
              <w:rPr/>
            </w:rPrChange>
          </w:rPr>
          <w:t>productus</w:t>
        </w:r>
      </w:ins>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6A7FD7" w:rsidRPr="006A7FD7">
            <w:rPr>
              <w:color w:val="000000"/>
            </w:rPr>
            <w:t>(Hannah 1995)</w:t>
          </w:r>
        </w:sdtContent>
      </w:sdt>
      <w:r w:rsidR="00AF5090">
        <w:rPr>
          <w:color w:val="000000"/>
        </w:rPr>
        <w:t>.</w:t>
      </w:r>
    </w:p>
    <w:p w14:paraId="2E403BAE" w14:textId="01498ADA"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Pr="006A7FD7">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Content>
          <w:r w:rsidRPr="006A7FD7">
            <w:rPr>
              <w:color w:val="000000"/>
            </w:rPr>
            <w:t>(Washington Department of Fish and Wildlife 2022a)</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Pr="006A7FD7">
            <w:rPr>
              <w:color w:val="000000"/>
            </w:rPr>
            <w:t>(Washington Department of Fish and Wildlife 2022a)</w:t>
          </w:r>
        </w:sdtContent>
      </w:sdt>
      <w:r w:rsidR="00387722">
        <w:rPr>
          <w:color w:val="000000"/>
        </w:rPr>
        <w:t>, so we expect that the effect of exploitation on our study species to be minimal</w:t>
      </w:r>
      <w:r>
        <w:t xml:space="preserve">. </w:t>
      </w:r>
    </w:p>
    <w:p w14:paraId="4BFAF49C" w14:textId="3AED59F8"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6A7FD7" w:rsidRPr="006A7FD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6A7FD7" w:rsidRPr="006A7FD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rsidR="004016DC">
        <w:t>), such that</w:t>
      </w:r>
    </w:p>
    <w:p w14:paraId="696FCF47" w14:textId="107186E2" w:rsidR="004016DC" w:rsidRPr="00617C0B" w:rsidRDefault="004016DC" w:rsidP="00C13D23">
      <w:pPr>
        <w:spacing w:line="480" w:lineRule="auto"/>
        <w:ind w:left="720" w:firstLine="720"/>
      </w:pPr>
      <w:proofErr w:type="spell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sidR="005D2020">
        <w:rPr>
          <w:i/>
          <w:iCs/>
        </w:rPr>
        <w:t>b</w:t>
      </w:r>
      <w:r w:rsidR="005D2020">
        <w:rPr>
          <w:i/>
          <w:iCs/>
          <w:vertAlign w:val="subscript"/>
        </w:rPr>
        <w:t>k</w:t>
      </w:r>
      <w:proofErr w:type="spellEnd"/>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lastRenderedPageBreak/>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r>
        <w:rPr>
          <w:i/>
          <w:iCs/>
        </w:rPr>
        <w:t>v</w:t>
      </w:r>
      <w:r w:rsidRPr="008F7AA9">
        <w:rPr>
          <w:i/>
          <w:iCs/>
          <w:vertAlign w:val="subscript"/>
        </w:rPr>
        <w:t>i</w:t>
      </w:r>
      <w:r w:rsidRPr="008F7AA9">
        <w:rPr>
          <w:vertAlign w:val="subscript"/>
        </w:rPr>
        <w:t>,</w:t>
      </w:r>
      <w:r w:rsidRPr="008F7AA9">
        <w:rPr>
          <w:i/>
          <w:iCs/>
          <w:vertAlign w:val="subscript"/>
        </w:rPr>
        <w:t>t</w:t>
      </w:r>
      <w:proofErr w:type="spell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taxa</w:t>
      </w:r>
      <w:r>
        <w:t xml:space="preserve"> is then</w:t>
      </w:r>
    </w:p>
    <w:p w14:paraId="064C243F" w14:textId="747AD994" w:rsidR="0003098B" w:rsidRPr="00510F40"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5D0C9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r w:rsidRPr="00C13D23">
        <w:rPr>
          <w:i/>
          <w:iCs/>
        </w:rPr>
        <w:t>Crangon</w:t>
      </w:r>
      <w:proofErr w:type="spell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5D0C9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5D0C9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5D0C9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5D0C9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4A2D838E"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6A7FD7" w:rsidRPr="006A7FD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6A7FD7" w:rsidRPr="006A7FD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similar to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lastRenderedPageBreak/>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5AABAE5D"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6A7FD7" w:rsidRPr="006A7FD7">
            <w:rPr>
              <w:color w:val="000000"/>
            </w:rPr>
            <w:t>Groth</w:t>
          </w:r>
          <w:proofErr w:type="spellEnd"/>
          <w:r w:rsidR="006A7FD7" w:rsidRPr="006A7FD7">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508485216"/>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006A7FD7" w:rsidRPr="006A7FD7">
            <w:rPr>
              <w:color w:val="000000"/>
              <w:shd w:val="clear" w:color="auto" w:fill="FFFFFF"/>
            </w:rPr>
            <w:t>(</w:t>
          </w:r>
          <w:proofErr w:type="spellStart"/>
          <w:r w:rsidR="006A7FD7" w:rsidRPr="006A7FD7">
            <w:rPr>
              <w:color w:val="000000"/>
              <w:shd w:val="clear" w:color="auto" w:fill="FFFFFF"/>
            </w:rPr>
            <w:t>Rothlisberg</w:t>
          </w:r>
          <w:proofErr w:type="spellEnd"/>
          <w:r w:rsidR="006A7FD7" w:rsidRPr="006A7FD7">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6A7FD7" w:rsidRPr="006A7FD7">
            <w:rPr>
              <w:color w:val="000000"/>
              <w:shd w:val="clear" w:color="auto" w:fill="FFFFFF"/>
            </w:rPr>
            <w:t>(</w:t>
          </w:r>
          <w:proofErr w:type="spellStart"/>
          <w:r w:rsidR="006A7FD7" w:rsidRPr="006A7FD7">
            <w:rPr>
              <w:color w:val="000000"/>
              <w:shd w:val="clear" w:color="auto" w:fill="FFFFFF"/>
            </w:rPr>
            <w:t>Jacox</w:t>
          </w:r>
          <w:proofErr w:type="spellEnd"/>
          <w:r w:rsidR="006A7FD7" w:rsidRPr="006A7FD7">
            <w:rPr>
              <w:color w:val="000000"/>
              <w:shd w:val="clear" w:color="auto" w:fill="FFFFFF"/>
            </w:rPr>
            <w:t xml:space="preserve"> et al. 2016; </w:t>
          </w:r>
          <w:proofErr w:type="spellStart"/>
          <w:r w:rsidR="006A7FD7" w:rsidRPr="006A7FD7">
            <w:rPr>
              <w:color w:val="000000"/>
              <w:shd w:val="clear" w:color="auto" w:fill="FFFFFF"/>
            </w:rPr>
            <w:t>Groth</w:t>
          </w:r>
          <w:proofErr w:type="spellEnd"/>
          <w:r w:rsidR="006A7FD7" w:rsidRPr="006A7FD7">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775C03FA" w:rsidR="009A46AE" w:rsidRPr="00F03F01" w:rsidRDefault="009A46AE" w:rsidP="009A46AE">
      <w:pPr>
        <w:spacing w:line="480" w:lineRule="auto"/>
        <w:ind w:firstLine="720"/>
        <w:rPr>
          <w:shd w:val="clear" w:color="auto" w:fill="FFFFFF"/>
        </w:rPr>
      </w:pPr>
      <w:r w:rsidRPr="00A83159">
        <w:lastRenderedPageBreak/>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14140596"/>
          <w:placeholder>
            <w:docPart w:val="D8635C981BEF524DBB1800DBAA46218D"/>
          </w:placeholder>
        </w:sdtPr>
        <w:sdtContent>
          <w:r w:rsidR="006A7FD7" w:rsidRPr="006A7FD7">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167458438"/>
          <w:placeholder>
            <w:docPart w:val="D8635C981BEF524DBB1800DBAA46218D"/>
          </w:placeholder>
        </w:sdtPr>
        <w:sdtContent>
          <w:r w:rsidR="006A7FD7" w:rsidRPr="006A7FD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6A7FD7" w:rsidRPr="006A7FD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006A7FD7" w:rsidRPr="006A7FD7">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1B1D472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6A7FD7" w:rsidRPr="006A7FD7">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6A7FD7" w:rsidRPr="006A7FD7">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
          <w:id w:val="1020049180"/>
          <w:placeholder>
            <w:docPart w:val="DefaultPlaceholder_-1854013440"/>
          </w:placeholder>
        </w:sdtPr>
        <w:sdtContent>
          <w:r w:rsidR="006A7FD7" w:rsidRPr="006A7FD7">
            <w:rPr>
              <w:color w:val="000000"/>
            </w:rPr>
            <w:t xml:space="preserve">(Cheung and </w:t>
          </w:r>
          <w:proofErr w:type="spellStart"/>
          <w:r w:rsidR="006A7FD7" w:rsidRPr="006A7FD7">
            <w:rPr>
              <w:color w:val="000000"/>
            </w:rPr>
            <w:t>Frolicher</w:t>
          </w:r>
          <w:proofErr w:type="spellEnd"/>
          <w:r w:rsidR="006A7FD7" w:rsidRPr="006A7FD7">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
          <w:id w:val="-1200243482"/>
          <w:placeholder>
            <w:docPart w:val="DefaultPlaceholder_-1854013440"/>
          </w:placeholder>
        </w:sdtPr>
        <w:sdtContent>
          <w:r w:rsidR="006A7FD7" w:rsidRPr="006A7FD7">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6A7FD7" w:rsidRPr="006A7FD7">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6A7FD7" w:rsidRPr="006A7FD7">
            <w:rPr>
              <w:color w:val="000000"/>
            </w:rPr>
            <w:t>(Brodeur et al. 2019)</w:t>
          </w:r>
        </w:sdtContent>
      </w:sdt>
      <w:r w:rsidR="00337102" w:rsidRPr="009D2F78">
        <w:t xml:space="preserve">. </w:t>
      </w:r>
      <w:r w:rsidR="00337102">
        <w:t xml:space="preserve">For example, </w:t>
      </w:r>
      <w:r w:rsidR="00357130">
        <w:lastRenderedPageBreak/>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6A7FD7" w:rsidRPr="006A7FD7">
            <w:rPr>
              <w:color w:val="000000"/>
            </w:rPr>
            <w:t>(Brodeur et al. 2019)</w:t>
          </w:r>
        </w:sdtContent>
      </w:sdt>
      <w:r w:rsidR="00337102" w:rsidRPr="009D2F78">
        <w:t>.</w:t>
      </w:r>
      <w:r w:rsidR="000A5D36">
        <w:t xml:space="preserve"> </w:t>
      </w:r>
    </w:p>
    <w:p w14:paraId="081041E8" w14:textId="225450D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6A7FD7" w:rsidRPr="006A7FD7">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6A7FD7" w:rsidRPr="006A7FD7">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769125645"/>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6A7FD7" w:rsidRPr="006A7FD7">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30D69C73"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
          <w:id w:val="682563786"/>
          <w:placeholder>
            <w:docPart w:val="DefaultPlaceholder_-1854013440"/>
          </w:placeholder>
        </w:sdtPr>
        <w:sdtContent>
          <w:r w:rsidR="006A7FD7" w:rsidRPr="006A7FD7">
            <w:rPr>
              <w:color w:val="000000"/>
            </w:rPr>
            <w:t>(</w:t>
          </w:r>
          <w:proofErr w:type="spellStart"/>
          <w:r w:rsidR="006A7FD7" w:rsidRPr="006A7FD7">
            <w:rPr>
              <w:color w:val="000000"/>
            </w:rPr>
            <w:t>Fabricius</w:t>
          </w:r>
          <w:proofErr w:type="spellEnd"/>
          <w:r w:rsidR="006A7FD7" w:rsidRPr="006A7FD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6A7FD7" w:rsidRPr="006A7FD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w:t>
      </w:r>
      <w:r w:rsidR="004C66DB">
        <w:lastRenderedPageBreak/>
        <w:t xml:space="preserve">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6A7FD7" w:rsidRPr="006A7FD7">
            <w:rPr>
              <w:color w:val="000000"/>
            </w:rPr>
            <w:t>(</w:t>
          </w:r>
          <w:proofErr w:type="spellStart"/>
          <w:r w:rsidR="006A7FD7" w:rsidRPr="006A7FD7">
            <w:rPr>
              <w:color w:val="000000"/>
            </w:rPr>
            <w:t>Caldeira</w:t>
          </w:r>
          <w:proofErr w:type="spellEnd"/>
          <w:r w:rsidR="006A7FD7" w:rsidRPr="006A7FD7">
            <w:rPr>
              <w:color w:val="000000"/>
            </w:rPr>
            <w:t xml:space="preserve"> and </w:t>
          </w:r>
          <w:proofErr w:type="spellStart"/>
          <w:r w:rsidR="006A7FD7" w:rsidRPr="006A7FD7">
            <w:rPr>
              <w:color w:val="000000"/>
            </w:rPr>
            <w:t>Wickett</w:t>
          </w:r>
          <w:proofErr w:type="spellEnd"/>
          <w:r w:rsidR="006A7FD7" w:rsidRPr="006A7FD7">
            <w:rPr>
              <w:color w:val="000000"/>
            </w:rPr>
            <w:t xml:space="preserve"> 2005; Orr et al. 2005; Cao and </w:t>
          </w:r>
          <w:proofErr w:type="spellStart"/>
          <w:r w:rsidR="006A7FD7" w:rsidRPr="006A7FD7">
            <w:rPr>
              <w:color w:val="000000"/>
            </w:rPr>
            <w:t>Caldeira</w:t>
          </w:r>
          <w:proofErr w:type="spellEnd"/>
          <w:r w:rsidR="006A7FD7" w:rsidRPr="006A7FD7">
            <w:rPr>
              <w:color w:val="000000"/>
            </w:rPr>
            <w:t xml:space="preserve"> 2008; </w:t>
          </w:r>
          <w:proofErr w:type="spellStart"/>
          <w:r w:rsidR="006A7FD7" w:rsidRPr="006A7FD7">
            <w:rPr>
              <w:color w:val="000000"/>
            </w:rPr>
            <w:t>Steinacher</w:t>
          </w:r>
          <w:proofErr w:type="spellEnd"/>
          <w:r w:rsidR="006A7FD7" w:rsidRPr="006A7FD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6A7FD7" w:rsidRPr="006A7FD7">
            <w:rPr>
              <w:color w:val="000000"/>
            </w:rPr>
            <w:t>(Orr et al. 2005)</w:t>
          </w:r>
        </w:sdtContent>
      </w:sdt>
      <w:r w:rsidRPr="008A07B7">
        <w:t xml:space="preserve">. </w:t>
      </w:r>
    </w:p>
    <w:p w14:paraId="6CD4FB7B" w14:textId="16120FF4"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w:t>
      </w:r>
      <w:r w:rsidR="00357130">
        <w:t>shrimp</w:t>
      </w:r>
      <w:r w:rsidR="00256DA4">
        <w:t xml:space="preserve"> has gone up, with catch quotas usually reached </w:t>
      </w:r>
      <w:r w:rsidR="004C66DB">
        <w:t xml:space="preserve">in recent years </w:t>
      </w:r>
      <w:r w:rsidR="00256DA4">
        <w:t xml:space="preserve">(Don Velasquez WDFW, personal communication). </w:t>
      </w:r>
      <w:r w:rsidR="00357130">
        <w:t>Pink</w:t>
      </w:r>
      <w:r w:rsidR="000A5D36">
        <w:t xml:space="preserve"> and </w:t>
      </w:r>
      <w:r w:rsidR="00357130">
        <w:t>Spot</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r w:rsidR="00AC15FA">
        <w:t xml:space="preserve">In particular, periods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lastRenderedPageBreak/>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sampling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w:t>
      </w:r>
      <w:r w:rsidR="0021692B">
        <w:t xml:space="preserve"> CLW was supported by </w:t>
      </w:r>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r w:rsidR="00167A6A">
        <w:t xml:space="preserve"> </w:t>
      </w:r>
      <w:r w:rsidR="003F1A08">
        <w:t>None of the authors has a conflict of interest associated with this study.</w:t>
      </w:r>
      <w:r w:rsidR="005E461F" w:rsidRPr="005E461F">
        <w:t xml:space="preserve"> </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7C7B80DA" w14:textId="425C7126" w:rsidR="00AC561A" w:rsidRDefault="00FD4EF8" w:rsidP="00C13D23">
      <w:pPr>
        <w:spacing w:line="480" w:lineRule="auto"/>
        <w:rPr>
          <w:ins w:id="76" w:author="tquinn" w:date="2022-12-06T17:16:00Z"/>
          <w:b/>
          <w:bCs/>
        </w:rPr>
      </w:pPr>
      <w:r>
        <w:rPr>
          <w:b/>
          <w:bCs/>
        </w:rPr>
        <w:lastRenderedPageBreak/>
        <w:t>References</w:t>
      </w:r>
    </w:p>
    <w:p w14:paraId="6F6D98DE" w14:textId="19B27025" w:rsidR="005D0C90" w:rsidRPr="00355B26" w:rsidRDefault="005D0C90" w:rsidP="00C13D23">
      <w:pPr>
        <w:spacing w:line="480" w:lineRule="auto"/>
        <w:rPr>
          <w:ins w:id="77" w:author="tquinn" w:date="2022-12-06T17:16:00Z"/>
          <w:bCs/>
          <w:highlight w:val="yellow"/>
          <w:rPrChange w:id="78" w:author="tquinn" w:date="2022-12-06T17:20:00Z">
            <w:rPr>
              <w:ins w:id="79" w:author="tquinn" w:date="2022-12-06T17:16:00Z"/>
              <w:bCs/>
            </w:rPr>
          </w:rPrChange>
        </w:rPr>
      </w:pPr>
      <w:ins w:id="80" w:author="tquinn" w:date="2022-12-06T17:16:00Z">
        <w:r w:rsidRPr="00355B26">
          <w:rPr>
            <w:bCs/>
            <w:highlight w:val="yellow"/>
            <w:rPrChange w:id="81" w:author="tquinn" w:date="2022-12-06T17:20:00Z">
              <w:rPr>
                <w:bCs/>
              </w:rPr>
            </w:rPrChange>
          </w:rPr>
          <w:t>Should reference the PDO and here is the key paper:</w:t>
        </w:r>
      </w:ins>
    </w:p>
    <w:p w14:paraId="7A0E0CD6" w14:textId="77777777" w:rsidR="005D0C90" w:rsidRPr="00355B26" w:rsidRDefault="005D0C90" w:rsidP="005D0C90">
      <w:pPr>
        <w:autoSpaceDE w:val="0"/>
        <w:autoSpaceDN w:val="0"/>
        <w:adjustRightInd w:val="0"/>
        <w:ind w:left="720" w:hanging="720"/>
        <w:rPr>
          <w:ins w:id="82" w:author="tquinn" w:date="2022-12-06T17:16:00Z"/>
          <w:rFonts w:eastAsiaTheme="minorHAnsi"/>
          <w:highlight w:val="yellow"/>
          <w:lang w:eastAsia="en-US"/>
          <w:rPrChange w:id="83" w:author="tquinn" w:date="2022-12-06T17:20:00Z">
            <w:rPr>
              <w:ins w:id="84" w:author="tquinn" w:date="2022-12-06T17:16:00Z"/>
              <w:rFonts w:ascii="Arial" w:eastAsiaTheme="minorHAnsi" w:hAnsi="Arial" w:cs="Arial"/>
              <w:lang w:eastAsia="en-US"/>
            </w:rPr>
          </w:rPrChange>
        </w:rPr>
      </w:pPr>
      <w:ins w:id="85" w:author="tquinn" w:date="2022-12-06T17:16:00Z">
        <w:r w:rsidRPr="00355B26">
          <w:rPr>
            <w:rFonts w:eastAsiaTheme="minorHAnsi"/>
            <w:highlight w:val="yellow"/>
            <w:lang w:eastAsia="en-US"/>
            <w:rPrChange w:id="86" w:author="tquinn" w:date="2022-12-06T17:20:00Z">
              <w:rPr>
                <w:rFonts w:ascii="Arial" w:eastAsiaTheme="minorHAnsi" w:hAnsi="Arial" w:cs="Arial"/>
                <w:lang w:eastAsia="en-US"/>
              </w:rPr>
            </w:rPrChange>
          </w:rPr>
          <w:t xml:space="preserve">Mantua, N. J., S. R. Hare, Y. Zhang, J. M. Wallace, and R. C. Francis. 1997. A Pacific </w:t>
        </w:r>
        <w:proofErr w:type="spellStart"/>
        <w:r w:rsidRPr="00355B26">
          <w:rPr>
            <w:rFonts w:eastAsiaTheme="minorHAnsi"/>
            <w:highlight w:val="yellow"/>
            <w:lang w:eastAsia="en-US"/>
            <w:rPrChange w:id="87" w:author="tquinn" w:date="2022-12-06T17:20:00Z">
              <w:rPr>
                <w:rFonts w:ascii="Arial" w:eastAsiaTheme="minorHAnsi" w:hAnsi="Arial" w:cs="Arial"/>
                <w:lang w:eastAsia="en-US"/>
              </w:rPr>
            </w:rPrChange>
          </w:rPr>
          <w:t>interdecadal</w:t>
        </w:r>
        <w:proofErr w:type="spellEnd"/>
        <w:r w:rsidRPr="00355B26">
          <w:rPr>
            <w:rFonts w:eastAsiaTheme="minorHAnsi"/>
            <w:highlight w:val="yellow"/>
            <w:lang w:eastAsia="en-US"/>
            <w:rPrChange w:id="88" w:author="tquinn" w:date="2022-12-06T17:20:00Z">
              <w:rPr>
                <w:rFonts w:ascii="Arial" w:eastAsiaTheme="minorHAnsi" w:hAnsi="Arial" w:cs="Arial"/>
                <w:lang w:eastAsia="en-US"/>
              </w:rPr>
            </w:rPrChange>
          </w:rPr>
          <w:t xml:space="preserve"> climate oscillation with impacts on salmon production. Bulletin of the American Meteorological Society 78:1069-1079.</w:t>
        </w:r>
      </w:ins>
    </w:p>
    <w:p w14:paraId="6D850492" w14:textId="4541DADC" w:rsidR="005D0C90" w:rsidRPr="00355B26" w:rsidRDefault="005D0C90" w:rsidP="00C13D23">
      <w:pPr>
        <w:spacing w:line="480" w:lineRule="auto"/>
        <w:rPr>
          <w:ins w:id="89" w:author="tquinn" w:date="2022-12-06T17:17:00Z"/>
          <w:bCs/>
          <w:highlight w:val="yellow"/>
          <w:rPrChange w:id="90" w:author="tquinn" w:date="2022-12-06T17:20:00Z">
            <w:rPr>
              <w:ins w:id="91" w:author="tquinn" w:date="2022-12-06T17:17:00Z"/>
              <w:bCs/>
            </w:rPr>
          </w:rPrChange>
        </w:rPr>
      </w:pPr>
    </w:p>
    <w:p w14:paraId="0A761167" w14:textId="6F84B671" w:rsidR="005D0C90" w:rsidRPr="00355B26" w:rsidRDefault="005D0C90" w:rsidP="00C13D23">
      <w:pPr>
        <w:spacing w:line="480" w:lineRule="auto"/>
        <w:rPr>
          <w:ins w:id="92" w:author="tquinn" w:date="2022-12-06T17:18:00Z"/>
          <w:bCs/>
          <w:highlight w:val="yellow"/>
          <w:rPrChange w:id="93" w:author="tquinn" w:date="2022-12-06T17:20:00Z">
            <w:rPr>
              <w:ins w:id="94" w:author="tquinn" w:date="2022-12-06T17:18:00Z"/>
              <w:bCs/>
            </w:rPr>
          </w:rPrChange>
        </w:rPr>
      </w:pPr>
      <w:ins w:id="95" w:author="tquinn" w:date="2022-12-06T17:17:00Z">
        <w:r w:rsidRPr="00355B26">
          <w:rPr>
            <w:bCs/>
            <w:highlight w:val="yellow"/>
            <w:rPrChange w:id="96" w:author="tquinn" w:date="2022-12-06T17:20:00Z">
              <w:rPr>
                <w:bCs/>
              </w:rPr>
            </w:rPrChange>
          </w:rPr>
          <w:t>Need italics for scientific name</w:t>
        </w:r>
      </w:ins>
      <w:ins w:id="97" w:author="tquinn" w:date="2022-12-06T21:05:00Z">
        <w:r w:rsidR="00B3728F">
          <w:rPr>
            <w:bCs/>
            <w:highlight w:val="yellow"/>
          </w:rPr>
          <w:t>s</w:t>
        </w:r>
      </w:ins>
      <w:ins w:id="98" w:author="tquinn" w:date="2022-12-06T17:17:00Z">
        <w:r w:rsidRPr="00355B26">
          <w:rPr>
            <w:bCs/>
            <w:highlight w:val="yellow"/>
            <w:rPrChange w:id="99" w:author="tquinn" w:date="2022-12-06T17:20:00Z">
              <w:rPr>
                <w:bCs/>
              </w:rPr>
            </w:rPrChange>
          </w:rPr>
          <w:t xml:space="preserve"> in Andrews reference</w:t>
        </w:r>
      </w:ins>
      <w:ins w:id="100" w:author="tquinn" w:date="2022-12-06T21:05:00Z">
        <w:r w:rsidR="00B3728F">
          <w:rPr>
            <w:bCs/>
            <w:highlight w:val="yellow"/>
          </w:rPr>
          <w:t xml:space="preserve"> and</w:t>
        </w:r>
      </w:ins>
      <w:ins w:id="101" w:author="tquinn" w:date="2022-12-06T17:17:00Z">
        <w:r w:rsidRPr="00355B26">
          <w:rPr>
            <w:bCs/>
            <w:highlight w:val="yellow"/>
            <w:rPrChange w:id="102" w:author="tquinn" w:date="2022-12-06T17:20:00Z">
              <w:rPr>
                <w:bCs/>
              </w:rPr>
            </w:rPrChange>
          </w:rPr>
          <w:t xml:space="preserve"> </w:t>
        </w:r>
        <w:r w:rsidR="00291EAB" w:rsidRPr="00355B26">
          <w:rPr>
            <w:bCs/>
            <w:highlight w:val="yellow"/>
            <w:rPrChange w:id="103" w:author="tquinn" w:date="2022-12-06T17:20:00Z">
              <w:rPr>
                <w:bCs/>
              </w:rPr>
            </w:rPrChange>
          </w:rPr>
          <w:t>Hannah</w:t>
        </w:r>
      </w:ins>
      <w:ins w:id="104" w:author="tquinn" w:date="2022-12-06T21:05:00Z">
        <w:r w:rsidR="00B3728F">
          <w:rPr>
            <w:bCs/>
            <w:highlight w:val="yellow"/>
          </w:rPr>
          <w:t xml:space="preserve"> too</w:t>
        </w:r>
      </w:ins>
      <w:ins w:id="105" w:author="tquinn" w:date="2022-12-06T17:17:00Z">
        <w:r w:rsidR="00291EAB" w:rsidRPr="00355B26">
          <w:rPr>
            <w:bCs/>
            <w:highlight w:val="yellow"/>
            <w:rPrChange w:id="106" w:author="tquinn" w:date="2022-12-06T17:20:00Z">
              <w:rPr>
                <w:bCs/>
              </w:rPr>
            </w:rPrChange>
          </w:rPr>
          <w:t xml:space="preserve">, </w:t>
        </w:r>
      </w:ins>
    </w:p>
    <w:p w14:paraId="05158BD0" w14:textId="53BA9C22" w:rsidR="00291EAB" w:rsidRPr="00355B26" w:rsidRDefault="00291EAB" w:rsidP="00C13D23">
      <w:pPr>
        <w:spacing w:line="480" w:lineRule="auto"/>
        <w:rPr>
          <w:ins w:id="107" w:author="tquinn" w:date="2022-12-06T17:19:00Z"/>
          <w:bCs/>
          <w:highlight w:val="yellow"/>
          <w:rPrChange w:id="108" w:author="tquinn" w:date="2022-12-06T17:20:00Z">
            <w:rPr>
              <w:ins w:id="109" w:author="tquinn" w:date="2022-12-06T17:19:00Z"/>
              <w:bCs/>
            </w:rPr>
          </w:rPrChange>
        </w:rPr>
      </w:pPr>
      <w:ins w:id="110" w:author="tquinn" w:date="2022-12-06T17:18:00Z">
        <w:r w:rsidRPr="00355B26">
          <w:rPr>
            <w:bCs/>
            <w:highlight w:val="yellow"/>
            <w:rPrChange w:id="111" w:author="tquinn" w:date="2022-12-06T17:20:00Z">
              <w:rPr>
                <w:bCs/>
              </w:rPr>
            </w:rPrChange>
          </w:rPr>
          <w:t xml:space="preserve">Small “j” for </w:t>
        </w:r>
        <w:proofErr w:type="spellStart"/>
        <w:r w:rsidRPr="00355B26">
          <w:rPr>
            <w:bCs/>
            <w:highlight w:val="yellow"/>
            <w:rPrChange w:id="112" w:author="tquinn" w:date="2022-12-06T17:20:00Z">
              <w:rPr>
                <w:bCs/>
              </w:rPr>
            </w:rPrChange>
          </w:rPr>
          <w:t>jordani</w:t>
        </w:r>
        <w:proofErr w:type="spellEnd"/>
        <w:r w:rsidRPr="00355B26">
          <w:rPr>
            <w:bCs/>
            <w:highlight w:val="yellow"/>
            <w:rPrChange w:id="113" w:author="tquinn" w:date="2022-12-06T17:20:00Z">
              <w:rPr>
                <w:bCs/>
              </w:rPr>
            </w:rPrChange>
          </w:rPr>
          <w:t xml:space="preserve"> in </w:t>
        </w:r>
        <w:proofErr w:type="spellStart"/>
        <w:r w:rsidRPr="00355B26">
          <w:rPr>
            <w:bCs/>
            <w:highlight w:val="yellow"/>
            <w:rPrChange w:id="114" w:author="tquinn" w:date="2022-12-06T17:20:00Z">
              <w:rPr>
                <w:bCs/>
              </w:rPr>
            </w:rPrChange>
          </w:rPr>
          <w:t>Rothlisberg</w:t>
        </w:r>
      </w:ins>
      <w:proofErr w:type="spellEnd"/>
    </w:p>
    <w:p w14:paraId="3904B618" w14:textId="788C3B91" w:rsidR="00291EAB" w:rsidRDefault="00291EAB" w:rsidP="00C13D23">
      <w:pPr>
        <w:spacing w:line="480" w:lineRule="auto"/>
        <w:rPr>
          <w:ins w:id="115" w:author="tquinn" w:date="2022-12-06T21:04:00Z"/>
          <w:bCs/>
        </w:rPr>
      </w:pPr>
      <w:ins w:id="116" w:author="tquinn" w:date="2022-12-06T17:19:00Z">
        <w:r w:rsidRPr="00355B26">
          <w:rPr>
            <w:bCs/>
            <w:highlight w:val="yellow"/>
            <w:rPrChange w:id="117" w:author="tquinn" w:date="2022-12-06T17:20:00Z">
              <w:rPr>
                <w:bCs/>
              </w:rPr>
            </w:rPrChange>
          </w:rPr>
          <w:t xml:space="preserve">Fix spelling of “Atmospheric” in </w:t>
        </w:r>
        <w:proofErr w:type="spellStart"/>
        <w:r w:rsidRPr="00355B26">
          <w:rPr>
            <w:bCs/>
            <w:highlight w:val="yellow"/>
            <w:rPrChange w:id="118" w:author="tquinn" w:date="2022-12-06T17:20:00Z">
              <w:rPr>
                <w:bCs/>
              </w:rPr>
            </w:rPrChange>
          </w:rPr>
          <w:t>Rucklesha</w:t>
        </w:r>
      </w:ins>
      <w:ins w:id="119" w:author="tquinn" w:date="2022-12-06T21:04:00Z">
        <w:r w:rsidR="00B3728F">
          <w:rPr>
            <w:bCs/>
            <w:highlight w:val="yellow"/>
          </w:rPr>
          <w:t>u</w:t>
        </w:r>
      </w:ins>
      <w:ins w:id="120" w:author="tquinn" w:date="2022-12-06T17:19:00Z">
        <w:r w:rsidRPr="00355B26">
          <w:rPr>
            <w:bCs/>
            <w:highlight w:val="yellow"/>
            <w:rPrChange w:id="121" w:author="tquinn" w:date="2022-12-06T17:20:00Z">
              <w:rPr>
                <w:bCs/>
              </w:rPr>
            </w:rPrChange>
          </w:rPr>
          <w:t>s</w:t>
        </w:r>
      </w:ins>
      <w:proofErr w:type="spellEnd"/>
    </w:p>
    <w:p w14:paraId="36D61D84" w14:textId="2DD1A45A" w:rsidR="00B3728F" w:rsidRDefault="00B3728F" w:rsidP="00C13D23">
      <w:pPr>
        <w:spacing w:line="480" w:lineRule="auto"/>
        <w:rPr>
          <w:ins w:id="122" w:author="tquinn" w:date="2022-12-06T21:05:00Z"/>
          <w:bCs/>
        </w:rPr>
      </w:pPr>
      <w:ins w:id="123" w:author="tquinn" w:date="2022-12-06T21:04:00Z">
        <w:r w:rsidRPr="00B3728F">
          <w:rPr>
            <w:bCs/>
            <w:highlight w:val="yellow"/>
            <w:rPrChange w:id="124" w:author="tquinn" w:date="2022-12-06T21:05:00Z">
              <w:rPr>
                <w:bCs/>
              </w:rPr>
            </w:rPrChange>
          </w:rPr>
          <w:t>Something major is missing in the Campos et al. reference</w:t>
        </w:r>
      </w:ins>
    </w:p>
    <w:p w14:paraId="5E9AD64D" w14:textId="228A21F8" w:rsidR="00C01720" w:rsidRPr="005D0C90" w:rsidRDefault="00C01720" w:rsidP="00C13D23">
      <w:pPr>
        <w:spacing w:line="480" w:lineRule="auto"/>
        <w:rPr>
          <w:bCs/>
          <w:rPrChange w:id="125" w:author="tquinn" w:date="2022-12-06T17:16:00Z">
            <w:rPr>
              <w:b/>
              <w:bCs/>
            </w:rPr>
          </w:rPrChange>
        </w:rPr>
      </w:pPr>
      <w:proofErr w:type="spellStart"/>
      <w:ins w:id="126" w:author="tquinn" w:date="2022-12-06T21:05:00Z">
        <w:r w:rsidRPr="00C01720">
          <w:rPr>
            <w:bCs/>
            <w:highlight w:val="yellow"/>
            <w:rPrChange w:id="127" w:author="tquinn" w:date="2022-12-06T21:06:00Z">
              <w:rPr>
                <w:bCs/>
              </w:rPr>
            </w:rPrChange>
          </w:rPr>
          <w:t>Rothlisberg</w:t>
        </w:r>
        <w:proofErr w:type="spellEnd"/>
        <w:r w:rsidRPr="00C01720">
          <w:rPr>
            <w:bCs/>
            <w:highlight w:val="yellow"/>
            <w:rPrChange w:id="128" w:author="tquinn" w:date="2022-12-06T21:06:00Z">
              <w:rPr>
                <w:bCs/>
              </w:rPr>
            </w:rPrChange>
          </w:rPr>
          <w:t xml:space="preserve"> needs pa</w:t>
        </w:r>
      </w:ins>
      <w:ins w:id="129" w:author="tquinn" w:date="2022-12-06T21:06:00Z">
        <w:r w:rsidRPr="00C01720">
          <w:rPr>
            <w:bCs/>
            <w:highlight w:val="yellow"/>
            <w:rPrChange w:id="130" w:author="tquinn" w:date="2022-12-06T21:06:00Z">
              <w:rPr>
                <w:bCs/>
              </w:rPr>
            </w:rPrChange>
          </w:rPr>
          <w:t>ges and journal not in all caps</w:t>
        </w:r>
      </w:ins>
      <w:bookmarkStart w:id="131" w:name="_GoBack"/>
      <w:bookmarkEnd w:id="131"/>
    </w:p>
    <w:sdt>
      <w:sdtPr>
        <w:tag w:val="MENDELEY_BIBLIOGRAPHY"/>
        <w:id w:val="633836336"/>
        <w:placeholder>
          <w:docPart w:val="DefaultPlaceholder_-1854013440"/>
        </w:placeholder>
      </w:sdtPr>
      <w:sdtContent>
        <w:p w14:paraId="08B921CE" w14:textId="77777777" w:rsidR="006A7FD7" w:rsidRDefault="006A7FD7">
          <w:pPr>
            <w:autoSpaceDE w:val="0"/>
            <w:autoSpaceDN w:val="0"/>
            <w:ind w:hanging="480"/>
            <w:divId w:val="1308239676"/>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41527FBA" w14:textId="77777777" w:rsidR="006A7FD7" w:rsidRDefault="006A7FD7">
          <w:pPr>
            <w:autoSpaceDE w:val="0"/>
            <w:autoSpaceDN w:val="0"/>
            <w:ind w:hanging="480"/>
            <w:divId w:val="818880334"/>
          </w:pPr>
          <w:r>
            <w:t>Auth, T. D., E. A. Daly, R. D. Brodeur, and J. L. Fisher. 2018. Phenological and distributional shifts in ichthyoplankton associated with recent warming in the northeast Pacific Ocean. Global Change Biology 24(1):259–272.</w:t>
          </w:r>
        </w:p>
        <w:p w14:paraId="14FADCA3" w14:textId="77777777" w:rsidR="006A7FD7" w:rsidRDefault="006A7FD7">
          <w:pPr>
            <w:autoSpaceDE w:val="0"/>
            <w:autoSpaceDN w:val="0"/>
            <w:ind w:hanging="480"/>
            <w:divId w:val="200634903"/>
          </w:pPr>
          <w:r>
            <w:t xml:space="preserve">Brodeur, R. D., T. D. Auth, and A. J. Phillips. 2019. Major shifts in pelagic </w:t>
          </w:r>
          <w:proofErr w:type="spellStart"/>
          <w:r>
            <w:t>micronekton</w:t>
          </w:r>
          <w:proofErr w:type="spellEnd"/>
          <w:r>
            <w:t xml:space="preserve"> and </w:t>
          </w:r>
          <w:proofErr w:type="spellStart"/>
          <w:r>
            <w:t>macrozooplankton</w:t>
          </w:r>
          <w:proofErr w:type="spellEnd"/>
          <w:r>
            <w:t xml:space="preserve"> community structure in an upwelling ecosystem related to an unprecedented marine heatwave. Frontiers in Marine Science 6:15.</w:t>
          </w:r>
        </w:p>
        <w:p w14:paraId="76EF196D" w14:textId="77777777" w:rsidR="006A7FD7" w:rsidRDefault="006A7FD7">
          <w:pPr>
            <w:autoSpaceDE w:val="0"/>
            <w:autoSpaceDN w:val="0"/>
            <w:ind w:hanging="480"/>
            <w:divId w:val="196824423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4DAF5DFD" w14:textId="77777777" w:rsidR="006A7FD7" w:rsidRDefault="006A7FD7">
          <w:pPr>
            <w:autoSpaceDE w:val="0"/>
            <w:autoSpaceDN w:val="0"/>
            <w:ind w:hanging="480"/>
            <w:divId w:val="476801982"/>
          </w:pPr>
          <w:r>
            <w:t xml:space="preserve">Campos, J., C. Moreira, F. Freitas, and H. W. van der Veer. 2012, March. Short review of the eco-geography of </w:t>
          </w:r>
          <w:proofErr w:type="spellStart"/>
          <w:r>
            <w:t>crangon</w:t>
          </w:r>
          <w:proofErr w:type="spellEnd"/>
          <w:r>
            <w:t>.</w:t>
          </w:r>
        </w:p>
        <w:p w14:paraId="5BB58242" w14:textId="77777777" w:rsidR="006A7FD7" w:rsidRDefault="006A7FD7">
          <w:pPr>
            <w:autoSpaceDE w:val="0"/>
            <w:autoSpaceDN w:val="0"/>
            <w:ind w:hanging="480"/>
            <w:divId w:val="2049182"/>
          </w:pPr>
          <w:r>
            <w:t xml:space="preserve">Cao, L., and K. </w:t>
          </w:r>
          <w:proofErr w:type="spellStart"/>
          <w:r>
            <w:t>Caldeira</w:t>
          </w:r>
          <w:proofErr w:type="spellEnd"/>
          <w:r>
            <w:t>. 2008. Atmospheric CO2 stabilization and ocean acidification. Geophysical Research Letters 35(19):5.</w:t>
          </w:r>
        </w:p>
        <w:p w14:paraId="5D530587" w14:textId="77777777" w:rsidR="006A7FD7" w:rsidRDefault="006A7FD7">
          <w:pPr>
            <w:autoSpaceDE w:val="0"/>
            <w:autoSpaceDN w:val="0"/>
            <w:ind w:hanging="480"/>
            <w:divId w:val="162547826"/>
          </w:pPr>
          <w:proofErr w:type="spellStart"/>
          <w:r>
            <w:t>Casendino</w:t>
          </w:r>
          <w:proofErr w:type="spellEnd"/>
          <w:r>
            <w:t>, H., K. McElroy, M. Sorel, T. P. Quinn, and C. L. Wood. (n.d.). Two decades of change in sea star abundance at a subtidal site in Puget Sound, Washington.</w:t>
          </w:r>
        </w:p>
        <w:p w14:paraId="5507E6EE" w14:textId="77777777" w:rsidR="006A7FD7" w:rsidRDefault="006A7FD7">
          <w:pPr>
            <w:autoSpaceDE w:val="0"/>
            <w:autoSpaceDN w:val="0"/>
            <w:ind w:hanging="480"/>
            <w:divId w:val="1333220036"/>
          </w:pPr>
          <w:r>
            <w:t xml:space="preserve">Cheung, W. W. L., and T. L. </w:t>
          </w:r>
          <w:proofErr w:type="spellStart"/>
          <w:r>
            <w:t>Frolicher</w:t>
          </w:r>
          <w:proofErr w:type="spellEnd"/>
          <w:r>
            <w:t>. 2020. Marine heatwaves exacerbate climate change impacts for fisheries in the northeast Pacific. Scientific Reports 10(1):10.</w:t>
          </w:r>
        </w:p>
        <w:p w14:paraId="2B331EF7" w14:textId="77777777" w:rsidR="006A7FD7" w:rsidRDefault="006A7FD7">
          <w:pPr>
            <w:autoSpaceDE w:val="0"/>
            <w:autoSpaceDN w:val="0"/>
            <w:ind w:hanging="480"/>
            <w:divId w:val="1012991018"/>
          </w:pPr>
          <w:r>
            <w:t>Daly, E. A., R. D. Brodeur, and T. D. Auth. 2017. Anomalous ocean conditions in 2015: Impacts on spring Chinook salmon and their prey field. Marine Ecology Progress Series 566:169–182.</w:t>
          </w:r>
        </w:p>
        <w:p w14:paraId="6337AFC9" w14:textId="77777777" w:rsidR="006A7FD7" w:rsidRDefault="006A7FD7">
          <w:pPr>
            <w:autoSpaceDE w:val="0"/>
            <w:autoSpaceDN w:val="0"/>
            <w:ind w:hanging="480"/>
            <w:divId w:val="1322193827"/>
          </w:pPr>
          <w:r>
            <w:t>Essington, T. E., K. Dodd, and T. P. Quinn. 2013. Shifts in the estuarine demersal fish community after a fishery closure in Puget Sound, Washington. Fishery Bulletin 111(3):205–217.</w:t>
          </w:r>
        </w:p>
        <w:p w14:paraId="6A5FABDA" w14:textId="77777777" w:rsidR="006A7FD7" w:rsidRDefault="006A7FD7">
          <w:pPr>
            <w:autoSpaceDE w:val="0"/>
            <w:autoSpaceDN w:val="0"/>
            <w:ind w:hanging="480"/>
            <w:divId w:val="1703170781"/>
          </w:pPr>
          <w:proofErr w:type="spellStart"/>
          <w:r>
            <w:lastRenderedPageBreak/>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7350B15E" w14:textId="77777777" w:rsidR="006A7FD7" w:rsidRDefault="006A7FD7">
          <w:pPr>
            <w:autoSpaceDE w:val="0"/>
            <w:autoSpaceDN w:val="0"/>
            <w:ind w:hanging="480"/>
            <w:divId w:val="2038696788"/>
          </w:pPr>
          <w:proofErr w:type="spellStart"/>
          <w:r>
            <w:t>Groth</w:t>
          </w:r>
          <w:proofErr w:type="spellEnd"/>
          <w:r>
            <w:t>, S., and R. W. Hannah. 2018. An evaluation of fishery and environmental effects on the population structure and recruitment levels of Ocean Shrimp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t>) through 2017.</w:t>
          </w:r>
        </w:p>
        <w:p w14:paraId="79B167EB" w14:textId="77777777" w:rsidR="006A7FD7" w:rsidRDefault="006A7FD7">
          <w:pPr>
            <w:autoSpaceDE w:val="0"/>
            <w:autoSpaceDN w:val="0"/>
            <w:ind w:hanging="480"/>
            <w:divId w:val="866875076"/>
          </w:pPr>
          <w:r>
            <w:t>Hannah, R. W. 1995. Variation in geographic stock area, catchability and natural mortality of Ocean Shrimp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t>): Some new evidence for a trophic interaction with Pacific Hake (</w:t>
          </w:r>
          <w:proofErr w:type="spellStart"/>
          <w:r>
            <w:t>Merluccius</w:t>
          </w:r>
          <w:proofErr w:type="spellEnd"/>
          <w:r>
            <w:t xml:space="preserve"> </w:t>
          </w:r>
          <w:proofErr w:type="spellStart"/>
          <w:r>
            <w:t>productus</w:t>
          </w:r>
          <w:proofErr w:type="spellEnd"/>
          <w:r>
            <w:t>). Canadian Journal of Fisheries and Aquatic Sciences 52:1018–1029.</w:t>
          </w:r>
        </w:p>
        <w:p w14:paraId="25EC9D7B" w14:textId="77777777" w:rsidR="006A7FD7" w:rsidRDefault="006A7FD7">
          <w:pPr>
            <w:autoSpaceDE w:val="0"/>
            <w:autoSpaceDN w:val="0"/>
            <w:ind w:hanging="480"/>
            <w:divId w:val="1516848686"/>
          </w:pPr>
          <w:r>
            <w:t>Hendriks, I. E., C. M. Duarte, and M. Álvarez. 2010. Vulnerability of marine biodiversity to ocean acidification: A meta-analysis. Estuarine, Coastal and Shelf Science 86(2):157–164.</w:t>
          </w:r>
        </w:p>
        <w:p w14:paraId="01623BF3" w14:textId="77777777" w:rsidR="006A7FD7" w:rsidRDefault="006A7FD7">
          <w:pPr>
            <w:autoSpaceDE w:val="0"/>
            <w:autoSpaceDN w:val="0"/>
            <w:ind w:hanging="480"/>
            <w:divId w:val="1918635628"/>
          </w:pPr>
          <w:r>
            <w:t>Holmes, E. E., J. Ward, Eric, M. D. Scheuerell, and K. Wills. 2020. MARSS: Multivariate Autoregressive State-Space Modeling.</w:t>
          </w:r>
        </w:p>
        <w:p w14:paraId="30A27899" w14:textId="77777777" w:rsidR="006A7FD7" w:rsidRDefault="006A7FD7">
          <w:pPr>
            <w:autoSpaceDE w:val="0"/>
            <w:autoSpaceDN w:val="0"/>
            <w:ind w:hanging="480"/>
            <w:divId w:val="1206286364"/>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63F95C93" w14:textId="77777777" w:rsidR="006A7FD7" w:rsidRDefault="006A7FD7">
          <w:pPr>
            <w:autoSpaceDE w:val="0"/>
            <w:autoSpaceDN w:val="0"/>
            <w:ind w:hanging="480"/>
            <w:divId w:val="2058041621"/>
          </w:pPr>
          <w:r>
            <w:t xml:space="preserve">Komai, T. 1999. A revision of the genus </w:t>
          </w:r>
          <w:proofErr w:type="spellStart"/>
          <w:r w:rsidRPr="006A7FD7">
            <w:rPr>
              <w:i/>
              <w:iCs/>
            </w:rPr>
            <w:t>Pandalus</w:t>
          </w:r>
          <w:proofErr w:type="spellEnd"/>
          <w:r>
            <w:t xml:space="preserve"> (</w:t>
          </w:r>
          <w:proofErr w:type="spellStart"/>
          <w:r w:rsidRPr="006A7FD7">
            <w:rPr>
              <w:i/>
              <w:iCs/>
            </w:rPr>
            <w:t>Crustacea</w:t>
          </w:r>
          <w:proofErr w:type="spellEnd"/>
          <w:r w:rsidRPr="006A7FD7">
            <w:rPr>
              <w:i/>
              <w:iCs/>
            </w:rPr>
            <w:t xml:space="preserve"> : </w:t>
          </w:r>
          <w:proofErr w:type="spellStart"/>
          <w:r w:rsidRPr="006A7FD7">
            <w:rPr>
              <w:i/>
              <w:iCs/>
            </w:rPr>
            <w:t>Decapoda</w:t>
          </w:r>
          <w:proofErr w:type="spellEnd"/>
          <w:r w:rsidRPr="006A7FD7">
            <w:rPr>
              <w:i/>
              <w:iCs/>
            </w:rPr>
            <w:t xml:space="preserve"> : </w:t>
          </w:r>
          <w:proofErr w:type="spellStart"/>
          <w:r w:rsidRPr="006A7FD7">
            <w:rPr>
              <w:i/>
              <w:iCs/>
            </w:rPr>
            <w:t>Caridea</w:t>
          </w:r>
          <w:proofErr w:type="spellEnd"/>
          <w:r w:rsidRPr="006A7FD7">
            <w:rPr>
              <w:i/>
              <w:iCs/>
            </w:rPr>
            <w:t xml:space="preserve"> : </w:t>
          </w:r>
          <w:proofErr w:type="spellStart"/>
          <w:r w:rsidRPr="006A7FD7">
            <w:rPr>
              <w:i/>
              <w:iCs/>
            </w:rPr>
            <w:t>Pandalidae</w:t>
          </w:r>
          <w:proofErr w:type="spellEnd"/>
          <w:r>
            <w:t>). Journal of Natural History 33(9):1265–1372.</w:t>
          </w:r>
        </w:p>
        <w:p w14:paraId="70615452" w14:textId="77777777" w:rsidR="006A7FD7" w:rsidRDefault="006A7FD7">
          <w:pPr>
            <w:autoSpaceDE w:val="0"/>
            <w:autoSpaceDN w:val="0"/>
            <w:ind w:hanging="480"/>
            <w:divId w:val="99230270"/>
          </w:pPr>
          <w:r>
            <w:t>Moore, S. K., N. J. Mantua, J. A. Newton, M. Kawase, M. J. Warner, and J. P. Kellogg. 2008. A descriptive analysis of temporal and spatial patterns of variability in Puget Sound oceanographic properties. Estuarine, Coastal and Shelf Science 80(4):545–554.</w:t>
          </w:r>
        </w:p>
        <w:p w14:paraId="60ECB8EF" w14:textId="77777777" w:rsidR="006A7FD7" w:rsidRDefault="006A7FD7">
          <w:pPr>
            <w:autoSpaceDE w:val="0"/>
            <w:autoSpaceDN w:val="0"/>
            <w:ind w:hanging="480"/>
            <w:divId w:val="1197498721"/>
          </w:pPr>
          <w:r>
            <w:t xml:space="preserve">Morgan, C. A., B. R. Beckman, L. A. </w:t>
          </w:r>
          <w:proofErr w:type="spellStart"/>
          <w:r>
            <w:t>Weitkamp</w:t>
          </w:r>
          <w:proofErr w:type="spellEnd"/>
          <w:r>
            <w:t>, and K. L. Fresh. 2019. Recent ecosystem disturbance in the northern California Current. Fisheries 44(10):465–474.</w:t>
          </w:r>
        </w:p>
        <w:p w14:paraId="747F9F6F" w14:textId="77777777" w:rsidR="006A7FD7" w:rsidRDefault="006A7FD7">
          <w:pPr>
            <w:autoSpaceDE w:val="0"/>
            <w:autoSpaceDN w:val="0"/>
            <w:ind w:hanging="480"/>
            <w:divId w:val="1600092906"/>
          </w:pPr>
          <w:r>
            <w:t>National Oceanic and Atmospheric Administration, U. S. F. G. 2019a. Climate Prediction Center. https://origin.cpc.ncep.noaa.gov/products/analysis_monitoring/ensostuff/ONI_v5.php.</w:t>
          </w:r>
        </w:p>
        <w:p w14:paraId="5F1453C4" w14:textId="77777777" w:rsidR="006A7FD7" w:rsidRDefault="006A7FD7">
          <w:pPr>
            <w:autoSpaceDE w:val="0"/>
            <w:autoSpaceDN w:val="0"/>
            <w:ind w:hanging="480"/>
            <w:divId w:val="367068655"/>
          </w:pPr>
          <w:r>
            <w:t>National Oceanic and Atmospheric Administration, U. S. F. G. 2019b. National Centers for Environmental Information.</w:t>
          </w:r>
        </w:p>
        <w:p w14:paraId="29DE7C84" w14:textId="77777777" w:rsidR="006A7FD7" w:rsidRDefault="006A7FD7">
          <w:pPr>
            <w:autoSpaceDE w:val="0"/>
            <w:autoSpaceDN w:val="0"/>
            <w:ind w:hanging="480"/>
            <w:divId w:val="652831441"/>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2005. Anthropogenic ocean acidification over the twenty-first century and its impact on calcifying organisms. Nature 437(7059):681–686.</w:t>
          </w:r>
        </w:p>
        <w:p w14:paraId="575BA686" w14:textId="77777777" w:rsidR="006A7FD7" w:rsidRDefault="006A7FD7">
          <w:pPr>
            <w:autoSpaceDE w:val="0"/>
            <w:autoSpaceDN w:val="0"/>
            <w:ind w:hanging="480"/>
            <w:divId w:val="17730754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721042F6" w14:textId="77777777" w:rsidR="006A7FD7" w:rsidRDefault="006A7FD7">
          <w:pPr>
            <w:autoSpaceDE w:val="0"/>
            <w:autoSpaceDN w:val="0"/>
            <w:ind w:hanging="480"/>
            <w:divId w:val="1490945439"/>
          </w:pPr>
          <w:r>
            <w:t>Quinn, T. P. 2015. Turning class field trips into long-term research: A great idea with a few pitfalls. Fisheries 40(2):65–68.</w:t>
          </w:r>
        </w:p>
        <w:p w14:paraId="74E5C0DD" w14:textId="77777777" w:rsidR="006A7FD7" w:rsidRDefault="006A7FD7">
          <w:pPr>
            <w:autoSpaceDE w:val="0"/>
            <w:autoSpaceDN w:val="0"/>
            <w:ind w:hanging="480"/>
            <w:divId w:val="843200821"/>
          </w:pPr>
          <w:r>
            <w:t>R Core Team. 2022. R: A language and environment for statistical computing. R Foundation for Statistical Computing, Vienna, Austria.</w:t>
          </w:r>
        </w:p>
        <w:p w14:paraId="2D24D4E6" w14:textId="77777777" w:rsidR="006A7FD7" w:rsidRDefault="006A7FD7">
          <w:pPr>
            <w:autoSpaceDE w:val="0"/>
            <w:autoSpaceDN w:val="0"/>
            <w:ind w:hanging="480"/>
            <w:divId w:val="911352046"/>
          </w:pPr>
          <w:proofErr w:type="spellStart"/>
          <w:r>
            <w:lastRenderedPageBreak/>
            <w:t>Rothlisberg</w:t>
          </w:r>
          <w:proofErr w:type="spellEnd"/>
          <w:r>
            <w:t xml:space="preserve">, P. C., and C. B. Miller. 1983. Factors affecting the distribution, abundance, and survival of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rsidRPr="006A7FD7">
            <w:rPr>
              <w:i/>
              <w:iCs/>
            </w:rPr>
            <w:t xml:space="preserve"> (</w:t>
          </w:r>
          <w:proofErr w:type="spellStart"/>
          <w:r w:rsidRPr="006A7FD7">
            <w:rPr>
              <w:i/>
              <w:iCs/>
            </w:rPr>
            <w:t>Decapoda</w:t>
          </w:r>
          <w:proofErr w:type="spellEnd"/>
          <w:r w:rsidRPr="006A7FD7">
            <w:rPr>
              <w:i/>
              <w:iCs/>
            </w:rPr>
            <w:t xml:space="preserve">, </w:t>
          </w:r>
          <w:proofErr w:type="spellStart"/>
          <w:r w:rsidRPr="006A7FD7">
            <w:rPr>
              <w:i/>
              <w:iCs/>
            </w:rPr>
            <w:t>Pandalidae</w:t>
          </w:r>
          <w:proofErr w:type="spellEnd"/>
          <w:r>
            <w:t>) larvae off the Oregon Coast. Page FISHERY BULLETIN.</w:t>
          </w:r>
        </w:p>
        <w:p w14:paraId="790843B5" w14:textId="77777777" w:rsidR="006A7FD7" w:rsidRDefault="006A7FD7">
          <w:pPr>
            <w:autoSpaceDE w:val="0"/>
            <w:autoSpaceDN w:val="0"/>
            <w:ind w:hanging="480"/>
            <w:divId w:val="17885477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4D1A73E2" w14:textId="77777777" w:rsidR="006A7FD7" w:rsidRDefault="006A7FD7">
          <w:pPr>
            <w:autoSpaceDE w:val="0"/>
            <w:autoSpaceDN w:val="0"/>
            <w:ind w:hanging="480"/>
            <w:divId w:val="1002203831"/>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0ADC8C22" w14:textId="77777777" w:rsidR="006A7FD7" w:rsidRDefault="006A7FD7">
          <w:pPr>
            <w:autoSpaceDE w:val="0"/>
            <w:autoSpaceDN w:val="0"/>
            <w:ind w:hanging="480"/>
            <w:divId w:val="497891269"/>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Imminent ocean acidification in the Arctic projected with the NCAR global coupled carbon cycle-climate model. </w:t>
          </w:r>
          <w:proofErr w:type="spellStart"/>
          <w:r>
            <w:t>Biogeosciences</w:t>
          </w:r>
          <w:proofErr w:type="spellEnd"/>
          <w:r>
            <w:t xml:space="preserve"> 6(4):515–533.</w:t>
          </w:r>
        </w:p>
        <w:p w14:paraId="49F89E76" w14:textId="77777777" w:rsidR="006A7FD7" w:rsidRDefault="006A7FD7">
          <w:pPr>
            <w:autoSpaceDE w:val="0"/>
            <w:autoSpaceDN w:val="0"/>
            <w:ind w:hanging="480"/>
            <w:divId w:val="161629518"/>
          </w:pPr>
          <w:proofErr w:type="spellStart"/>
          <w:r>
            <w:t>Wargo</w:t>
          </w:r>
          <w:proofErr w:type="spellEnd"/>
          <w:r>
            <w:t>, L., and D. Ayres. 2016. 2016 Washington Pink Shrimp fishery newsletter.</w:t>
          </w:r>
        </w:p>
        <w:p w14:paraId="61E3F1DA" w14:textId="77777777" w:rsidR="006A7FD7" w:rsidRDefault="006A7FD7">
          <w:pPr>
            <w:autoSpaceDE w:val="0"/>
            <w:autoSpaceDN w:val="0"/>
            <w:ind w:hanging="480"/>
            <w:divId w:val="1615868471"/>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0C22200" w14:textId="77777777" w:rsidR="006A7FD7" w:rsidRDefault="006A7FD7">
          <w:pPr>
            <w:autoSpaceDE w:val="0"/>
            <w:autoSpaceDN w:val="0"/>
            <w:ind w:hanging="480"/>
            <w:divId w:val="1875577515"/>
          </w:pPr>
          <w:r>
            <w:t>Washington Department of Fish and Wildlife, U. 2022a. Commercial Puget Sound shrimp fisheries. https://wdfw.wa.gov/fishing/commercial/shrimp/puget-sound.</w:t>
          </w:r>
        </w:p>
        <w:p w14:paraId="329EF965" w14:textId="77777777" w:rsidR="006A7FD7" w:rsidRDefault="006A7FD7">
          <w:pPr>
            <w:autoSpaceDE w:val="0"/>
            <w:autoSpaceDN w:val="0"/>
            <w:ind w:hanging="480"/>
            <w:divId w:val="1444763666"/>
          </w:pPr>
          <w:r>
            <w:t>Washington Department of Fish and Wildlife, W. 2022b. Recreational shrimp fishing regulations by marine area. https://wdfw.wa.gov/fishing/shellfishing-regulations/shrimp/areas#10-west.</w:t>
          </w:r>
        </w:p>
        <w:p w14:paraId="17D275A8" w14:textId="77777777" w:rsidR="006A7FD7" w:rsidRDefault="006A7FD7">
          <w:pPr>
            <w:autoSpaceDE w:val="0"/>
            <w:autoSpaceDN w:val="0"/>
            <w:ind w:hanging="480"/>
            <w:divId w:val="1331561110"/>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7FF86477" w:rsidR="003F5BCC" w:rsidRDefault="006A7FD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states</w:t>
            </w:r>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quinn">
    <w15:presenceInfo w15:providerId="None" w15:userId="tqui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62"/>
    <w:rsid w:val="00001C95"/>
    <w:rsid w:val="0000460B"/>
    <w:rsid w:val="00011E87"/>
    <w:rsid w:val="000233AA"/>
    <w:rsid w:val="00025F14"/>
    <w:rsid w:val="0003098B"/>
    <w:rsid w:val="00032F78"/>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A01F6"/>
    <w:rsid w:val="000A45C6"/>
    <w:rsid w:val="000A5D36"/>
    <w:rsid w:val="000B4122"/>
    <w:rsid w:val="000B71FB"/>
    <w:rsid w:val="000C6A6A"/>
    <w:rsid w:val="000D4FE0"/>
    <w:rsid w:val="000D55E1"/>
    <w:rsid w:val="000D68E4"/>
    <w:rsid w:val="000D6B92"/>
    <w:rsid w:val="000D711B"/>
    <w:rsid w:val="000E20F8"/>
    <w:rsid w:val="000E4754"/>
    <w:rsid w:val="00107E8E"/>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6B78"/>
    <w:rsid w:val="00317C6E"/>
    <w:rsid w:val="00323DF1"/>
    <w:rsid w:val="00336624"/>
    <w:rsid w:val="00337102"/>
    <w:rsid w:val="00341549"/>
    <w:rsid w:val="00355B26"/>
    <w:rsid w:val="00357130"/>
    <w:rsid w:val="00366773"/>
    <w:rsid w:val="0037302D"/>
    <w:rsid w:val="003812F5"/>
    <w:rsid w:val="00387722"/>
    <w:rsid w:val="00390F59"/>
    <w:rsid w:val="0039169D"/>
    <w:rsid w:val="0039693C"/>
    <w:rsid w:val="003B5240"/>
    <w:rsid w:val="003D7D9D"/>
    <w:rsid w:val="003F0EB9"/>
    <w:rsid w:val="003F1A08"/>
    <w:rsid w:val="003F323B"/>
    <w:rsid w:val="003F5BCC"/>
    <w:rsid w:val="00401099"/>
    <w:rsid w:val="004016DC"/>
    <w:rsid w:val="00403B1A"/>
    <w:rsid w:val="004067D2"/>
    <w:rsid w:val="004130B6"/>
    <w:rsid w:val="0041436E"/>
    <w:rsid w:val="0042465C"/>
    <w:rsid w:val="004268F2"/>
    <w:rsid w:val="00440C0B"/>
    <w:rsid w:val="00441A16"/>
    <w:rsid w:val="00441C2D"/>
    <w:rsid w:val="00443D1A"/>
    <w:rsid w:val="00445867"/>
    <w:rsid w:val="00446BD7"/>
    <w:rsid w:val="004567AF"/>
    <w:rsid w:val="00465176"/>
    <w:rsid w:val="004723AC"/>
    <w:rsid w:val="0047678B"/>
    <w:rsid w:val="00490C0D"/>
    <w:rsid w:val="004A4A32"/>
    <w:rsid w:val="004A5C84"/>
    <w:rsid w:val="004B0B69"/>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428"/>
    <w:rsid w:val="00674732"/>
    <w:rsid w:val="00680E99"/>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8F4137"/>
    <w:rsid w:val="00900B96"/>
    <w:rsid w:val="00911985"/>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6A62"/>
    <w:rsid w:val="00A70481"/>
    <w:rsid w:val="00A70800"/>
    <w:rsid w:val="00A76FE5"/>
    <w:rsid w:val="00A83159"/>
    <w:rsid w:val="00A83FF3"/>
    <w:rsid w:val="00A84B78"/>
    <w:rsid w:val="00A93EB9"/>
    <w:rsid w:val="00A947D4"/>
    <w:rsid w:val="00AA16ED"/>
    <w:rsid w:val="00AA6C3C"/>
    <w:rsid w:val="00AB22CC"/>
    <w:rsid w:val="00AB7A00"/>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53"/>
    <w:rsid w:val="00090817"/>
    <w:rsid w:val="001731A9"/>
    <w:rsid w:val="002A2A7D"/>
    <w:rsid w:val="002E3A53"/>
    <w:rsid w:val="003052E2"/>
    <w:rsid w:val="0034359A"/>
    <w:rsid w:val="003A5337"/>
    <w:rsid w:val="004F6677"/>
    <w:rsid w:val="005136E1"/>
    <w:rsid w:val="00570199"/>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quot;,&quot;citationItems&quot;:[{&quot;id&quot;:&quot;f9bbf471-e55f-3dca-a00c-8b310582171b&quot;,&quot;itemData&quot;:{&quot;type&quot;:&quot;report&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container-title-short&quot;:&quot;Mar Biol&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issued&quot;:{&quot;date-parts&quot;:[[2012]]},&quot;page&quot;:&quot;1-307&quot;,&quot;volume&quot;:&quot;3371&quot;,&quot;container-title-short&quot;:&quot;Zootaxa&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Sci Rep&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Mar Ecol Prog Ser&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container-title-short&quot;:&quot;Nat Clim Chang&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22</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tquinn</cp:lastModifiedBy>
  <cp:revision>6</cp:revision>
  <dcterms:created xsi:type="dcterms:W3CDTF">2022-12-07T01:08:00Z</dcterms:created>
  <dcterms:modified xsi:type="dcterms:W3CDTF">2022-12-07T05:06:00Z</dcterms:modified>
</cp:coreProperties>
</file>