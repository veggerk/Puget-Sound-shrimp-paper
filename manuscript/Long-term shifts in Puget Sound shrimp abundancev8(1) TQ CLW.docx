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07C71CFB" w:rsidR="005F5AA1" w:rsidRPr="007D67A2" w:rsidRDefault="002C4D56" w:rsidP="007D67A2">
      <w:pPr>
        <w:spacing w:after="480"/>
        <w:jc w:val="center"/>
        <w:rPr>
          <w:b/>
          <w:bCs/>
        </w:rPr>
      </w:pPr>
      <w:del w:id="0" w:author="Microsoft Office User" w:date="2022-12-05T09:34:00Z">
        <w:r w:rsidRPr="007D67A2" w:rsidDel="000B4122">
          <w:rPr>
            <w:b/>
            <w:bCs/>
          </w:rPr>
          <w:delText>L</w:delText>
        </w:r>
        <w:r w:rsidR="00863030" w:rsidRPr="007D67A2" w:rsidDel="000B4122">
          <w:rPr>
            <w:b/>
            <w:bCs/>
          </w:rPr>
          <w:delText>ong</w:delText>
        </w:r>
        <w:r w:rsidR="002A2360" w:rsidRPr="007D67A2" w:rsidDel="000B4122">
          <w:rPr>
            <w:b/>
            <w:bCs/>
          </w:rPr>
          <w:delText>-term</w:delText>
        </w:r>
      </w:del>
      <w:ins w:id="1" w:author="Microsoft Office User" w:date="2022-12-05T09:34:00Z">
        <w:r w:rsidR="000B4122">
          <w:rPr>
            <w:b/>
            <w:bCs/>
          </w:rPr>
          <w:t>Climate-associated</w:t>
        </w:r>
      </w:ins>
      <w:r w:rsidR="002A2360" w:rsidRPr="007D67A2">
        <w:rPr>
          <w:b/>
          <w:bCs/>
        </w:rPr>
        <w:t xml:space="preserve"> </w:t>
      </w:r>
      <w:r w:rsidR="00863030" w:rsidRPr="007D67A2">
        <w:rPr>
          <w:b/>
          <w:bCs/>
        </w:rPr>
        <w:t>change</w:t>
      </w:r>
      <w:del w:id="2" w:author="Microsoft Office User" w:date="2022-12-05T09:32:00Z">
        <w:r w:rsidR="00863030" w:rsidRPr="007D67A2" w:rsidDel="000B4122">
          <w:rPr>
            <w:b/>
            <w:bCs/>
          </w:rPr>
          <w:delText>s</w:delText>
        </w:r>
      </w:del>
      <w:r w:rsidR="009D5C6A" w:rsidRPr="007D67A2">
        <w:rPr>
          <w:b/>
          <w:bCs/>
        </w:rPr>
        <w:t xml:space="preserve"> in </w:t>
      </w:r>
      <w:ins w:id="3" w:author="Microsoft Office User" w:date="2022-12-05T09:32:00Z">
        <w:r w:rsidR="000B4122">
          <w:rPr>
            <w:b/>
            <w:bCs/>
          </w:rPr>
          <w:t xml:space="preserve">the abundance of shrimp </w:t>
        </w:r>
      </w:ins>
      <w:ins w:id="4" w:author="Microsoft Office User" w:date="2022-12-05T09:33:00Z">
        <w:r w:rsidR="000B4122">
          <w:rPr>
            <w:b/>
            <w:bCs/>
          </w:rPr>
          <w:t>in</w:t>
        </w:r>
      </w:ins>
      <w:ins w:id="5" w:author="Microsoft Office User" w:date="2022-12-05T09:32:00Z">
        <w:r w:rsidR="000B4122">
          <w:rPr>
            <w:b/>
            <w:bCs/>
          </w:rPr>
          <w:t xml:space="preserve"> </w:t>
        </w:r>
      </w:ins>
      <w:r w:rsidR="009D5C6A" w:rsidRPr="007D67A2">
        <w:rPr>
          <w:b/>
          <w:bCs/>
        </w:rPr>
        <w:t xml:space="preserve">Puget </w:t>
      </w:r>
      <w:ins w:id="6" w:author="Microsoft Office User" w:date="2022-12-05T09:33:00Z">
        <w:r w:rsidR="000B4122">
          <w:rPr>
            <w:b/>
            <w:bCs/>
          </w:rPr>
          <w:t>Sound, USA</w:t>
        </w:r>
      </w:ins>
      <w:del w:id="7" w:author="Microsoft Office User" w:date="2022-12-05T09:33:00Z">
        <w:r w:rsidR="009D5C6A" w:rsidRPr="007D67A2" w:rsidDel="000B4122">
          <w:rPr>
            <w:b/>
            <w:bCs/>
          </w:rPr>
          <w:delText xml:space="preserve">Sound </w:delText>
        </w:r>
        <w:r w:rsidRPr="007D67A2" w:rsidDel="000B4122">
          <w:rPr>
            <w:b/>
            <w:bCs/>
          </w:rPr>
          <w:delText>shrimp</w:delText>
        </w:r>
        <w:r w:rsidR="009D5C6A" w:rsidRPr="007D67A2" w:rsidDel="000B4122">
          <w:rPr>
            <w:b/>
            <w:bCs/>
          </w:rPr>
          <w:delText xml:space="preserve"> abundance</w:delText>
        </w:r>
      </w:del>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ins w:id="8" w:author="tquinn" w:date="2022-11-28T19:29:00Z">
        <w:r w:rsidR="005F5AA1">
          <w:t>h</w:t>
        </w:r>
      </w:ins>
      <w:r w:rsidR="00446BD7">
        <w:t>om</w:t>
      </w:r>
      <w:ins w:id="9" w:author="tquinn" w:date="2022-11-28T19:29:00Z">
        <w:r w:rsidR="005F5AA1">
          <w:t>as P.</w:t>
        </w:r>
      </w:ins>
      <w:r w:rsidR="00446BD7">
        <w:t xml:space="preserve"> Quinn</w:t>
      </w:r>
      <w:r w:rsidR="000B71FB">
        <w:rPr>
          <w:vertAlign w:val="superscript"/>
        </w:rPr>
        <w:t>1</w:t>
      </w:r>
      <w:r w:rsidR="009B402F">
        <w:t>, Mark D. Scheuerell</w:t>
      </w:r>
      <w:r w:rsidR="004D64A3">
        <w:rPr>
          <w:vertAlign w:val="superscript"/>
        </w:rPr>
        <w:t>1,2</w:t>
      </w:r>
    </w:p>
    <w:p w14:paraId="7226EAAD" w14:textId="3A7B66AD" w:rsidR="000B71FB" w:rsidRPr="002A4AB8" w:rsidRDefault="000B71FB" w:rsidP="007D67A2">
      <w:pPr>
        <w:spacing w:after="240"/>
        <w:rPr>
          <w:vertAlign w:val="superscript"/>
        </w:rPr>
      </w:pPr>
      <w:r w:rsidRPr="00155526">
        <w:rPr>
          <w:vertAlign w:val="superscript"/>
          <w:rPrChange w:id="10" w:author="tquinn" w:date="2022-11-28T19:38:00Z">
            <w:rPr/>
          </w:rPrChange>
        </w:rPr>
        <w:t>1</w:t>
      </w:r>
      <w:r>
        <w:t>: School of Aquatic and Fisher</w:t>
      </w:r>
      <w:ins w:id="11" w:author="tquinn" w:date="2022-11-28T19:29:00Z">
        <w:r w:rsidR="005F5AA1">
          <w:t>y</w:t>
        </w:r>
      </w:ins>
      <w:del w:id="12" w:author="tquinn" w:date="2022-11-28T19:29:00Z">
        <w:r w:rsidDel="005F5AA1">
          <w:delText>ies</w:delText>
        </w:r>
      </w:del>
      <w:r>
        <w:t xml:space="preserve"> Sciences, University of Washington, 1122 NE Boat St, Seattle, WA 98105</w:t>
      </w:r>
    </w:p>
    <w:p w14:paraId="23FA16B4" w14:textId="3D5FA9AA" w:rsidR="000B71FB" w:rsidRDefault="000B71FB" w:rsidP="007D67A2">
      <w:pPr>
        <w:spacing w:after="240"/>
      </w:pPr>
      <w:r w:rsidRPr="00155526">
        <w:rPr>
          <w:vertAlign w:val="superscript"/>
          <w:rPrChange w:id="13" w:author="tquinn" w:date="2022-11-28T19:38:00Z">
            <w:rPr/>
          </w:rPrChange>
        </w:rPr>
        <w:t>2</w:t>
      </w:r>
      <w:r>
        <w:t>: U.S. Geological Survey Washington Cooperative Fish and Wildlife Research Unit, School of Aquatic and Fisheries Sciences, University of Washington, 1122 NE Boat St, Seattle, WA 98105</w:t>
      </w:r>
    </w:p>
    <w:p w14:paraId="5CB86F9C" w14:textId="436B8371"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del w:id="14" w:author="Microsoft Office User" w:date="2022-12-05T09:35:00Z">
        <w:r w:rsidR="002C4D56" w:rsidDel="00655081">
          <w:delText xml:space="preserve">pink </w:delText>
        </w:r>
      </w:del>
      <w:ins w:id="15" w:author="Microsoft Office User" w:date="2022-12-05T09:35:00Z">
        <w:r w:rsidR="00655081">
          <w:t>P</w:t>
        </w:r>
        <w:r w:rsidR="00655081">
          <w:t xml:space="preserve">ink </w:t>
        </w:r>
      </w:ins>
      <w:del w:id="16" w:author="Microsoft Office User" w:date="2022-12-05T09:35:00Z">
        <w:r w:rsidR="002C4D56" w:rsidDel="00655081">
          <w:delText>shrimp</w:delText>
        </w:r>
      </w:del>
      <w:ins w:id="17" w:author="Microsoft Office User" w:date="2022-12-05T09:35:00Z">
        <w:r w:rsidR="00655081">
          <w:t>S</w:t>
        </w:r>
        <w:r w:rsidR="00655081">
          <w:t>hrimp</w:t>
        </w:r>
      </w:ins>
      <w:r w:rsidR="002C4D56">
        <w:t xml:space="preserve">, </w:t>
      </w:r>
      <w:del w:id="18" w:author="tquinn" w:date="2022-11-29T19:35:00Z">
        <w:r w:rsidR="002C4D56" w:rsidDel="00293A1A">
          <w:delText>spot shrimp</w:delText>
        </w:r>
      </w:del>
      <w:ins w:id="19" w:author="Microsoft Office User" w:date="2022-12-05T09:36:00Z">
        <w:r w:rsidR="00655081">
          <w:t>S</w:t>
        </w:r>
      </w:ins>
      <w:ins w:id="20" w:author="tquinn" w:date="2022-11-29T19:35:00Z">
        <w:del w:id="21" w:author="Microsoft Office User" w:date="2022-12-05T09:33:00Z">
          <w:r w:rsidR="00293A1A" w:rsidDel="000B4122">
            <w:delText>S</w:delText>
          </w:r>
        </w:del>
        <w:r w:rsidR="00293A1A">
          <w:t xml:space="preserve">pot </w:t>
        </w:r>
      </w:ins>
      <w:ins w:id="22" w:author="Microsoft Office User" w:date="2022-12-05T09:36:00Z">
        <w:r w:rsidR="00655081">
          <w:t>S</w:t>
        </w:r>
      </w:ins>
      <w:ins w:id="23" w:author="tquinn" w:date="2022-11-29T19:35:00Z">
        <w:del w:id="24" w:author="Microsoft Office User" w:date="2022-12-05T09:33:00Z">
          <w:r w:rsidR="00293A1A" w:rsidDel="000B4122">
            <w:delText>S</w:delText>
          </w:r>
        </w:del>
        <w:r w:rsidR="00293A1A">
          <w:t>hrimp</w:t>
        </w:r>
      </w:ins>
      <w:r w:rsidR="002C4D56">
        <w:t xml:space="preserve">, </w:t>
      </w:r>
      <w:proofErr w:type="spellStart"/>
      <w:r w:rsidR="00700FEE" w:rsidRPr="005F5AA1">
        <w:rPr>
          <w:i/>
          <w:rPrChange w:id="25" w:author="tquinn" w:date="2022-11-28T19:29:00Z">
            <w:rPr/>
          </w:rPrChange>
        </w:rPr>
        <w:t>C</w:t>
      </w:r>
      <w:r w:rsidR="002C4D56" w:rsidRPr="005F5AA1">
        <w:rPr>
          <w:i/>
          <w:rPrChange w:id="26" w:author="tquinn" w:date="2022-11-28T19:29:00Z">
            <w:rPr/>
          </w:rPrChange>
        </w:rPr>
        <w:t>rangon</w:t>
      </w:r>
      <w:proofErr w:type="spellEnd"/>
      <w:r w:rsidR="002C4D56">
        <w:t xml:space="preserve">, Puget Sound, Washington, </w:t>
      </w:r>
      <w:r w:rsidR="00700FEE">
        <w:t xml:space="preserve">El Nino, Pacific Decadal Oscillation, </w:t>
      </w:r>
      <w:del w:id="27" w:author="Microsoft Office User" w:date="2022-12-05T09:33:00Z">
        <w:r w:rsidR="00700FEE" w:rsidDel="000B4122">
          <w:delText xml:space="preserve">Ocean </w:delText>
        </w:r>
      </w:del>
      <w:ins w:id="28" w:author="Microsoft Office User" w:date="2022-12-05T09:33:00Z">
        <w:r w:rsidR="000B4122">
          <w:t>o</w:t>
        </w:r>
        <w:r w:rsidR="000B4122">
          <w:t xml:space="preserve">cean </w:t>
        </w:r>
      </w:ins>
      <w:del w:id="29" w:author="Microsoft Office User" w:date="2022-12-05T09:33:00Z">
        <w:r w:rsidR="00700FEE" w:rsidDel="000B4122">
          <w:delText>Conditions</w:delText>
        </w:r>
      </w:del>
      <w:ins w:id="30" w:author="Microsoft Office User" w:date="2022-12-05T09:33:00Z">
        <w:r w:rsidR="000B4122">
          <w:t>c</w:t>
        </w:r>
        <w:r w:rsidR="000B4122">
          <w:t>onditions</w:t>
        </w:r>
      </w:ins>
      <w:r w:rsidR="00700FEE">
        <w:t xml:space="preserve">, abundance, </w:t>
      </w:r>
      <w:ins w:id="31" w:author="tquinn" w:date="2022-11-28T19:38:00Z">
        <w:r w:rsidR="00155526">
          <w:t xml:space="preserve">diel </w:t>
        </w:r>
      </w:ins>
      <w:r w:rsidR="00700FEE">
        <w:t>vertical</w:t>
      </w:r>
      <w:del w:id="32" w:author="tquinn" w:date="2022-11-28T19:38:00Z">
        <w:r w:rsidR="00700FEE" w:rsidDel="00155526">
          <w:delText xml:space="preserve"> diel</w:delText>
        </w:r>
      </w:del>
      <w:r w:rsidR="00700FEE">
        <w:t xml:space="preserve"> migration</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05FFE9A5"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 </w:t>
      </w:r>
      <w:ins w:id="33" w:author="tquinn" w:date="2022-11-28T20:21:00Z">
        <w:r w:rsidR="005929EC">
          <w:t xml:space="preserve">to </w:t>
        </w:r>
      </w:ins>
      <w:r>
        <w:t>cause</w:t>
      </w:r>
      <w:del w:id="34" w:author="tquinn" w:date="2022-11-28T20:21:00Z">
        <w:r w:rsidDel="005929EC">
          <w:delText>d</w:delText>
        </w:r>
      </w:del>
      <w:r>
        <w:t xml:space="preserve"> widespread </w:t>
      </w:r>
      <w:ins w:id="35" w:author="tquinn" w:date="2022-11-28T20:21:00Z">
        <w:r w:rsidR="005929EC">
          <w:t xml:space="preserve">ecological </w:t>
        </w:r>
      </w:ins>
      <w:r>
        <w:t>changes</w:t>
      </w:r>
      <w:r w:rsidR="00281C44">
        <w:t xml:space="preserve"> </w:t>
      </w:r>
      <w:ins w:id="36" w:author="tquinn" w:date="2022-11-28T20:21:00Z">
        <w:r w:rsidR="005929EC">
          <w:t>along</w:t>
        </w:r>
      </w:ins>
      <w:del w:id="37" w:author="tquinn" w:date="2022-11-28T20:21:00Z">
        <w:r w:rsidR="00281C44" w:rsidDel="005929EC">
          <w:delText>to</w:delText>
        </w:r>
      </w:del>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ins w:id="38" w:author="tquinn" w:date="2022-11-28T20:23:00Z">
        <w:r w:rsidR="005929EC">
          <w:t>three species of shr</w:t>
        </w:r>
      </w:ins>
      <w:ins w:id="39" w:author="tquinn" w:date="2022-11-28T20:24:00Z">
        <w:r w:rsidR="005929EC">
          <w:t xml:space="preserve">imp, </w:t>
        </w:r>
      </w:ins>
      <w:del w:id="40" w:author="tquinn" w:date="2022-11-29T19:32:00Z">
        <w:r w:rsidR="001A2A77" w:rsidDel="00293A1A">
          <w:delText>p</w:delText>
        </w:r>
      </w:del>
      <w:ins w:id="41" w:author="tquinn" w:date="2022-11-29T19:32:00Z">
        <w:r w:rsidR="00293A1A">
          <w:t>P</w:t>
        </w:r>
      </w:ins>
      <w:r w:rsidR="001A2A77">
        <w:t xml:space="preserve">ink </w:t>
      </w:r>
      <w:del w:id="42" w:author="tquinn" w:date="2022-11-29T19:32:00Z">
        <w:r w:rsidR="00900B96" w:rsidDel="00293A1A">
          <w:delText>s</w:delText>
        </w:r>
      </w:del>
      <w:ins w:id="43" w:author="tquinn" w:date="2022-11-29T19:32:00Z">
        <w:r w:rsidR="00293A1A">
          <w:t>S</w:t>
        </w:r>
      </w:ins>
      <w:r w:rsidR="00900B96">
        <w:t>hrimp</w:t>
      </w:r>
      <w:r w:rsidR="00490C0D">
        <w:t xml:space="preserve"> (</w:t>
      </w:r>
      <w:proofErr w:type="spellStart"/>
      <w:r w:rsidR="00490C0D" w:rsidRPr="00490C0D">
        <w:rPr>
          <w:i/>
          <w:iCs/>
        </w:rPr>
        <w:t>Pandalus</w:t>
      </w:r>
      <w:proofErr w:type="spellEnd"/>
      <w:r w:rsidR="00490C0D" w:rsidRPr="00490C0D">
        <w:rPr>
          <w:i/>
          <w:iCs/>
        </w:rPr>
        <w:t xml:space="preserve"> </w:t>
      </w:r>
      <w:del w:id="44" w:author="tquinn" w:date="2022-11-28T19:39:00Z">
        <w:r w:rsidR="00490C0D" w:rsidRPr="00490C0D" w:rsidDel="00155526">
          <w:rPr>
            <w:i/>
            <w:iCs/>
          </w:rPr>
          <w:delText>J</w:delText>
        </w:r>
      </w:del>
      <w:proofErr w:type="spellStart"/>
      <w:ins w:id="45" w:author="tquinn" w:date="2022-11-28T19:39:00Z">
        <w:r w:rsidR="00155526">
          <w:rPr>
            <w:i/>
            <w:iCs/>
          </w:rPr>
          <w:t>j</w:t>
        </w:r>
      </w:ins>
      <w:r w:rsidR="00490C0D" w:rsidRPr="00490C0D">
        <w:rPr>
          <w:i/>
          <w:iCs/>
        </w:rPr>
        <w:t>ordani</w:t>
      </w:r>
      <w:proofErr w:type="spellEnd"/>
      <w:r w:rsidR="00490C0D">
        <w:t>)</w:t>
      </w:r>
      <w:r w:rsidR="002C4D56">
        <w:t xml:space="preserve">, </w:t>
      </w:r>
      <w:ins w:id="46" w:author="tquinn" w:date="2022-11-29T19:32:00Z">
        <w:r w:rsidR="00293A1A">
          <w:t>S</w:t>
        </w:r>
      </w:ins>
      <w:del w:id="47" w:author="tquinn" w:date="2022-11-29T19:32:00Z">
        <w:r w:rsidR="002C4D56" w:rsidDel="00293A1A">
          <w:delText>s</w:delText>
        </w:r>
      </w:del>
      <w:r w:rsidR="002C4D56">
        <w:t xml:space="preserve">pot </w:t>
      </w:r>
      <w:del w:id="48" w:author="tquinn" w:date="2022-11-29T19:32:00Z">
        <w:r w:rsidR="002C4D56" w:rsidDel="00293A1A">
          <w:delText>s</w:delText>
        </w:r>
      </w:del>
      <w:ins w:id="49" w:author="tquinn" w:date="2022-11-29T19:32:00Z">
        <w:r w:rsidR="00293A1A">
          <w:t>S</w:t>
        </w:r>
      </w:ins>
      <w:r w:rsidR="002C4D56">
        <w:t>hrimp</w:t>
      </w:r>
      <w:r w:rsidR="00490C0D">
        <w:t xml:space="preserve"> (</w:t>
      </w:r>
      <w:proofErr w:type="spellStart"/>
      <w:r w:rsidR="00490C0D" w:rsidRPr="00490C0D">
        <w:rPr>
          <w:i/>
          <w:iCs/>
        </w:rPr>
        <w:t>Pandalus</w:t>
      </w:r>
      <w:proofErr w:type="spellEnd"/>
      <w:r w:rsidR="00490C0D" w:rsidRPr="00490C0D">
        <w:rPr>
          <w:i/>
          <w:iCs/>
        </w:rPr>
        <w:t xml:space="preserve"> </w:t>
      </w:r>
      <w:del w:id="50" w:author="tquinn" w:date="2022-11-28T19:39:00Z">
        <w:r w:rsidR="00490C0D" w:rsidRPr="00490C0D" w:rsidDel="00155526">
          <w:rPr>
            <w:i/>
            <w:iCs/>
          </w:rPr>
          <w:delText>P</w:delText>
        </w:r>
      </w:del>
      <w:proofErr w:type="spellStart"/>
      <w:ins w:id="51" w:author="tquinn" w:date="2022-11-28T19:39:00Z">
        <w:r w:rsidR="00155526">
          <w:rPr>
            <w:i/>
            <w:iCs/>
          </w:rPr>
          <w:t>p</w:t>
        </w:r>
      </w:ins>
      <w:r w:rsidR="00490C0D" w:rsidRPr="00490C0D">
        <w:rPr>
          <w:i/>
          <w:iCs/>
        </w:rPr>
        <w:t>latyceros</w:t>
      </w:r>
      <w:proofErr w:type="spellEnd"/>
      <w:r w:rsidR="00490C0D">
        <w:t>)</w:t>
      </w:r>
      <w:r w:rsidR="002C4D56">
        <w:t xml:space="preserve">, and </w:t>
      </w:r>
      <w:del w:id="52" w:author="tquinn" w:date="2022-11-28T19:39:00Z">
        <w:r w:rsidR="002C4D56" w:rsidDel="00155526">
          <w:delText>N</w:delText>
        </w:r>
      </w:del>
      <w:ins w:id="53" w:author="tquinn" w:date="2022-11-29T19:32:00Z">
        <w:r w:rsidR="00293A1A">
          <w:t>N</w:t>
        </w:r>
      </w:ins>
      <w:r w:rsidR="002C4D56">
        <w:t xml:space="preserve">orthern </w:t>
      </w:r>
      <w:proofErr w:type="spellStart"/>
      <w:r w:rsidR="002C4D56">
        <w:t>Crangon</w:t>
      </w:r>
      <w:proofErr w:type="spellEnd"/>
      <w:r w:rsidR="002C4D56">
        <w:t xml:space="preserve"> </w:t>
      </w:r>
      <w:del w:id="54" w:author="tquinn" w:date="2022-11-29T19:32:00Z">
        <w:r w:rsidR="002C4D56" w:rsidDel="00293A1A">
          <w:delText>s</w:delText>
        </w:r>
      </w:del>
      <w:ins w:id="55" w:author="tquinn" w:date="2022-11-29T19:32:00Z">
        <w:r w:rsidR="00293A1A">
          <w:t>S</w:t>
        </w:r>
      </w:ins>
      <w:r w:rsidR="002C4D56">
        <w:t>hrimp</w:t>
      </w:r>
      <w:r w:rsidR="00490C0D">
        <w:t xml:space="preserve"> (</w:t>
      </w:r>
      <w:proofErr w:type="spellStart"/>
      <w:r w:rsidR="00490C0D" w:rsidRPr="00490C0D">
        <w:rPr>
          <w:i/>
          <w:iCs/>
        </w:rPr>
        <w:t>Crangon</w:t>
      </w:r>
      <w:proofErr w:type="spellEnd"/>
      <w:r w:rsidR="00490C0D" w:rsidRPr="00490C0D">
        <w:rPr>
          <w:i/>
          <w:iCs/>
        </w:rPr>
        <w:t xml:space="preserve"> </w:t>
      </w:r>
      <w:del w:id="56" w:author="tquinn" w:date="2022-11-28T19:39:00Z">
        <w:r w:rsidR="00490C0D" w:rsidRPr="00490C0D" w:rsidDel="00155526">
          <w:rPr>
            <w:i/>
            <w:iCs/>
          </w:rPr>
          <w:delText>A</w:delText>
        </w:r>
      </w:del>
      <w:proofErr w:type="spellStart"/>
      <w:ins w:id="57" w:author="tquinn" w:date="2022-11-28T19:39:00Z">
        <w:r w:rsidR="00155526">
          <w:rPr>
            <w:i/>
            <w:iCs/>
          </w:rPr>
          <w:t>a</w:t>
        </w:r>
      </w:ins>
      <w:r w:rsidR="00490C0D" w:rsidRPr="00490C0D">
        <w:rPr>
          <w:i/>
          <w:iCs/>
        </w:rPr>
        <w:t>laskensis</w:t>
      </w:r>
      <w:proofErr w:type="spellEnd"/>
      <w:r w:rsidR="00490C0D">
        <w:t>)</w:t>
      </w:r>
      <w:ins w:id="58" w:author="tquinn" w:date="2022-11-28T20:24:00Z">
        <w:r w:rsidR="005929EC">
          <w:t xml:space="preserve"> to determine whether they showed an abrupt change in abundance during the 2</w:t>
        </w:r>
      </w:ins>
      <w:ins w:id="59" w:author="tquinn" w:date="2022-11-28T20:25:00Z">
        <w:r w:rsidR="005929EC">
          <w:t>013</w:t>
        </w:r>
        <w:del w:id="60" w:author="Microsoft Office User" w:date="2022-12-05T09:36:00Z">
          <w:r w:rsidR="005929EC" w:rsidDel="00655081">
            <w:delText>-</w:delText>
          </w:r>
        </w:del>
      </w:ins>
      <w:ins w:id="61" w:author="Microsoft Office User" w:date="2022-12-05T09:36:00Z">
        <w:r w:rsidR="00655081">
          <w:t>–</w:t>
        </w:r>
      </w:ins>
      <w:ins w:id="62" w:author="tquinn" w:date="2022-11-28T20:25:00Z">
        <w:r w:rsidR="005929EC">
          <w:t>2016 period</w:t>
        </w:r>
      </w:ins>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proofErr w:type="gramStart"/>
      <w:r w:rsidR="002B648D" w:rsidRPr="004D32CA">
        <w:t>warm-phase</w:t>
      </w:r>
      <w:r w:rsidR="00887F57">
        <w:t>s</w:t>
      </w:r>
      <w:proofErr w:type="gramEnd"/>
      <w:r w:rsidR="00887F57">
        <w:t xml:space="preserve">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del w:id="63" w:author="tquinn" w:date="2022-11-29T19:33:00Z">
        <w:r w:rsidR="00BB1DE1" w:rsidRPr="004D32CA" w:rsidDel="00293A1A">
          <w:delText>p</w:delText>
        </w:r>
      </w:del>
      <w:ins w:id="64" w:author="tquinn" w:date="2022-11-29T19:33:00Z">
        <w:r w:rsidR="00293A1A">
          <w:t>P</w:t>
        </w:r>
      </w:ins>
      <w:r w:rsidR="00BB1DE1" w:rsidRPr="004D32CA">
        <w:t xml:space="preserve">ink </w:t>
      </w:r>
      <w:del w:id="65" w:author="tquinn" w:date="2022-11-29T19:33:00Z">
        <w:r w:rsidR="00BB1DE1" w:rsidRPr="004D32CA" w:rsidDel="00293A1A">
          <w:delText>s</w:delText>
        </w:r>
      </w:del>
      <w:ins w:id="66" w:author="tquinn" w:date="2022-11-29T19:33:00Z">
        <w:r w:rsidR="00293A1A">
          <w:t>S</w:t>
        </w:r>
      </w:ins>
      <w:r w:rsidR="00BB1DE1" w:rsidRPr="004D32CA">
        <w:t xml:space="preserve">hrimp abundance </w:t>
      </w:r>
      <w:ins w:id="67" w:author="tquinn" w:date="2022-11-28T20:25:00Z">
        <w:del w:id="68" w:author="Microsoft Office User" w:date="2022-12-05T09:36:00Z">
          <w:r w:rsidR="005929EC" w:rsidDel="00655081">
            <w:delText>were reported</w:delText>
          </w:r>
        </w:del>
      </w:ins>
      <w:ins w:id="69" w:author="Microsoft Office User" w:date="2022-12-05T09:36:00Z">
        <w:r w:rsidR="00655081">
          <w:t>reportedly</w:t>
        </w:r>
      </w:ins>
      <w:ins w:id="70" w:author="tquinn" w:date="2022-11-28T20:25:00Z">
        <w:r w:rsidR="005929EC">
          <w:t xml:space="preserve"> [</w:t>
        </w:r>
        <w:r w:rsidR="005929EC" w:rsidRPr="005929EC">
          <w:rPr>
            <w:highlight w:val="yellow"/>
            <w:rPrChange w:id="71" w:author="tquinn" w:date="2022-11-28T20:26:00Z">
              <w:rPr/>
            </w:rPrChange>
          </w:rPr>
          <w:t>yes? Not our data, right?</w:t>
        </w:r>
      </w:ins>
      <w:ins w:id="72" w:author="tquinn" w:date="2022-11-28T20:26:00Z">
        <w:r w:rsidR="005929EC">
          <w:t>]</w:t>
        </w:r>
      </w:ins>
      <w:ins w:id="73" w:author="tquinn" w:date="2022-11-28T20:25:00Z">
        <w:r w:rsidR="005929EC">
          <w:t xml:space="preserve"> </w:t>
        </w:r>
      </w:ins>
      <w:r w:rsidR="00BB1DE1" w:rsidRPr="004D32CA">
        <w:t xml:space="preserve">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ins w:id="74" w:author="Microsoft Office User" w:date="2022-12-05T09:36:00Z">
        <w:r w:rsidR="00655081">
          <w:t>–</w:t>
        </w:r>
      </w:ins>
      <w:del w:id="75" w:author="Microsoft Office User" w:date="2022-12-05T09:36:00Z">
        <w:r w:rsidR="0098733C" w:rsidDel="00655081">
          <w:delText xml:space="preserve"> - </w:delText>
        </w:r>
      </w:del>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7E7379" w:rsidRPr="000D711B">
        <w:t>shrimp</w:t>
      </w:r>
      <w:r w:rsidR="00887F57">
        <w:t xml:space="preserve"> </w:t>
      </w:r>
      <w:commentRangeStart w:id="76"/>
      <w:del w:id="77" w:author="Microsoft Office User" w:date="2022-12-05T09:36:00Z">
        <w:r w:rsidR="007E7379" w:rsidRPr="000D711B" w:rsidDel="00655081">
          <w:delText>was</w:delText>
        </w:r>
        <w:r w:rsidR="00281C44" w:rsidRPr="000D711B" w:rsidDel="00655081">
          <w:delText xml:space="preserve"> </w:delText>
        </w:r>
      </w:del>
      <w:ins w:id="78" w:author="Microsoft Office User" w:date="2022-12-05T09:36:00Z">
        <w:r w:rsidR="00655081">
          <w:t>were</w:t>
        </w:r>
        <w:r w:rsidR="00655081" w:rsidRPr="000D711B">
          <w:t xml:space="preserve"> </w:t>
        </w:r>
      </w:ins>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del w:id="79" w:author="Microsoft Office User" w:date="2022-12-05T09:36:00Z">
        <w:r w:rsidR="004E0C5D" w:rsidRPr="000D711B" w:rsidDel="00655081">
          <w:delText xml:space="preserve">is </w:delText>
        </w:r>
      </w:del>
      <w:ins w:id="80" w:author="Microsoft Office User" w:date="2022-12-05T09:36:00Z">
        <w:r w:rsidR="00655081">
          <w:t>was</w:t>
        </w:r>
        <w:r w:rsidR="00655081" w:rsidRPr="000D711B">
          <w:t xml:space="preserve"> </w:t>
        </w:r>
      </w:ins>
      <w:r w:rsidR="004E0C5D" w:rsidRPr="000D711B">
        <w:t>weak</w:t>
      </w:r>
      <w:commentRangeEnd w:id="76"/>
      <w:r w:rsidR="00655081">
        <w:rPr>
          <w:rStyle w:val="CommentReference"/>
          <w:rFonts w:asciiTheme="minorHAnsi" w:eastAsiaTheme="minorHAnsi" w:hAnsiTheme="minorHAnsi" w:cstheme="minorBidi"/>
          <w:lang w:eastAsia="en-US"/>
        </w:rPr>
        <w:commentReference w:id="76"/>
      </w:r>
      <w:r w:rsidR="000D711B" w:rsidRPr="000D711B">
        <w:t xml:space="preserve">, with </w:t>
      </w:r>
      <w:commentRangeStart w:id="81"/>
      <w:r w:rsidR="000D711B" w:rsidRPr="000D711B">
        <w:t xml:space="preserve">other environmental factors </w:t>
      </w:r>
      <w:commentRangeEnd w:id="81"/>
      <w:r w:rsidR="00655081">
        <w:rPr>
          <w:rStyle w:val="CommentReference"/>
          <w:rFonts w:asciiTheme="minorHAnsi" w:eastAsiaTheme="minorHAnsi" w:hAnsiTheme="minorHAnsi" w:cstheme="minorBidi"/>
          <w:lang w:eastAsia="en-US"/>
        </w:rPr>
        <w:commentReference w:id="81"/>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800FDA" w:rsidRPr="000D711B">
        <w:t>shrimp to warmer surface waters</w:t>
      </w:r>
      <w:r w:rsidR="004D32CA" w:rsidRPr="000D711B">
        <w:t xml:space="preserve"> from the El Niño and </w:t>
      </w:r>
      <w:ins w:id="82" w:author="tquinn" w:date="2022-11-28T20:26:00Z">
        <w:r w:rsidR="005929EC">
          <w:t xml:space="preserve">the </w:t>
        </w:r>
      </w:ins>
      <w:r w:rsidR="004D32CA" w:rsidRPr="000D711B">
        <w:t>warm blob</w:t>
      </w:r>
      <w:r w:rsidR="00800FDA" w:rsidRPr="000D711B">
        <w:t>.</w:t>
      </w:r>
      <w:ins w:id="83" w:author="tquinn" w:date="2022-11-28T20:26:00Z">
        <w:r w:rsidR="005929EC">
          <w:t xml:space="preserve"> [</w:t>
        </w:r>
        <w:r w:rsidR="005929EC" w:rsidRPr="005929EC">
          <w:rPr>
            <w:highlight w:val="yellow"/>
            <w:rPrChange w:id="84" w:author="tquinn" w:date="2022-11-28T20:27:00Z">
              <w:rPr/>
            </w:rPrChange>
          </w:rPr>
          <w:t>probably should indicate whether Puget Sound was warm in these years or not</w:t>
        </w:r>
        <w:r w:rsidR="005929EC">
          <w:t>]</w:t>
        </w:r>
      </w:ins>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410C872A" w:rsidR="00BC761F" w:rsidRDefault="00CC03C1" w:rsidP="00B47608">
      <w:pPr>
        <w:spacing w:line="480" w:lineRule="auto"/>
        <w:ind w:firstLine="720"/>
      </w:pPr>
      <w:r w:rsidRPr="009D2F78">
        <w:t>In Washington State, shrimp are an important commercial and recreational fishery</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Recreational shrimping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while a large, stable</w:t>
      </w:r>
      <w:del w:id="85" w:author="tquinn" w:date="2022-11-28T20:28:00Z">
        <w:r w:rsidRPr="009D2F78" w:rsidDel="005929EC">
          <w:delText>, and long-term</w:delText>
        </w:r>
      </w:del>
      <w:r w:rsidRPr="009D2F78">
        <w:t xml:space="preserve"> commercial fishery for</w:t>
      </w:r>
      <w:ins w:id="86" w:author="tquinn" w:date="2022-11-28T20:29:00Z">
        <w:r w:rsidR="005929EC">
          <w:t xml:space="preserve"> </w:t>
        </w:r>
      </w:ins>
      <w:ins w:id="87" w:author="tquinn" w:date="2022-11-29T19:33:00Z">
        <w:r w:rsidR="00293A1A">
          <w:t>Pink Shrimp</w:t>
        </w:r>
      </w:ins>
      <w:ins w:id="88" w:author="tquinn" w:date="2022-11-28T20:29:00Z">
        <w:r w:rsidR="005929EC">
          <w:t>,</w:t>
        </w:r>
      </w:ins>
      <w:r w:rsidRPr="009D2F78">
        <w:t xml:space="preserve"> </w:t>
      </w:r>
      <w:proofErr w:type="spellStart"/>
      <w:r w:rsidRPr="00C13D23">
        <w:rPr>
          <w:i/>
          <w:iCs/>
        </w:rPr>
        <w:t>Pandalus</w:t>
      </w:r>
      <w:proofErr w:type="spellEnd"/>
      <w:r w:rsidRPr="00C13D23">
        <w:rPr>
          <w:i/>
          <w:iCs/>
        </w:rPr>
        <w:t xml:space="preserve"> </w:t>
      </w:r>
      <w:proofErr w:type="spellStart"/>
      <w:r w:rsidRPr="00C13D23">
        <w:rPr>
          <w:i/>
          <w:iCs/>
        </w:rPr>
        <w:t>jordani</w:t>
      </w:r>
      <w:proofErr w:type="spellEnd"/>
      <w:del w:id="89" w:author="tquinn" w:date="2022-11-28T20:29:00Z">
        <w:r w:rsidRPr="009D2F78" w:rsidDel="005929EC">
          <w:delText xml:space="preserve"> </w:delText>
        </w:r>
      </w:del>
      <w:ins w:id="90" w:author="tquinn" w:date="2022-11-28T20:29:00Z">
        <w:r w:rsidR="005929EC">
          <w:t>,</w:t>
        </w:r>
      </w:ins>
      <w:del w:id="91" w:author="tquinn" w:date="2022-11-28T20:29:00Z">
        <w:r w:rsidRPr="009D2F78" w:rsidDel="005929EC">
          <w:delText>(pink shrimp)</w:delText>
        </w:r>
      </w:del>
      <w:r w:rsidRPr="009D2F78">
        <w:t xml:space="preserve">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w:t>
      </w:r>
      <w:del w:id="92" w:author="tquinn" w:date="2022-11-29T19:33:00Z">
        <w:r w:rsidRPr="009D2F78" w:rsidDel="00293A1A">
          <w:delText>pink shrimp</w:delText>
        </w:r>
      </w:del>
      <w:ins w:id="93" w:author="tquinn" w:date="2022-11-29T19:33:00Z">
        <w:r w:rsidR="00293A1A">
          <w:t>Pink Shrimp</w:t>
        </w:r>
      </w:ins>
      <w:r w:rsidRPr="009D2F78">
        <w:t xml:space="preserve"> fishery is viewed </w:t>
      </w:r>
      <w:del w:id="94" w:author="tquinn" w:date="2022-11-28T20:29:00Z">
        <w:r w:rsidRPr="009D2F78" w:rsidDel="005929EC">
          <w:delText xml:space="preserve">locally </w:delText>
        </w:r>
      </w:del>
      <w:r w:rsidRPr="009D2F78">
        <w:t xml:space="preserve">as extremely productive and sustainable, </w:t>
      </w:r>
      <w:r w:rsidR="0039693C">
        <w:t>with a</w:t>
      </w:r>
      <w:ins w:id="95" w:author="tquinn" w:date="2022-11-28T20:29:00Z">
        <w:r w:rsidR="005929EC">
          <w:t>bundance</w:t>
        </w:r>
      </w:ins>
      <w:del w:id="96" w:author="tquinn" w:date="2022-11-28T20:29:00Z">
        <w:r w:rsidR="0039693C" w:rsidDel="005929EC">
          <w:delText xml:space="preserve"> populat</w:delText>
        </w:r>
      </w:del>
      <w:del w:id="97" w:author="tquinn" w:date="2022-11-28T20:30:00Z">
        <w:r w:rsidR="0039693C" w:rsidDel="005929EC">
          <w:delText>ion</w:delText>
        </w:r>
      </w:del>
      <w:r w:rsidR="0039693C">
        <w:t xml:space="preserve"> driven </w:t>
      </w:r>
      <w:r w:rsidR="00BC761F">
        <w:t xml:space="preserve">largely </w:t>
      </w:r>
      <w:commentRangeStart w:id="98"/>
      <w:r w:rsidR="0039693C">
        <w:t>by environmental conditions</w:t>
      </w:r>
      <w:r w:rsidR="001C2C80">
        <w:t xml:space="preserve"> </w:t>
      </w:r>
      <w:commentRangeEnd w:id="98"/>
      <w:r w:rsidR="00655081">
        <w:rPr>
          <w:rStyle w:val="CommentReference"/>
          <w:rFonts w:asciiTheme="minorHAnsi" w:eastAsiaTheme="minorHAnsi" w:hAnsiTheme="minorHAnsi" w:cstheme="minorBidi"/>
          <w:lang w:eastAsia="en-US"/>
        </w:rPr>
        <w:commentReference w:id="98"/>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 xml:space="preserve">There have been record </w:t>
      </w:r>
      <w:del w:id="99" w:author="tquinn" w:date="2022-11-29T19:33:00Z">
        <w:r w:rsidRPr="009D2F78" w:rsidDel="00293A1A">
          <w:delText>pink shrimp</w:delText>
        </w:r>
      </w:del>
      <w:ins w:id="100" w:author="tquinn" w:date="2022-11-29T19:33:00Z">
        <w:r w:rsidR="00293A1A">
          <w:t>Pink Shrimp</w:t>
        </w:r>
      </w:ins>
      <w:r w:rsidRPr="009D2F78">
        <w:t xml:space="preserve"> landings in recent years, </w:t>
      </w:r>
      <w:ins w:id="101" w:author="tquinn" w:date="2022-11-28T20:30:00Z">
        <w:r w:rsidR="005929EC">
          <w:t>and</w:t>
        </w:r>
      </w:ins>
      <w:del w:id="102" w:author="tquinn" w:date="2022-11-28T20:30:00Z">
        <w:r w:rsidRPr="009D2F78" w:rsidDel="005929EC">
          <w:delText>with</w:delText>
        </w:r>
      </w:del>
      <w:r w:rsidRPr="009D2F78">
        <w:t xml:space="preserve"> the largest landing</w:t>
      </w:r>
      <w:r w:rsidR="00441C2D">
        <w:t>s</w:t>
      </w:r>
      <w:r w:rsidRPr="009D2F78">
        <w:t xml:space="preserve"> in the history of the fishery occurr</w:t>
      </w:r>
      <w:ins w:id="103" w:author="tquinn" w:date="2022-11-28T20:30:00Z">
        <w:r w:rsidR="005929EC">
          <w:t>ed</w:t>
        </w:r>
      </w:ins>
      <w:del w:id="104" w:author="tquinn" w:date="2022-11-28T20:30:00Z">
        <w:r w:rsidRPr="009D2F78" w:rsidDel="005929EC">
          <w:delText>ing</w:delText>
        </w:r>
      </w:del>
      <w:r w:rsidRPr="009D2F78">
        <w:t xml:space="preserve">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25CDBAF7" w:rsidR="00CC03C1" w:rsidRPr="009D2F78" w:rsidRDefault="00655081" w:rsidP="002D36AF">
      <w:pPr>
        <w:spacing w:line="480" w:lineRule="auto"/>
        <w:ind w:firstLine="720"/>
      </w:pPr>
      <w:ins w:id="105" w:author="Microsoft Office User" w:date="2022-12-05T09:40:00Z">
        <w:r>
          <w:t xml:space="preserve">In 2014 and 2015, </w:t>
        </w:r>
      </w:ins>
      <w:del w:id="106" w:author="Microsoft Office User" w:date="2022-12-05T09:40:00Z">
        <w:r w:rsidR="00241AA1" w:rsidDel="00655081">
          <w:delText>A</w:delText>
        </w:r>
        <w:r w:rsidR="00241AA1" w:rsidRPr="00241AA1" w:rsidDel="00655081">
          <w:delText xml:space="preserve"> </w:delText>
        </w:r>
      </w:del>
      <w:ins w:id="107" w:author="Microsoft Office User" w:date="2022-12-05T09:40:00Z">
        <w:r>
          <w:t>a</w:t>
        </w:r>
        <w:r w:rsidRPr="00241AA1">
          <w:t xml:space="preserve"> </w:t>
        </w:r>
      </w:ins>
      <w:r w:rsidR="00241AA1" w:rsidRPr="00241AA1">
        <w:t xml:space="preserve">marine heatwave </w:t>
      </w:r>
      <w:del w:id="108" w:author="Microsoft Office User" w:date="2022-12-05T09:40:00Z">
        <w:r w:rsidR="00241AA1" w:rsidDel="00655081">
          <w:delText xml:space="preserve">in 2014 and 2015 </w:delText>
        </w:r>
      </w:del>
      <w:r w:rsidR="00241AA1" w:rsidRPr="00241AA1">
        <w:t xml:space="preserve">coupled with a strong </w:t>
      </w:r>
      <w:r w:rsidR="00241AA1">
        <w:t>El Ni</w:t>
      </w:r>
      <w:r w:rsidR="00241AA1" w:rsidRPr="002A4AB8">
        <w:t>ñ</w:t>
      </w:r>
      <w:r w:rsidR="00241AA1">
        <w:t xml:space="preserve">o </w:t>
      </w:r>
      <w:ins w:id="109" w:author="tquinn" w:date="2022-11-28T20:30:00Z">
        <w:r w:rsidR="005929EC">
          <w:t xml:space="preserve">to </w:t>
        </w:r>
      </w:ins>
      <w:del w:id="110" w:author="tquinn" w:date="2022-11-28T20:30:00Z">
        <w:r w:rsidR="00241AA1" w:rsidDel="005929EC">
          <w:delText xml:space="preserve">caused an </w:delText>
        </w:r>
      </w:del>
      <w:r w:rsidR="00241AA1">
        <w:t xml:space="preserve">increase </w:t>
      </w:r>
      <w:del w:id="111" w:author="tquinn" w:date="2022-11-28T20:30:00Z">
        <w:r w:rsidR="00241AA1" w:rsidDel="005929EC">
          <w:delText xml:space="preserve">in </w:delText>
        </w:r>
      </w:del>
      <w:r w:rsidR="00241AA1">
        <w:t>surface water temperatures</w:t>
      </w:r>
      <w:r w:rsidR="00AC6441">
        <w:t xml:space="preserve"> of the North Pacific</w:t>
      </w:r>
      <w:r w:rsidR="00BF740B">
        <w:t xml:space="preserve"> </w:t>
      </w:r>
      <w:r w:rsidR="003F323B">
        <w:t>up to</w:t>
      </w:r>
      <w:r w:rsidR="00241AA1" w:rsidRPr="00241AA1">
        <w:t xml:space="preserve"> 3.9</w:t>
      </w:r>
      <w:ins w:id="112" w:author="tquinn" w:date="2022-11-28T20:31:00Z">
        <w:r w:rsidR="005929EC">
          <w:rPr>
            <w:rFonts w:ascii="Arial" w:hAnsi="Arial" w:cs="Arial"/>
          </w:rPr>
          <w:t>°</w:t>
        </w:r>
      </w:ins>
      <w:r w:rsidR="00241AA1" w:rsidRPr="00241AA1">
        <w:t xml:space="preserve"> </w:t>
      </w:r>
      <w:del w:id="113" w:author="tquinn" w:date="2022-11-28T20:31:00Z">
        <w:r w:rsidR="00241AA1" w:rsidRPr="00241AA1" w:rsidDel="005929EC">
          <w:delText xml:space="preserve">degrees </w:delText>
        </w:r>
      </w:del>
      <w:r w:rsidR="00241AA1" w:rsidRPr="00241AA1">
        <w:t>C</w:t>
      </w:r>
      <w:del w:id="114" w:author="tquinn" w:date="2022-11-28T20:31:00Z">
        <w:r w:rsidR="00241AA1" w:rsidRPr="00241AA1" w:rsidDel="005929EC">
          <w:delText>elsius</w:delText>
        </w:r>
      </w:del>
      <w:r w:rsidR="00241AA1" w:rsidRPr="00241AA1">
        <w:t xml:space="preserve"> </w:t>
      </w:r>
      <w:ins w:id="115" w:author="tquinn" w:date="2022-11-28T20:31:00Z">
        <w:r w:rsidR="005929EC">
          <w:t>above</w:t>
        </w:r>
      </w:ins>
      <w:del w:id="116" w:author="tquinn" w:date="2022-11-28T20:31:00Z">
        <w:r w:rsidR="00241AA1" w:rsidRPr="00241AA1" w:rsidDel="005929EC">
          <w:delText>warmer than</w:delText>
        </w:r>
      </w:del>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w:t>
      </w:r>
      <w:ins w:id="117" w:author="tquinn" w:date="2022-11-28T20:31:00Z">
        <w:r w:rsidR="003B5240">
          <w:t>ies</w:t>
        </w:r>
      </w:ins>
      <w:del w:id="118" w:author="tquinn" w:date="2022-11-28T20:31:00Z">
        <w:r w:rsidR="003F323B" w:rsidDel="003B5240">
          <w:delText>y</w:delText>
        </w:r>
      </w:del>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del w:id="119" w:author="tquinn" w:date="2022-11-29T19:33:00Z">
        <w:r w:rsidR="00241AA1" w:rsidDel="00293A1A">
          <w:delText>pink shrimp</w:delText>
        </w:r>
      </w:del>
      <w:ins w:id="120" w:author="tquinn" w:date="2022-11-29T19:33:00Z">
        <w:r w:rsidR="00293A1A">
          <w:t>Pink Shrimp</w:t>
        </w:r>
      </w:ins>
      <w:r w:rsidR="00241AA1">
        <w:t xml:space="preserve"> abundance, because warm </w:t>
      </w:r>
      <w:r w:rsidR="00DF6BC1">
        <w:t xml:space="preserve">surface water </w:t>
      </w:r>
      <w:r w:rsidR="00241AA1">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rsidR="00241AA1">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5EE751E1" w:rsidR="00114FC4" w:rsidDel="003B5240" w:rsidRDefault="001F45EB" w:rsidP="003B5240">
      <w:pPr>
        <w:spacing w:line="480" w:lineRule="auto"/>
        <w:ind w:firstLine="720"/>
        <w:rPr>
          <w:del w:id="121" w:author="tquinn" w:date="2022-11-28T20:35:00Z"/>
        </w:rPr>
      </w:pPr>
      <w:r>
        <w:t xml:space="preserve">On the Washington Coast, </w:t>
      </w:r>
      <w:r w:rsidR="002D36AF">
        <w:t xml:space="preserve">population trends </w:t>
      </w:r>
      <w:r w:rsidR="00BF740B">
        <w:t xml:space="preserve">of </w:t>
      </w:r>
      <w:del w:id="122" w:author="tquinn" w:date="2022-11-29T19:34:00Z">
        <w:r w:rsidR="00BF740B" w:rsidDel="00293A1A">
          <w:delText>pink shrimp</w:delText>
        </w:r>
      </w:del>
      <w:ins w:id="123" w:author="tquinn" w:date="2022-11-29T19:34:00Z">
        <w:r w:rsidR="00293A1A">
          <w:t>Pink Shrimp</w:t>
        </w:r>
      </w:ins>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ins w:id="124" w:author="tquinn" w:date="2022-11-28T20:32:00Z">
        <w:r w:rsidR="003B5240">
          <w:rPr>
            <w:color w:val="000000"/>
          </w:rPr>
          <w:t>, but</w:t>
        </w:r>
      </w:ins>
      <w:del w:id="125" w:author="tquinn" w:date="2022-11-28T20:32:00Z">
        <w:r w:rsidR="002D36AF" w:rsidDel="003B5240">
          <w:delText>. However, within</w:delText>
        </w:r>
      </w:del>
      <w:r w:rsidR="002D36AF">
        <w:t xml:space="preserve"> Puget Sound</w:t>
      </w:r>
      <w:del w:id="126" w:author="tquinn" w:date="2022-11-28T20:32:00Z">
        <w:r w:rsidR="002D36AF" w:rsidDel="003B5240">
          <w:delText>,</w:delText>
        </w:r>
      </w:del>
      <w:r w:rsidR="002D36AF">
        <w:t xml:space="preserve"> population trends </w:t>
      </w:r>
      <w:del w:id="127" w:author="tquinn" w:date="2022-11-28T20:32:00Z">
        <w:r w:rsidR="00D8093D" w:rsidDel="003B5240">
          <w:delText xml:space="preserve">of </w:delText>
        </w:r>
        <w:r w:rsidR="008D2307" w:rsidDel="003B5240">
          <w:delText>shrimp</w:delText>
        </w:r>
        <w:r w:rsidR="00D8093D" w:rsidDel="003B5240">
          <w:delText xml:space="preserve"> species </w:delText>
        </w:r>
      </w:del>
      <w:r w:rsidR="002D36AF">
        <w:t xml:space="preserve">are </w:t>
      </w:r>
      <w:ins w:id="128" w:author="tquinn" w:date="2022-11-28T20:32:00Z">
        <w:r w:rsidR="003B5240">
          <w:t>poorly</w:t>
        </w:r>
      </w:ins>
      <w:del w:id="129" w:author="tquinn" w:date="2022-11-28T20:32:00Z">
        <w:r w:rsidR="008D2307" w:rsidDel="003B5240">
          <w:delText>not well</w:delText>
        </w:r>
      </w:del>
      <w:r w:rsidR="008D2307">
        <w:t xml:space="preserve"> understood</w:t>
      </w:r>
      <w:ins w:id="130" w:author="tquinn" w:date="2022-11-28T20:32:00Z">
        <w:r w:rsidR="003B5240">
          <w:t xml:space="preserve"> and limited by</w:t>
        </w:r>
      </w:ins>
      <w:del w:id="131" w:author="tquinn" w:date="2022-11-28T20:32:00Z">
        <w:r w:rsidR="002D36AF" w:rsidDel="003B5240">
          <w:delText>, with survey data</w:delText>
        </w:r>
      </w:del>
      <w:r w:rsidR="008D2307">
        <w:t xml:space="preserve"> patchy and incomplete</w:t>
      </w:r>
      <w:ins w:id="132" w:author="tquinn" w:date="2022-11-28T20:32:00Z">
        <w:r w:rsidR="003B5240">
          <w:t xml:space="preserve"> surv</w:t>
        </w:r>
      </w:ins>
      <w:ins w:id="133" w:author="tquinn" w:date="2022-11-28T20:33:00Z">
        <w:r w:rsidR="003B5240">
          <w:t>ey data</w:t>
        </w:r>
      </w:ins>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w:t>
      </w:r>
      <w:ins w:id="134" w:author="tquinn" w:date="2022-11-28T20:33:00Z">
        <w:r w:rsidR="003B5240">
          <w:t xml:space="preserve">present the results of spatially discrete but methodologically consistent sampling over two decades, bracketing the period </w:t>
        </w:r>
      </w:ins>
      <w:ins w:id="135" w:author="tquinn" w:date="2022-11-28T20:34:00Z">
        <w:r w:rsidR="003B5240">
          <w:t xml:space="preserve">of intense warming in the coastal ocean. Our specific goal </w:t>
        </w:r>
        <w:r w:rsidR="003B5240">
          <w:lastRenderedPageBreak/>
          <w:t>was to determine whether</w:t>
        </w:r>
      </w:ins>
      <w:del w:id="136" w:author="tquinn" w:date="2022-11-28T20:34:00Z">
        <w:r w:rsidR="002D36AF" w:rsidDel="003B5240">
          <w:delText xml:space="preserve">set out to </w:delText>
        </w:r>
        <w:r w:rsidR="00CC03C1" w:rsidRPr="009D2F78" w:rsidDel="003B5240">
          <w:delText xml:space="preserve">study how </w:delText>
        </w:r>
        <w:r w:rsidDel="003B5240">
          <w:delText>several key</w:delText>
        </w:r>
      </w:del>
      <w:ins w:id="137" w:author="tquinn" w:date="2022-11-28T20:34:00Z">
        <w:r w:rsidR="003B5240">
          <w:t xml:space="preserve"> three</w:t>
        </w:r>
      </w:ins>
      <w:r>
        <w:t xml:space="preserve"> </w:t>
      </w:r>
      <w:del w:id="138" w:author="tquinn" w:date="2022-11-28T20:35:00Z">
        <w:r w:rsidR="00CC03C1" w:rsidRPr="009D2F78" w:rsidDel="003B5240">
          <w:delText xml:space="preserve">shrimp populations in </w:delText>
        </w:r>
      </w:del>
      <w:r w:rsidR="002C4D56">
        <w:t>Puget Sound</w:t>
      </w:r>
      <w:r w:rsidR="00CC03C1" w:rsidRPr="009D2F78">
        <w:t xml:space="preserve"> </w:t>
      </w:r>
      <w:ins w:id="139" w:author="tquinn" w:date="2022-11-28T20:35:00Z">
        <w:r w:rsidR="003B5240">
          <w:t xml:space="preserve">shrimp species </w:t>
        </w:r>
      </w:ins>
      <w:r w:rsidR="00CC03C1" w:rsidRPr="009D2F78">
        <w:t xml:space="preserve">have </w:t>
      </w:r>
      <w:r w:rsidR="0039693C">
        <w:t xml:space="preserve">changed </w:t>
      </w:r>
      <w:ins w:id="140" w:author="tquinn" w:date="2022-11-28T20:35:00Z">
        <w:r w:rsidR="003B5240">
          <w:t xml:space="preserve">in abundance </w:t>
        </w:r>
      </w:ins>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del w:id="141" w:author="tquinn" w:date="2022-11-28T20:35:00Z">
        <w:r w:rsidR="00BF740B" w:rsidDel="003B5240">
          <w:delText>To do so, we</w:delText>
        </w:r>
        <w:r w:rsidR="00BF740B" w:rsidRPr="009D2F78" w:rsidDel="003B5240">
          <w:delText xml:space="preserve"> </w:delText>
        </w:r>
        <w:r w:rsidR="00BF740B" w:rsidDel="003B5240">
          <w:delText>capitalized upon a unique,</w:delText>
        </w:r>
        <w:r w:rsidR="002C4D56" w:rsidDel="003B5240">
          <w:delText xml:space="preserve"> </w:delText>
        </w:r>
        <w:r w:rsidR="002271B1" w:rsidRPr="009D2F78" w:rsidDel="003B5240">
          <w:delText>20-year</w:delText>
        </w:r>
        <w:r w:rsidR="00CC03C1" w:rsidRPr="009D2F78" w:rsidDel="003B5240">
          <w:delText xml:space="preserve"> trawl data</w:delText>
        </w:r>
        <w:r w:rsidR="0039693C" w:rsidDel="003B5240">
          <w:delText>set</w:delText>
        </w:r>
        <w:r w:rsidR="00CC03C1" w:rsidRPr="009D2F78" w:rsidDel="003B5240">
          <w:delText xml:space="preserve"> collected by </w:delText>
        </w:r>
        <w:r w:rsidR="00BF740B" w:rsidDel="003B5240">
          <w:delText xml:space="preserve">students and faculty at </w:delText>
        </w:r>
        <w:r w:rsidR="00CC03C1" w:rsidRPr="009D2F78" w:rsidDel="003B5240">
          <w:delText>the University of Washington in central Puget Sound</w:delText>
        </w:r>
        <w:r w:rsidR="00BF740B" w:rsidDel="003B5240">
          <w:delText>,</w:delText>
        </w:r>
        <w:r w:rsidR="00D35ABC" w:rsidDel="003B5240">
          <w:delText xml:space="preserve"> </w:delText>
        </w:r>
        <w:r w:rsidR="00BF740B" w:rsidDel="003B5240">
          <w:delText xml:space="preserve">combined </w:delText>
        </w:r>
        <w:r w:rsidR="00D35ABC" w:rsidDel="003B5240">
          <w:delText xml:space="preserve">with environmental data to </w:delText>
        </w:r>
        <w:r w:rsidR="00D448E3" w:rsidDel="003B5240">
          <w:delText xml:space="preserve">answer </w:delText>
        </w:r>
        <w:r w:rsidR="00D35ABC" w:rsidDel="003B5240">
          <w:delText>the following questions:</w:delText>
        </w:r>
      </w:del>
    </w:p>
    <w:p w14:paraId="7AAAF71F" w14:textId="585EFD04" w:rsidR="00CC03C1" w:rsidDel="003B5240" w:rsidRDefault="00CC03C1">
      <w:pPr>
        <w:spacing w:line="480" w:lineRule="auto"/>
        <w:ind w:firstLine="720"/>
        <w:rPr>
          <w:del w:id="142" w:author="tquinn" w:date="2022-11-28T20:35:00Z"/>
        </w:rPr>
        <w:pPrChange w:id="143" w:author="tquinn" w:date="2022-11-28T20:35:00Z">
          <w:pPr>
            <w:numPr>
              <w:numId w:val="2"/>
            </w:numPr>
            <w:pBdr>
              <w:top w:val="nil"/>
              <w:left w:val="nil"/>
              <w:bottom w:val="nil"/>
              <w:right w:val="nil"/>
              <w:between w:val="nil"/>
            </w:pBdr>
            <w:spacing w:line="480" w:lineRule="auto"/>
            <w:ind w:left="1080" w:hanging="360"/>
          </w:pPr>
        </w:pPrChange>
      </w:pPr>
      <w:del w:id="144" w:author="tquinn" w:date="2022-11-28T20:35:00Z">
        <w:r w:rsidRPr="00CC03C1" w:rsidDel="003B5240">
          <w:delText>Ha</w:delText>
        </w:r>
        <w:r w:rsidR="009B14A7" w:rsidDel="003B5240">
          <w:delText>ve the abundances of</w:delText>
        </w:r>
        <w:r w:rsidRPr="00CC03C1" w:rsidDel="003B5240">
          <w:delText xml:space="preserve"> </w:delText>
        </w:r>
        <w:r w:rsidR="00B043EC" w:rsidDel="003B5240">
          <w:delText xml:space="preserve">pink, spot and Crangon </w:delText>
        </w:r>
        <w:r w:rsidRPr="00CC03C1" w:rsidDel="003B5240">
          <w:delText xml:space="preserve">shrimp changed </w:delText>
        </w:r>
        <w:r w:rsidR="00BF740B" w:rsidDel="003B5240">
          <w:delText xml:space="preserve">systematically </w:delText>
        </w:r>
        <w:r w:rsidRPr="00CC03C1" w:rsidDel="003B5240">
          <w:delText>over time</w:delText>
        </w:r>
        <w:r w:rsidR="009B14A7" w:rsidDel="003B5240">
          <w:delText xml:space="preserve"> </w:delText>
        </w:r>
        <w:r w:rsidR="009B14A7" w:rsidRPr="00CC03C1" w:rsidDel="003B5240">
          <w:delText>in central Puget Sound</w:delText>
        </w:r>
        <w:r w:rsidRPr="00CC03C1" w:rsidDel="003B5240">
          <w:delText>?</w:delText>
        </w:r>
      </w:del>
    </w:p>
    <w:p w14:paraId="0AEBD032" w14:textId="7F9AD6F3" w:rsidR="001F45EB" w:rsidRDefault="00BF740B">
      <w:pPr>
        <w:spacing w:line="480" w:lineRule="auto"/>
        <w:ind w:firstLine="720"/>
        <w:pPrChange w:id="145" w:author="tquinn" w:date="2022-11-28T20:35:00Z">
          <w:pPr>
            <w:numPr>
              <w:numId w:val="2"/>
            </w:numPr>
            <w:pBdr>
              <w:top w:val="nil"/>
              <w:left w:val="nil"/>
              <w:bottom w:val="nil"/>
              <w:right w:val="nil"/>
              <w:between w:val="nil"/>
            </w:pBdr>
            <w:spacing w:line="480" w:lineRule="auto"/>
            <w:ind w:left="1080" w:hanging="360"/>
          </w:pPr>
        </w:pPrChange>
      </w:pPr>
      <w:del w:id="146" w:author="tquinn" w:date="2022-11-28T20:35:00Z">
        <w:r w:rsidDel="003B5240">
          <w:delText>Are changes in</w:delText>
        </w:r>
        <w:r w:rsidRPr="00CC03C1" w:rsidDel="003B5240">
          <w:delText xml:space="preserve"> </w:delText>
        </w:r>
        <w:r w:rsidR="00CC03C1" w:rsidRPr="00CC03C1" w:rsidDel="003B5240">
          <w:delText xml:space="preserve">shrimp abundance </w:delText>
        </w:r>
        <w:r w:rsidDel="003B5240">
          <w:delText>with</w:delText>
        </w:r>
        <w:r w:rsidR="00CC03C1" w:rsidRPr="00CC03C1" w:rsidDel="003B5240">
          <w:delText xml:space="preserve">in central Puget Sound </w:delText>
        </w:r>
        <w:r w:rsidR="00336624" w:rsidDel="003B5240">
          <w:delText>related to</w:delText>
        </w:r>
        <w:r w:rsidR="00CC03C1" w:rsidRPr="00CC03C1" w:rsidDel="003B5240">
          <w:delText xml:space="preserve"> </w:delText>
        </w:r>
        <w:r w:rsidR="00114FC4" w:rsidDel="003B5240">
          <w:delText>El Ni</w:delText>
        </w:r>
        <w:r w:rsidR="00114FC4" w:rsidRPr="002A4AB8" w:rsidDel="003B5240">
          <w:delText>ñ</w:delText>
        </w:r>
        <w:r w:rsidR="00114FC4" w:rsidDel="003B5240">
          <w:delText xml:space="preserve">o </w:delText>
        </w:r>
        <w:r w:rsidR="00B043EC" w:rsidDel="003B5240">
          <w:delText xml:space="preserve">or PDO </w:delText>
        </w:r>
        <w:r w:rsidR="00114FC4" w:rsidDel="003B5240">
          <w:delText>conditions</w:delText>
        </w:r>
        <w:r w:rsidR="00CC03C1" w:rsidRPr="00CC03C1" w:rsidDel="003B5240">
          <w:delText>?</w:delText>
        </w:r>
      </w:del>
      <w:ins w:id="147" w:author="tquinn" w:date="2022-11-29T07:13:00Z">
        <w:r w:rsidR="009E5EBB">
          <w:t xml:space="preserve"> [</w:t>
        </w:r>
        <w:r w:rsidR="009E5EBB" w:rsidRPr="009E5EBB">
          <w:rPr>
            <w:highlight w:val="yellow"/>
            <w:rPrChange w:id="148" w:author="tquinn" w:date="2022-11-29T07:14:00Z">
              <w:rPr/>
            </w:rPrChange>
          </w:rPr>
          <w:t>No mention is made of diel vertical migration, yet this is listed among the keywords so we either need a hypothesis or it should be deleted</w:t>
        </w:r>
      </w:ins>
      <w:ins w:id="149" w:author="tquinn" w:date="2022-11-29T19:30:00Z">
        <w:r w:rsidR="00293A1A">
          <w:rPr>
            <w:highlight w:val="yellow"/>
          </w:rPr>
          <w:t>. Otherwise,</w:t>
        </w:r>
      </w:ins>
      <w:ins w:id="150" w:author="tquinn" w:date="2022-11-29T07:13:00Z">
        <w:r w:rsidR="009E5EBB" w:rsidRPr="009E5EBB">
          <w:rPr>
            <w:highlight w:val="yellow"/>
            <w:rPrChange w:id="151" w:author="tquinn" w:date="2022-11-29T07:14:00Z">
              <w:rPr/>
            </w:rPrChange>
          </w:rPr>
          <w:t xml:space="preserve"> the reader</w:t>
        </w:r>
      </w:ins>
      <w:ins w:id="152" w:author="tquinn" w:date="2022-11-29T19:30:00Z">
        <w:r w:rsidR="00293A1A">
          <w:rPr>
            <w:highlight w:val="yellow"/>
          </w:rPr>
          <w:t xml:space="preserve">s are </w:t>
        </w:r>
      </w:ins>
      <w:ins w:id="153" w:author="tquinn" w:date="2022-11-29T07:14:00Z">
        <w:r w:rsidR="009E5EBB" w:rsidRPr="009E5EBB">
          <w:rPr>
            <w:highlight w:val="yellow"/>
            <w:rPrChange w:id="154" w:author="tquinn" w:date="2022-11-29T07:14:00Z">
              <w:rPr/>
            </w:rPrChange>
          </w:rPr>
          <w:t>misle</w:t>
        </w:r>
      </w:ins>
      <w:ins w:id="155" w:author="tquinn" w:date="2022-11-29T19:31:00Z">
        <w:r w:rsidR="00293A1A">
          <w:t>d</w:t>
        </w:r>
      </w:ins>
      <w:ins w:id="156" w:author="tquinn" w:date="2022-11-29T07:14:00Z">
        <w:r w:rsidR="009E5EBB">
          <w:t>.]</w:t>
        </w:r>
      </w:ins>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ins w:id="157" w:author="tquinn" w:date="2022-11-28T21:34:00Z">
        <w:r w:rsidR="00AC561A">
          <w:rPr>
            <w:u w:val="single"/>
          </w:rPr>
          <w:t xml:space="preserve"> and Sampling Methods</w:t>
        </w:r>
      </w:ins>
    </w:p>
    <w:p w14:paraId="3C13784B" w14:textId="544CC972" w:rsidR="009B14A7" w:rsidDel="00AC561A" w:rsidRDefault="00000000" w:rsidP="00AC561A">
      <w:pPr>
        <w:spacing w:line="480" w:lineRule="auto"/>
        <w:ind w:firstLine="720"/>
        <w:rPr>
          <w:del w:id="158" w:author="tquinn" w:date="2022-11-28T21:34:00Z"/>
          <w:u w:val="single"/>
        </w:rPr>
      </w:pPr>
      <w:sdt>
        <w:sdtPr>
          <w:tag w:val="goog_rdk_0"/>
          <w:id w:val="-1008749542"/>
        </w:sdtPr>
        <w:sdtContent/>
      </w:sdt>
      <w:r w:rsidR="00573AFA" w:rsidRPr="002A4AB8">
        <w:t xml:space="preserve">Puget Sound is a complex and highly productive ecosystem </w:t>
      </w:r>
      <w:ins w:id="159" w:author="tquinn" w:date="2022-11-28T21:25:00Z">
        <w:r w:rsidR="00AC561A">
          <w:t>in the southern part of</w:t>
        </w:r>
      </w:ins>
      <w:del w:id="160" w:author="tquinn" w:date="2022-11-28T21:25:00Z">
        <w:r w:rsidR="00573AFA" w:rsidRPr="002A4AB8" w:rsidDel="00AC561A">
          <w:delText>within</w:delText>
        </w:r>
      </w:del>
      <w:r w:rsidR="00573AFA" w:rsidRPr="002A4AB8">
        <w:t xml:space="preserve">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00573AFA" w:rsidRPr="002A4AB8">
        <w:t xml:space="preserve">. </w:t>
      </w:r>
      <w:r w:rsidR="00FA0038">
        <w:t xml:space="preserve">Our data </w:t>
      </w:r>
      <w:ins w:id="161" w:author="tquinn" w:date="2022-11-28T21:32:00Z">
        <w:r w:rsidR="00AC561A">
          <w:t>were collected in</w:t>
        </w:r>
      </w:ins>
      <w:del w:id="162" w:author="tquinn" w:date="2022-11-28T21:32:00Z">
        <w:r w:rsidR="00FA0038" w:rsidDel="00AC561A">
          <w:delText>come from</w:delText>
        </w:r>
      </w:del>
      <w:r w:rsidR="00FA0038">
        <w:t xml:space="preserve"> </w:t>
      </w:r>
      <w:r w:rsidR="00FA0038" w:rsidRPr="002A4AB8">
        <w:t>Port Madison</w:t>
      </w:r>
      <w:r w:rsidR="00FA0038">
        <w:t xml:space="preserve">, </w:t>
      </w:r>
      <w:r w:rsidR="00FA0038" w:rsidRPr="002A4AB8">
        <w:t xml:space="preserve">a small bay </w:t>
      </w:r>
      <w:del w:id="163" w:author="tquinn" w:date="2022-11-28T21:32:00Z">
        <w:r w:rsidR="00FA0038" w:rsidRPr="002A4AB8" w:rsidDel="00AC561A">
          <w:delText>located o</w:delText>
        </w:r>
      </w:del>
      <w:ins w:id="164" w:author="tquinn" w:date="2022-11-28T21:32:00Z">
        <w:r w:rsidR="00AC561A">
          <w:t>i</w:t>
        </w:r>
      </w:ins>
      <w:r w:rsidR="00FA0038" w:rsidRPr="002A4AB8">
        <w:t xml:space="preserve">n </w:t>
      </w:r>
      <w:del w:id="165" w:author="tquinn" w:date="2022-11-28T21:32:00Z">
        <w:r w:rsidR="00FA0038" w:rsidRPr="002A4AB8" w:rsidDel="00AC561A">
          <w:delText>the w</w:delText>
        </w:r>
      </w:del>
      <w:del w:id="166" w:author="tquinn" w:date="2022-11-28T21:33:00Z">
        <w:r w:rsidR="00FA0038" w:rsidRPr="002A4AB8" w:rsidDel="00AC561A">
          <w:delText>est/</w:delText>
        </w:r>
      </w:del>
      <w:r w:rsidR="00FA0038" w:rsidRPr="002A4AB8">
        <w:t xml:space="preserve">central </w:t>
      </w:r>
      <w:del w:id="167" w:author="tquinn" w:date="2022-11-28T21:33:00Z">
        <w:r w:rsidR="00FA0038" w:rsidRPr="002A4AB8" w:rsidDel="00AC561A">
          <w:delText xml:space="preserve">shore of </w:delText>
        </w:r>
      </w:del>
      <w:r w:rsidR="00FA0038" w:rsidRPr="002A4AB8">
        <w:t>Puget Sound</w:t>
      </w:r>
      <w:ins w:id="168" w:author="tquinn" w:date="2022-11-28T21:33:00Z">
        <w:r w:rsidR="00AC561A">
          <w:t xml:space="preserve">, immediately </w:t>
        </w:r>
      </w:ins>
      <w:del w:id="169" w:author="tquinn" w:date="2022-11-28T21:33:00Z">
        <w:r w:rsidR="00FA0038" w:rsidRPr="002A4AB8" w:rsidDel="00AC561A">
          <w:delText xml:space="preserve"> along the </w:delText>
        </w:r>
      </w:del>
      <w:del w:id="170" w:author="tquinn" w:date="2022-11-28T21:32:00Z">
        <w:r w:rsidR="00FA0038" w:rsidRPr="002A4AB8" w:rsidDel="00AC561A">
          <w:delText>N</w:delText>
        </w:r>
      </w:del>
      <w:ins w:id="171" w:author="tquinn" w:date="2022-11-28T21:32:00Z">
        <w:r w:rsidR="00AC561A">
          <w:t>n</w:t>
        </w:r>
      </w:ins>
      <w:r w:rsidR="00FA0038" w:rsidRPr="002A4AB8">
        <w:t>orth</w:t>
      </w:r>
      <w:del w:id="172" w:author="tquinn" w:date="2022-11-28T21:33:00Z">
        <w:r w:rsidR="00FA0038" w:rsidRPr="002A4AB8" w:rsidDel="00AC561A">
          <w:delText>ern</w:delText>
        </w:r>
      </w:del>
      <w:r w:rsidR="00FA0038" w:rsidRPr="002A4AB8">
        <w:t xml:space="preserve"> </w:t>
      </w:r>
      <w:del w:id="173" w:author="tquinn" w:date="2022-11-28T21:33:00Z">
        <w:r w:rsidR="00FA0038" w:rsidRPr="002A4AB8" w:rsidDel="00AC561A">
          <w:delText>shore</w:delText>
        </w:r>
      </w:del>
      <w:del w:id="174" w:author="Microsoft Office User" w:date="2022-12-05T09:41:00Z">
        <w:r w:rsidR="00FA0038" w:rsidRPr="002A4AB8" w:rsidDel="003812F5">
          <w:delText xml:space="preserve"> </w:delText>
        </w:r>
      </w:del>
      <w:r w:rsidR="00FA0038" w:rsidRPr="002A4AB8">
        <w:t>of Bainbridge Island (</w:t>
      </w:r>
      <w:r w:rsidR="00FA0038">
        <w:t>F</w:t>
      </w:r>
      <w:r w:rsidR="00FA0038" w:rsidRPr="002A4AB8">
        <w:t xml:space="preserve">igure 1). </w:t>
      </w:r>
      <w:del w:id="175" w:author="tquinn" w:date="2022-11-28T21:34:00Z">
        <w:r w:rsidR="00573AFA" w:rsidRPr="002A4AB8" w:rsidDel="00AC561A">
          <w:delText xml:space="preserve">Within Port Madison, depth varies greatly, with average depth decreasing rapidly across a relatively short distance. </w:delText>
        </w:r>
      </w:del>
    </w:p>
    <w:p w14:paraId="61022321" w14:textId="20D8EC63" w:rsidR="00573AFA" w:rsidRPr="002A4AB8" w:rsidRDefault="00573AFA">
      <w:pPr>
        <w:spacing w:line="480" w:lineRule="auto"/>
        <w:ind w:firstLine="720"/>
        <w:rPr>
          <w:u w:val="single"/>
        </w:rPr>
        <w:pPrChange w:id="176" w:author="tquinn" w:date="2022-11-28T21:34:00Z">
          <w:pPr>
            <w:spacing w:before="240" w:line="480" w:lineRule="auto"/>
          </w:pPr>
        </w:pPrChange>
      </w:pPr>
      <w:del w:id="177" w:author="tquinn" w:date="2022-11-28T21:34:00Z">
        <w:r w:rsidRPr="002A4AB8" w:rsidDel="00AC561A">
          <w:rPr>
            <w:u w:val="single"/>
          </w:rPr>
          <w:delText xml:space="preserve">Sample Collection </w:delText>
        </w:r>
      </w:del>
    </w:p>
    <w:p w14:paraId="74E17BCA" w14:textId="43EDEF09" w:rsidR="00573AFA" w:rsidRPr="002A4AB8" w:rsidRDefault="00573AFA" w:rsidP="00BB4B26">
      <w:pPr>
        <w:spacing w:line="480" w:lineRule="auto"/>
        <w:ind w:firstLine="720"/>
      </w:pPr>
      <w:r w:rsidRPr="002A4AB8">
        <w:t xml:space="preserve">Benthic trawl surveys were conducted in Port Madison between 1999 and 2019 </w:t>
      </w:r>
      <w:del w:id="178" w:author="tquinn" w:date="2022-11-28T21:35:00Z">
        <w:r w:rsidR="009B14A7" w:rsidDel="00AC561A">
          <w:delText>by</w:delText>
        </w:r>
        <w:r w:rsidR="009B14A7" w:rsidRPr="002A4AB8" w:rsidDel="00AC561A">
          <w:delText xml:space="preserve"> </w:delText>
        </w:r>
        <w:r w:rsidRPr="002A4AB8" w:rsidDel="00AC561A">
          <w:delText>students and faculty from the University of Washington School of Aquatic and Fisher</w:delText>
        </w:r>
        <w:r w:rsidR="000D4FE0" w:rsidDel="00AC561A">
          <w:delText>y</w:delText>
        </w:r>
        <w:r w:rsidRPr="002A4AB8" w:rsidDel="00AC561A">
          <w:delText xml:space="preserve"> Sciences. The intent of the trawl</w:delText>
        </w:r>
        <w:r w:rsidR="00FA0038" w:rsidDel="00AC561A">
          <w:delText xml:space="preserve"> survey</w:delText>
        </w:r>
        <w:r w:rsidRPr="002A4AB8" w:rsidDel="00AC561A">
          <w:delText>s was</w:delText>
        </w:r>
      </w:del>
      <w:del w:id="179" w:author="Microsoft Office User" w:date="2022-12-05T09:41:00Z">
        <w:r w:rsidRPr="002A4AB8" w:rsidDel="003812F5">
          <w:delText xml:space="preserve"> </w:delText>
        </w:r>
      </w:del>
      <w:r w:rsidRPr="002A4AB8">
        <w:t xml:space="preserve">to </w:t>
      </w:r>
      <w:ins w:id="180" w:author="tquinn" w:date="2022-11-28T21:35:00Z">
        <w:r w:rsidR="00AC561A">
          <w:t>provide long-term data on</w:t>
        </w:r>
      </w:ins>
      <w:del w:id="181" w:author="tquinn" w:date="2022-11-28T21:35:00Z">
        <w:r w:rsidRPr="002A4AB8" w:rsidDel="00AC561A">
          <w:delText>collect a snapshot of</w:delText>
        </w:r>
      </w:del>
      <w:r w:rsidRPr="002A4AB8">
        <w:t xml:space="preserve"> the community </w:t>
      </w:r>
      <w:del w:id="182" w:author="tquinn" w:date="2022-11-28T21:36:00Z">
        <w:r w:rsidRPr="002A4AB8" w:rsidDel="00AD2A93">
          <w:delText xml:space="preserve">composition </w:delText>
        </w:r>
      </w:del>
      <w:r w:rsidRPr="002A4AB8">
        <w:t>of nearshore fish</w:t>
      </w:r>
      <w:r w:rsidR="009B14A7">
        <w:t>es</w:t>
      </w:r>
      <w:r w:rsidRPr="002A4AB8">
        <w:t xml:space="preserve"> </w:t>
      </w:r>
      <w:ins w:id="183" w:author="tquinn" w:date="2022-11-28T21:36:00Z">
        <w:r w:rsidR="00AD2A93">
          <w:t xml:space="preserve">(e.g., </w:t>
        </w:r>
      </w:ins>
      <w:ins w:id="184" w:author="tquinn" w:date="2022-11-28T21:37:00Z">
        <w:r w:rsidR="00AD2A93">
          <w:t xml:space="preserve">Essington et al. 2013) </w:t>
        </w:r>
      </w:ins>
      <w:r w:rsidRPr="002A4AB8">
        <w:t>and invertebrates</w:t>
      </w:r>
      <w:ins w:id="185" w:author="Microsoft Office User" w:date="2022-12-05T09:42:00Z">
        <w:r w:rsidR="003812F5">
          <w:t xml:space="preserve"> (e.g., </w:t>
        </w:r>
        <w:commentRangeStart w:id="186"/>
        <w:proofErr w:type="spellStart"/>
        <w:r w:rsidR="003812F5">
          <w:t>Casendino</w:t>
        </w:r>
        <w:proofErr w:type="spellEnd"/>
        <w:r w:rsidR="003812F5">
          <w:t xml:space="preserve"> et al. in revie</w:t>
        </w:r>
      </w:ins>
      <w:ins w:id="187" w:author="Microsoft Office User" w:date="2022-12-05T09:43:00Z">
        <w:r w:rsidR="003812F5">
          <w:t>w</w:t>
        </w:r>
        <w:commentRangeEnd w:id="186"/>
        <w:r w:rsidR="003812F5">
          <w:rPr>
            <w:rStyle w:val="CommentReference"/>
            <w:rFonts w:asciiTheme="minorHAnsi" w:eastAsiaTheme="minorHAnsi" w:hAnsiTheme="minorHAnsi" w:cstheme="minorBidi"/>
            <w:lang w:eastAsia="en-US"/>
          </w:rPr>
          <w:commentReference w:id="186"/>
        </w:r>
        <w:r w:rsidR="003812F5">
          <w:t>)</w:t>
        </w:r>
      </w:ins>
      <w:ins w:id="188" w:author="tquinn" w:date="2022-11-28T21:36:00Z">
        <w:r w:rsidR="00AD2A93">
          <w:t>, to determine diel changes in distribution</w:t>
        </w:r>
      </w:ins>
      <w:ins w:id="189" w:author="tquinn" w:date="2022-11-28T21:37:00Z">
        <w:r w:rsidR="00AD2A93">
          <w:t xml:space="preserve"> (e.g., Andrews and Quinn 2012)</w:t>
        </w:r>
      </w:ins>
      <w:ins w:id="190" w:author="tquinn" w:date="2022-11-28T21:36:00Z">
        <w:r w:rsidR="00AD2A93">
          <w:t>, and to provide training for University of Washington students (Quinn 2015)</w:t>
        </w:r>
      </w:ins>
      <w:r w:rsidRPr="002A4AB8">
        <w:t>. Surveys were conducted over the course of two days in mid-May of each year, with depths of 10, 25, 50, and 70 m</w:t>
      </w:r>
      <w:del w:id="191" w:author="tquinn" w:date="2022-11-28T21:38:00Z">
        <w:r w:rsidRPr="002A4AB8" w:rsidDel="00AD2A93">
          <w:delText>eters</w:delText>
        </w:r>
      </w:del>
      <w:r w:rsidRPr="002A4AB8">
        <w:t xml:space="preserve"> sampled. </w:t>
      </w:r>
      <w:ins w:id="192" w:author="tquinn" w:date="2022-11-28T21:38:00Z">
        <w:r w:rsidR="00AD2A93">
          <w:t xml:space="preserve">Over a roughly 24-h period, each of these depths was sampled </w:t>
        </w:r>
      </w:ins>
      <w:ins w:id="193" w:author="tquinn" w:date="2022-11-28T21:39:00Z">
        <w:r w:rsidR="00AD2A93">
          <w:t xml:space="preserve">5 times, </w:t>
        </w:r>
        <w:commentRangeStart w:id="194"/>
        <w:r w:rsidR="00AD2A93">
          <w:t>in the afternoon, evening, middle of the night, dawn, and mid-morning</w:t>
        </w:r>
      </w:ins>
      <w:commentRangeEnd w:id="194"/>
      <w:r w:rsidR="001B78DD">
        <w:rPr>
          <w:rStyle w:val="CommentReference"/>
          <w:rFonts w:asciiTheme="minorHAnsi" w:eastAsiaTheme="minorHAnsi" w:hAnsiTheme="minorHAnsi" w:cstheme="minorBidi"/>
          <w:lang w:eastAsia="en-US"/>
        </w:rPr>
        <w:commentReference w:id="194"/>
      </w:r>
      <w:ins w:id="195" w:author="tquinn" w:date="2022-11-28T21:40:00Z">
        <w:r w:rsidR="00AD2A93">
          <w:t xml:space="preserve">, at the same 4 depth contours. </w:t>
        </w:r>
      </w:ins>
      <w:del w:id="196" w:author="tquinn" w:date="2022-11-28T21:40:00Z">
        <w:r w:rsidRPr="002A4AB8" w:rsidDel="00AD2A93">
          <w:delText xml:space="preserve">Within the </w:delText>
        </w:r>
      </w:del>
      <w:del w:id="197" w:author="tquinn" w:date="2022-11-28T21:38:00Z">
        <w:r w:rsidR="00766378" w:rsidRPr="002A4AB8" w:rsidDel="00AD2A93">
          <w:delText>two</w:delText>
        </w:r>
      </w:del>
      <w:del w:id="198" w:author="tquinn" w:date="2022-11-28T21:40:00Z">
        <w:r w:rsidR="00766378" w:rsidRPr="002A4AB8" w:rsidDel="00AD2A93">
          <w:delText>-day</w:delText>
        </w:r>
        <w:r w:rsidRPr="002A4AB8" w:rsidDel="00AD2A93">
          <w:delText xml:space="preserve"> </w:delText>
        </w:r>
        <w:r w:rsidR="009B14A7" w:rsidDel="00AD2A93">
          <w:delText>annual</w:delText>
        </w:r>
        <w:r w:rsidR="009B14A7" w:rsidRPr="002A4AB8" w:rsidDel="00AD2A93">
          <w:delText xml:space="preserve"> </w:delText>
        </w:r>
        <w:r w:rsidRPr="002A4AB8" w:rsidDel="00AD2A93">
          <w:delText xml:space="preserve">sampling effort, a survey boat conducted trawls in </w:delText>
        </w:r>
        <w:r w:rsidR="009B14A7" w:rsidDel="00AD2A93">
          <w:delText>five</w:delText>
        </w:r>
        <w:r w:rsidRPr="002A4AB8" w:rsidDel="00AD2A93">
          <w:delText xml:space="preserve"> shifts a few hours apart</w:delText>
        </w:r>
        <w:r w:rsidR="009B14A7" w:rsidDel="00AD2A93">
          <w:delText xml:space="preserve"> </w:delText>
        </w:r>
        <w:r w:rsidR="00273B22" w:rsidDel="00AD2A93">
          <w:delText>to</w:delText>
        </w:r>
        <w:r w:rsidR="000D4FE0" w:rsidDel="00AD2A93">
          <w:delText xml:space="preserve"> </w:delText>
        </w:r>
        <w:r w:rsidR="002271B1" w:rsidDel="00AD2A93">
          <w:delText>quantify any diel vertical migration of target species</w:delText>
        </w:r>
        <w:r w:rsidRPr="002A4AB8" w:rsidDel="00AD2A93">
          <w:delText>: “afternoon”, “evening”, “night”, “early morning”, and “mid-morning”. Each shift conducted four trawls in the same approximate locations: one at each depth of 10</w:delText>
        </w:r>
        <w:r w:rsidR="009B14A7" w:rsidDel="00AD2A93">
          <w:delText xml:space="preserve"> </w:delText>
        </w:r>
        <w:r w:rsidRPr="002A4AB8" w:rsidDel="00AD2A93">
          <w:delText>m, 25</w:delText>
        </w:r>
        <w:r w:rsidR="009B14A7" w:rsidDel="00AD2A93">
          <w:delText xml:space="preserve"> </w:delText>
        </w:r>
        <w:r w:rsidRPr="002A4AB8" w:rsidDel="00AD2A93">
          <w:delText>m, 50</w:delText>
        </w:r>
        <w:r w:rsidR="009B14A7" w:rsidDel="00AD2A93">
          <w:delText xml:space="preserve"> </w:delText>
        </w:r>
        <w:r w:rsidRPr="002A4AB8" w:rsidDel="00AD2A93">
          <w:delText>m, and 70</w:delText>
        </w:r>
        <w:r w:rsidR="009B14A7" w:rsidDel="00AD2A93">
          <w:delText xml:space="preserve"> </w:delText>
        </w:r>
        <w:r w:rsidRPr="002A4AB8" w:rsidDel="00AD2A93">
          <w:delText>m.</w:delText>
        </w:r>
      </w:del>
      <w:r w:rsidRPr="002A4AB8">
        <w:t xml:space="preserve"> </w:t>
      </w:r>
    </w:p>
    <w:p w14:paraId="51392A71" w14:textId="42820792" w:rsidR="005A017F" w:rsidRPr="002A4AB8" w:rsidRDefault="009E5EBB" w:rsidP="00A84B78">
      <w:pPr>
        <w:spacing w:line="480" w:lineRule="auto"/>
        <w:ind w:firstLine="720"/>
      </w:pPr>
      <w:ins w:id="199" w:author="tquinn" w:date="2022-11-29T07:07:00Z">
        <w:r>
          <w:t>The</w:t>
        </w:r>
      </w:ins>
      <w:del w:id="200" w:author="tquinn" w:date="2022-11-29T07:07:00Z">
        <w:r w:rsidR="00573AFA" w:rsidRPr="002A4AB8" w:rsidDel="009E5EBB">
          <w:delText>Each</w:delText>
        </w:r>
      </w:del>
      <w:r w:rsidR="00573AFA" w:rsidRPr="002A4AB8">
        <w:t xml:space="preserve"> trawl survey used</w:t>
      </w:r>
      <w:r w:rsidR="002A4AB8" w:rsidRPr="002A4AB8">
        <w:t xml:space="preserve"> a </w:t>
      </w:r>
      <w:ins w:id="201" w:author="tquinn" w:date="2022-11-29T07:08:00Z">
        <w:r>
          <w:t xml:space="preserve">standard </w:t>
        </w:r>
      </w:ins>
      <w:r w:rsidR="00573AFA" w:rsidRPr="002A4AB8">
        <w:t>Southern California Coastal Water Research Program</w:t>
      </w:r>
      <w:r w:rsidR="002A4AB8" w:rsidRPr="002A4AB8">
        <w:t xml:space="preserve"> </w:t>
      </w:r>
      <w:ins w:id="202" w:author="tquinn" w:date="2022-11-29T07:08:00Z">
        <w:r>
          <w:t>net</w:t>
        </w:r>
      </w:ins>
      <w:del w:id="203" w:author="tquinn" w:date="2022-11-29T07:08:00Z">
        <w:r w:rsidR="002A4AB8" w:rsidRPr="002A4AB8" w:rsidDel="009E5EBB">
          <w:delText>otter trawl</w:delText>
        </w:r>
        <w:r w:rsidR="00946840" w:rsidDel="009E5EBB">
          <w:delText xml:space="preserve"> </w:delText>
        </w:r>
        <w:r w:rsidR="00573AFA" w:rsidRPr="002A4AB8" w:rsidDel="009E5EBB">
          <w:delText>measur</w:delText>
        </w:r>
        <w:r w:rsidR="00946840" w:rsidDel="009E5EBB">
          <w:delText>ing</w:delText>
        </w:r>
      </w:del>
      <w:ins w:id="204" w:author="tquinn" w:date="2022-11-29T07:08:00Z">
        <w:r>
          <w:t>,</w:t>
        </w:r>
      </w:ins>
      <w:r w:rsidR="00573AFA" w:rsidRPr="002A4AB8">
        <w:t xml:space="preserve"> 3.5</w:t>
      </w:r>
      <w:r w:rsidR="009B14A7">
        <w:t>-</w:t>
      </w:r>
      <w:r w:rsidR="00573AFA" w:rsidRPr="002A4AB8">
        <w:t>m wide, 1</w:t>
      </w:r>
      <w:r w:rsidR="009B14A7">
        <w:t>-</w:t>
      </w:r>
      <w:r w:rsidR="00573AFA" w:rsidRPr="002A4AB8">
        <w:t xml:space="preserve">m high, with </w:t>
      </w:r>
      <w:del w:id="205" w:author="tquinn" w:date="2022-11-29T07:08:00Z">
        <w:r w:rsidR="00573AFA" w:rsidRPr="002A4AB8" w:rsidDel="009E5EBB">
          <w:delText xml:space="preserve">a </w:delText>
        </w:r>
      </w:del>
      <w:r w:rsidR="00573AFA" w:rsidRPr="002A4AB8">
        <w:t>35</w:t>
      </w:r>
      <w:r w:rsidR="009B14A7">
        <w:t>-</w:t>
      </w:r>
      <w:r w:rsidR="00573AFA" w:rsidRPr="002A4AB8">
        <w:t>mm mesh</w:t>
      </w:r>
      <w:del w:id="206" w:author="tquinn" w:date="2022-11-29T07:08:00Z">
        <w:r w:rsidR="00573AFA" w:rsidRPr="002A4AB8" w:rsidDel="009E5EBB">
          <w:delText xml:space="preserve"> size</w:delText>
        </w:r>
      </w:del>
      <w:ins w:id="207" w:author="tquinn" w:date="2022-11-28T22:00:00Z">
        <w:r w:rsidR="00ED18E1">
          <w:t xml:space="preserve"> (Essington et al. 2013)</w:t>
        </w:r>
      </w:ins>
      <w:r w:rsidR="00573AFA" w:rsidRPr="002A4AB8">
        <w:t xml:space="preserve">. For each </w:t>
      </w:r>
      <w:ins w:id="208" w:author="tquinn" w:date="2022-11-28T22:00:00Z">
        <w:r w:rsidR="00ED18E1">
          <w:t>set</w:t>
        </w:r>
      </w:ins>
      <w:del w:id="209" w:author="tquinn" w:date="2022-11-28T22:00:00Z">
        <w:r w:rsidR="009B14A7" w:rsidDel="00ED18E1">
          <w:delText>t</w:delText>
        </w:r>
      </w:del>
      <w:del w:id="210" w:author="tquinn" w:date="2022-11-28T22:01:00Z">
        <w:r w:rsidR="009B14A7" w:rsidDel="00ED18E1">
          <w:delText>ow</w:delText>
        </w:r>
      </w:del>
      <w:r w:rsidR="00573AFA" w:rsidRPr="002A4AB8">
        <w:t xml:space="preserve">, the </w:t>
      </w:r>
      <w:ins w:id="211" w:author="tquinn" w:date="2022-11-28T22:00:00Z">
        <w:r w:rsidR="00ED18E1">
          <w:t>net</w:t>
        </w:r>
      </w:ins>
      <w:del w:id="212" w:author="tquinn" w:date="2022-11-28T22:00:00Z">
        <w:r w:rsidR="00573AFA" w:rsidRPr="002A4AB8" w:rsidDel="00ED18E1">
          <w:delText>otter trawl</w:delText>
        </w:r>
      </w:del>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ins w:id="213" w:author="tquinn" w:date="2022-11-28T22:00:00Z">
        <w:r w:rsidR="00ED18E1">
          <w:t>ieved</w:t>
        </w:r>
      </w:ins>
      <w:del w:id="214" w:author="tquinn" w:date="2022-11-28T22:00:00Z">
        <w:r w:rsidR="00573AFA" w:rsidRPr="002A4AB8" w:rsidDel="00ED18E1">
          <w:delText>acted</w:delText>
        </w:r>
      </w:del>
      <w:r w:rsidR="00573AFA" w:rsidRPr="002A4AB8">
        <w:t>. All captured fish and invertebrates were placed in live wells</w:t>
      </w:r>
      <w:ins w:id="215" w:author="tquinn" w:date="2022-11-28T22:01:00Z">
        <w:r w:rsidR="00ED18E1">
          <w:t>,</w:t>
        </w:r>
      </w:ins>
      <w:del w:id="216" w:author="tquinn" w:date="2022-11-28T22:01:00Z">
        <w:r w:rsidR="00573AFA" w:rsidRPr="002A4AB8" w:rsidDel="00ED18E1">
          <w:delText xml:space="preserve"> </w:delText>
        </w:r>
        <w:r w:rsidR="009B14A7" w:rsidDel="00ED18E1">
          <w:delText>and were</w:delText>
        </w:r>
      </w:del>
      <w:r w:rsidR="00573AFA" w:rsidRPr="002A4AB8">
        <w:t xml:space="preserve"> identified to the lowest taxonomic level possible, </w:t>
      </w:r>
      <w:del w:id="217" w:author="tquinn" w:date="2022-11-28T22:02:00Z">
        <w:r w:rsidR="00573AFA" w:rsidRPr="002A4AB8" w:rsidDel="00ED18E1">
          <w:delText xml:space="preserve">measured, </w:delText>
        </w:r>
      </w:del>
      <w:r w:rsidR="00573AFA" w:rsidRPr="002A4AB8">
        <w:t>and released</w:t>
      </w:r>
      <w:ins w:id="218" w:author="tquinn" w:date="2022-11-28T22:01:00Z">
        <w:r w:rsidR="00ED18E1">
          <w:t xml:space="preserve"> onsite</w:t>
        </w:r>
      </w:ins>
      <w:r w:rsidR="00573AFA" w:rsidRPr="002A4AB8">
        <w:t xml:space="preserve">. Metadata </w:t>
      </w:r>
      <w:ins w:id="219" w:author="tquinn" w:date="2022-11-28T22:01:00Z">
        <w:r w:rsidR="00ED18E1">
          <w:t>(</w:t>
        </w:r>
      </w:ins>
      <w:del w:id="220" w:author="tquinn" w:date="2022-11-28T22:01:00Z">
        <w:r w:rsidR="00573AFA" w:rsidRPr="002A4AB8" w:rsidDel="00ED18E1">
          <w:delText xml:space="preserve">consisting of </w:delText>
        </w:r>
        <w:r w:rsidR="001C121A" w:rsidDel="00ED18E1">
          <w:delText xml:space="preserve">the </w:delText>
        </w:r>
      </w:del>
      <w:r w:rsidR="00573AFA" w:rsidRPr="002A4AB8">
        <w:t>tide, time</w:t>
      </w:r>
      <w:del w:id="221" w:author="tquinn" w:date="2022-11-28T22:01:00Z">
        <w:r w:rsidR="00573AFA" w:rsidRPr="002A4AB8" w:rsidDel="00ED18E1">
          <w:delText xml:space="preserve"> of cap</w:delText>
        </w:r>
      </w:del>
      <w:del w:id="222" w:author="tquinn" w:date="2022-11-28T22:02:00Z">
        <w:r w:rsidR="00573AFA" w:rsidRPr="002A4AB8" w:rsidDel="00ED18E1">
          <w:delText>ture</w:delText>
        </w:r>
      </w:del>
      <w:r w:rsidR="00573AFA" w:rsidRPr="002A4AB8">
        <w:t xml:space="preserve">, </w:t>
      </w:r>
      <w:del w:id="223" w:author="tquinn" w:date="2022-11-28T22:02:00Z">
        <w:r w:rsidR="00573AFA" w:rsidRPr="002A4AB8" w:rsidDel="00ED18E1">
          <w:delText xml:space="preserve">capture </w:delText>
        </w:r>
      </w:del>
      <w:r w:rsidR="00573AFA" w:rsidRPr="002A4AB8">
        <w:t>depth, and date</w:t>
      </w:r>
      <w:ins w:id="224" w:author="tquinn" w:date="2022-11-28T22:02:00Z">
        <w:r w:rsidR="00ED18E1">
          <w:t>)</w:t>
        </w:r>
      </w:ins>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lastRenderedPageBreak/>
        <w:t>Data Analysis</w:t>
      </w:r>
    </w:p>
    <w:p w14:paraId="4E38787D" w14:textId="5F1ACC95" w:rsidR="00693DCA" w:rsidRDefault="00693DCA" w:rsidP="00693DCA">
      <w:pPr>
        <w:spacing w:line="480" w:lineRule="auto"/>
        <w:ind w:firstLine="720"/>
      </w:pPr>
      <w:r>
        <w:t xml:space="preserve">Of the 25 </w:t>
      </w:r>
      <w:r w:rsidR="0041436E">
        <w:t>species</w:t>
      </w:r>
      <w:r>
        <w:t xml:space="preserve">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t xml:space="preserve">shrimp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commentRangeStart w:id="225"/>
      <w:del w:id="226" w:author="tquinn" w:date="2022-11-29T19:34:00Z">
        <w:r w:rsidDel="00293A1A">
          <w:delText>pink shrimp</w:delText>
        </w:r>
      </w:del>
      <w:ins w:id="227" w:author="tquinn" w:date="2022-11-29T19:34:00Z">
        <w:r w:rsidR="00293A1A">
          <w:t>Pink Shrimp</w:t>
        </w:r>
      </w:ins>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ED18E1">
        <w:rPr>
          <w:iCs/>
          <w:rPrChange w:id="228" w:author="tquinn" w:date="2022-11-28T22:03:00Z">
            <w:rPr>
              <w:i/>
              <w:iCs/>
            </w:rPr>
          </w:rPrChange>
        </w:rPr>
        <w:t>)</w:t>
      </w:r>
      <w:r w:rsidRPr="0063156C">
        <w:t xml:space="preserve">, </w:t>
      </w:r>
      <w:commentRangeEnd w:id="225"/>
      <w:r w:rsidR="001B78DD">
        <w:rPr>
          <w:rStyle w:val="CommentReference"/>
          <w:rFonts w:asciiTheme="minorHAnsi" w:eastAsiaTheme="minorHAnsi" w:hAnsiTheme="minorHAnsi" w:cstheme="minorBidi"/>
          <w:lang w:eastAsia="en-US"/>
        </w:rPr>
        <w:commentReference w:id="225"/>
      </w:r>
      <w:r w:rsidR="009460A5">
        <w:t xml:space="preserve">and 4,464 </w:t>
      </w:r>
      <w:del w:id="229" w:author="tquinn" w:date="2022-11-29T19:35:00Z">
        <w:r w:rsidDel="00293A1A">
          <w:delText>spot shrimp</w:delText>
        </w:r>
      </w:del>
      <w:ins w:id="230" w:author="tquinn" w:date="2022-11-29T19:35:00Z">
        <w:r w:rsidR="00293A1A">
          <w:t>Spot Shrimp</w:t>
        </w:r>
      </w:ins>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ins w:id="231" w:author="tquinn" w:date="2022-11-28T22:03:00Z">
        <w:r w:rsidR="00ED18E1">
          <w:t>combined</w:t>
        </w:r>
      </w:ins>
      <w:del w:id="232" w:author="tquinn" w:date="2022-11-28T22:03:00Z">
        <w:r w:rsidDel="00ED18E1">
          <w:delText>lumped together</w:delText>
        </w:r>
      </w:del>
      <w:r>
        <w:t xml:space="preserve"> as “</w:t>
      </w:r>
      <w:del w:id="233" w:author="tquinn" w:date="2022-11-29T19:34:00Z">
        <w:r w:rsidDel="00293A1A">
          <w:delText>pink shrimp</w:delText>
        </w:r>
      </w:del>
      <w:ins w:id="234" w:author="tquinn" w:date="2022-11-29T19:34:00Z">
        <w:r w:rsidR="00293A1A">
          <w:t>Pink Shrimp</w:t>
        </w:r>
      </w:ins>
      <w:r>
        <w:t xml:space="preserve">” for the purpose of this study. </w:t>
      </w:r>
      <w:ins w:id="235" w:author="tquinn" w:date="2022-11-29T07:17:00Z">
        <w:r w:rsidR="009E5EBB">
          <w:t>[</w:t>
        </w:r>
        <w:r w:rsidR="009E5EBB" w:rsidRPr="00F950E2">
          <w:rPr>
            <w:highlight w:val="yellow"/>
            <w:rPrChange w:id="236" w:author="tquinn" w:date="2022-11-29T07:20:00Z">
              <w:rPr/>
            </w:rPrChange>
          </w:rPr>
          <w:t xml:space="preserve">I think it is important to note that </w:t>
        </w:r>
      </w:ins>
      <w:proofErr w:type="spellStart"/>
      <w:ins w:id="237" w:author="tquinn" w:date="2022-11-29T07:18:00Z">
        <w:r w:rsidR="009E5EBB" w:rsidRPr="00F950E2">
          <w:rPr>
            <w:highlight w:val="yellow"/>
            <w:rPrChange w:id="238" w:author="tquinn" w:date="2022-11-29T07:20:00Z">
              <w:rPr/>
            </w:rPrChange>
          </w:rPr>
          <w:t>Crangon</w:t>
        </w:r>
        <w:proofErr w:type="spellEnd"/>
        <w:r w:rsidR="009E5EBB" w:rsidRPr="00F950E2">
          <w:rPr>
            <w:highlight w:val="yellow"/>
            <w:rPrChange w:id="239" w:author="tquinn" w:date="2022-11-29T07:20:00Z">
              <w:rPr/>
            </w:rPrChange>
          </w:rPr>
          <w:t xml:space="preserve"> are too small to be taken in sport or commercial fisheries whereas spot prawns definitely are</w:t>
        </w:r>
        <w:r w:rsidR="00F950E2" w:rsidRPr="00F950E2">
          <w:rPr>
            <w:highlight w:val="yellow"/>
            <w:rPrChange w:id="240" w:author="tquinn" w:date="2022-11-29T07:20:00Z">
              <w:rPr/>
            </w:rPrChange>
          </w:rPr>
          <w:t xml:space="preserve"> a prime target. I am not sure about pinks. Thus some mention should be made here or in the Introduction t</w:t>
        </w:r>
      </w:ins>
      <w:ins w:id="241" w:author="tquinn" w:date="2022-11-29T07:19:00Z">
        <w:r w:rsidR="00F950E2" w:rsidRPr="00F950E2">
          <w:rPr>
            <w:highlight w:val="yellow"/>
            <w:rPrChange w:id="242" w:author="tquinn" w:date="2022-11-29T07:20:00Z">
              <w:rPr/>
            </w:rPrChange>
          </w:rPr>
          <w:t>o this effect, and any interpretation should also consider exploitation. WDFW must have information on the extent of that, in Area 10 and Puget Sound as a whole. We will need to link that to recruitment, etc. The fin</w:t>
        </w:r>
      </w:ins>
      <w:ins w:id="243" w:author="tquinn" w:date="2022-11-29T07:20:00Z">
        <w:r w:rsidR="00F950E2" w:rsidRPr="00F950E2">
          <w:rPr>
            <w:highlight w:val="yellow"/>
            <w:rPrChange w:id="244" w:author="tquinn" w:date="2022-11-29T07:20:00Z">
              <w:rPr/>
            </w:rPrChange>
          </w:rPr>
          <w:t>f</w:t>
        </w:r>
      </w:ins>
      <w:ins w:id="245" w:author="tquinn" w:date="2022-11-29T07:19:00Z">
        <w:r w:rsidR="00F950E2" w:rsidRPr="00F950E2">
          <w:rPr>
            <w:highlight w:val="yellow"/>
            <w:rPrChange w:id="246" w:author="tquinn" w:date="2022-11-29T07:20:00Z">
              <w:rPr/>
            </w:rPrChange>
          </w:rPr>
          <w:t>ish are virtually cl</w:t>
        </w:r>
      </w:ins>
      <w:ins w:id="247" w:author="tquinn" w:date="2022-11-29T07:20:00Z">
        <w:r w:rsidR="00F950E2" w:rsidRPr="00F950E2">
          <w:rPr>
            <w:highlight w:val="yellow"/>
            <w:rPrChange w:id="248" w:author="tquinn" w:date="2022-11-29T07:20:00Z">
              <w:rPr/>
            </w:rPrChange>
          </w:rPr>
          <w:t>osed to fishing but I know there are tribal crab fisheries in Port Madison. I do not know about prawns.]</w:t>
        </w:r>
      </w:ins>
    </w:p>
    <w:p w14:paraId="4BFAF49C" w14:textId="5E01F3FA"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F716E0">
        <w:rPr>
          <w:i/>
          <w:iCs/>
          <w:rPrChange w:id="249" w:author="Microsoft Office User" w:date="2022-12-05T09:47:00Z">
            <w:rPr/>
          </w:rPrChange>
        </w:rPr>
        <w:t>t-1</w:t>
      </w:r>
      <w:r w:rsidR="00390F59">
        <w:t xml:space="preserve"> through </w:t>
      </w:r>
      <w:r w:rsidR="0041436E">
        <w:t>April</w:t>
      </w:r>
      <w:r w:rsidR="00390F59">
        <w:t xml:space="preserve"> of year </w:t>
      </w:r>
      <w:r w:rsidR="00390F59" w:rsidRPr="00F716E0">
        <w:rPr>
          <w:i/>
          <w:iCs/>
          <w:rPrChange w:id="250" w:author="Microsoft Office User" w:date="2022-12-05T09:47:00Z">
            <w:rPr/>
          </w:rPrChange>
        </w:rPr>
        <w:t>t</w:t>
      </w:r>
      <w:r w:rsidR="00390F59">
        <w:t>)</w:t>
      </w:r>
      <w:r w:rsidR="00250537">
        <w:t xml:space="preserve">. </w:t>
      </w:r>
      <w:ins w:id="251" w:author="tquinn" w:date="2022-11-28T22:04:00Z">
        <w:r w:rsidR="00ED18E1">
          <w:t>[</w:t>
        </w:r>
        <w:r w:rsidR="00ED18E1" w:rsidRPr="00ED18E1">
          <w:rPr>
            <w:highlight w:val="yellow"/>
            <w:rPrChange w:id="252" w:author="tquinn" w:date="2022-11-28T22:09:00Z">
              <w:rPr/>
            </w:rPrChange>
          </w:rPr>
          <w:t xml:space="preserve">OK but what about Puget Sound conditions? Surely there are data from most of the years on temperature? </w:t>
        </w:r>
      </w:ins>
      <w:ins w:id="253" w:author="tquinn" w:date="2022-11-28T22:09:00Z">
        <w:r w:rsidR="00ED18E1" w:rsidRPr="00ED18E1">
          <w:rPr>
            <w:highlight w:val="yellow"/>
            <w:rPrChange w:id="254" w:author="tquinn" w:date="2022-11-28T22:09:00Z">
              <w:rPr/>
            </w:rPrChange>
          </w:rPr>
          <w:t>See Smith et al. (2015) for links to Puget Sound data.</w:t>
        </w:r>
      </w:ins>
    </w:p>
    <w:p w14:paraId="4BC25C79" w14:textId="6E520CBB" w:rsidR="0073067C" w:rsidRDefault="009E7D81" w:rsidP="00766378">
      <w:pPr>
        <w:spacing w:line="480" w:lineRule="auto"/>
        <w:ind w:firstLine="720"/>
      </w:pPr>
      <w:r>
        <w:lastRenderedPageBreak/>
        <w:t xml:space="preserve">We fit different forms of a random walk model to the time series of shrimp catches to </w:t>
      </w:r>
      <w:r w:rsidR="00D93C2D">
        <w:t>examine</w:t>
      </w:r>
      <w:r>
        <w:t xml:space="preserve"> 1) </w:t>
      </w:r>
      <w:r w:rsidR="00341549">
        <w:t>whether annual</w:t>
      </w:r>
      <w:ins w:id="255" w:author="tquinn" w:date="2022-11-29T07:10:00Z">
        <w:r w:rsidR="009E5EBB">
          <w:t xml:space="preserve"> catch per unit of effort</w:t>
        </w:r>
      </w:ins>
      <w:r w:rsidR="00341549">
        <w:t xml:space="preserve"> </w:t>
      </w:r>
      <w:ins w:id="256" w:author="tquinn" w:date="2022-11-29T07:11:00Z">
        <w:r w:rsidR="009E5EBB">
          <w:t>(</w:t>
        </w:r>
      </w:ins>
      <w:r w:rsidR="00341549">
        <w:t>CPUE</w:t>
      </w:r>
      <w:ins w:id="257" w:author="tquinn" w:date="2022-11-29T07:11:00Z">
        <w:r w:rsidR="009E5EBB">
          <w:t>)</w:t>
        </w:r>
      </w:ins>
      <w:r w:rsidR="00341549">
        <w:t xml:space="preserve"> </w:t>
      </w:r>
      <w:ins w:id="258" w:author="tquinn" w:date="2022-11-29T07:09:00Z">
        <w:r w:rsidR="009E5EBB">
          <w:t>[</w:t>
        </w:r>
      </w:ins>
      <w:ins w:id="259" w:author="tquinn" w:date="2022-11-29T07:10:00Z">
        <w:r w:rsidR="009E5EBB" w:rsidRPr="009E5EBB">
          <w:rPr>
            <w:highlight w:val="yellow"/>
            <w:rPrChange w:id="260" w:author="tquinn" w:date="2022-11-29T07:10:00Z">
              <w:rPr/>
            </w:rPrChange>
          </w:rPr>
          <w:t>W</w:t>
        </w:r>
      </w:ins>
      <w:ins w:id="261" w:author="tquinn" w:date="2022-11-29T07:09:00Z">
        <w:r w:rsidR="009E5EBB" w:rsidRPr="009E5EBB">
          <w:rPr>
            <w:highlight w:val="yellow"/>
            <w:rPrChange w:id="262" w:author="tquinn" w:date="2022-11-29T07:10:00Z">
              <w:rPr/>
            </w:rPrChange>
          </w:rPr>
          <w:t xml:space="preserve">ere catches pooled so </w:t>
        </w:r>
        <w:r w:rsidR="009E5EBB" w:rsidRPr="009E5EBB">
          <w:rPr>
            <w:highlight w:val="yellow"/>
            <w:rPrChange w:id="263" w:author="tquinn" w:date="2022-11-29T07:16:00Z">
              <w:rPr/>
            </w:rPrChange>
          </w:rPr>
          <w:t xml:space="preserve">the annual total was the unit or replication? I think this needs to </w:t>
        </w:r>
      </w:ins>
      <w:ins w:id="264" w:author="tquinn" w:date="2022-11-29T07:10:00Z">
        <w:r w:rsidR="009E5EBB" w:rsidRPr="009E5EBB">
          <w:rPr>
            <w:highlight w:val="yellow"/>
            <w:rPrChange w:id="265" w:author="tquinn" w:date="2022-11-29T07:16:00Z">
              <w:rPr/>
            </w:rPrChange>
          </w:rPr>
          <w:t>be clear.</w:t>
        </w:r>
      </w:ins>
      <w:ins w:id="266" w:author="tquinn" w:date="2022-11-29T07:16:00Z">
        <w:r w:rsidR="009E5EBB" w:rsidRPr="009E5EBB">
          <w:rPr>
            <w:highlight w:val="yellow"/>
            <w:rPrChange w:id="267" w:author="tquinn" w:date="2022-11-29T07:16:00Z">
              <w:rPr/>
            </w:rPrChange>
          </w:rPr>
          <w:t xml:space="preserve"> If so, then there is no information on vertical distribution or diel changes. That is your choice but it needs to be clear.</w:t>
        </w:r>
      </w:ins>
      <w:ins w:id="268" w:author="tquinn" w:date="2022-11-29T07:10:00Z">
        <w:r w:rsidR="009E5EBB">
          <w:t>]</w:t>
        </w:r>
      </w:ins>
      <w:r w:rsidR="00341549">
        <w:t>values had any systematic</w:t>
      </w:r>
      <w:del w:id="269" w:author="tquinn" w:date="2022-11-29T07:10:00Z">
        <w:r w:rsidR="00341549" w:rsidDel="009E5EBB">
          <w:delText xml:space="preserve"> upwards or downwards</w:delText>
        </w:r>
      </w:del>
      <w:r w:rsidR="00341549">
        <w:t xml:space="preserve"> trends; 2) </w:t>
      </w:r>
      <w:r>
        <w:t xml:space="preserve">whether </w:t>
      </w:r>
      <w:r w:rsidR="00341549">
        <w:t xml:space="preserve">any </w:t>
      </w:r>
      <w:ins w:id="270" w:author="tquinn" w:date="2022-11-29T07:10:00Z">
        <w:r w:rsidR="009E5EBB">
          <w:t xml:space="preserve">CPUE </w:t>
        </w:r>
      </w:ins>
      <w:r>
        <w:t xml:space="preserve">trends </w:t>
      </w:r>
      <w:del w:id="271" w:author="tquinn" w:date="2022-11-29T07:10:00Z">
        <w:r w:rsidDel="009E5EBB">
          <w:delText xml:space="preserve">in shrimp CPUE </w:delText>
        </w:r>
      </w:del>
      <w:r>
        <w:t xml:space="preserve">were common among all species or </w:t>
      </w:r>
      <w:ins w:id="272" w:author="tquinn" w:date="2022-11-29T07:11:00Z">
        <w:r w:rsidR="009E5EBB">
          <w:t>separate</w:t>
        </w:r>
      </w:ins>
      <w:del w:id="273" w:author="tquinn" w:date="2022-11-29T07:11:00Z">
        <w:r w:rsidDel="009E5EBB">
          <w:delText>unique to each genus</w:delText>
        </w:r>
      </w:del>
      <w:r>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w:t>
      </w:r>
      <w:proofErr w:type="spellStart"/>
      <w:r w:rsidR="00D93C2D">
        <w:t>AICc</w:t>
      </w:r>
      <w:proofErr w:type="spellEnd"/>
      <w:r w:rsidR="00D93C2D">
        <w:t>).</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lastRenderedPageBreak/>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taxa</w:t>
      </w:r>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6F2CFE1E" w:rsidR="00025F14" w:rsidRDefault="00A947D4">
      <w:pPr>
        <w:spacing w:line="480" w:lineRule="auto"/>
      </w:pPr>
      <w:del w:id="274" w:author="Microsoft Office User" w:date="2022-12-05T09:49:00Z">
        <w:r w:rsidDel="00F716E0">
          <w:delText>x</w:delText>
        </w:r>
      </w:del>
      <w:r w:rsidR="00025F14">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r w:rsidRPr="00C13D23">
        <w:rPr>
          <w:i/>
          <w:iCs/>
        </w:rPr>
        <w:t>Crangon</w:t>
      </w:r>
      <w:proofErr w:type="spell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48FD34D" w:rsidR="00E73FA4" w:rsidRPr="00C1164B" w:rsidRDefault="00DB00B3" w:rsidP="00E73FA4">
      <w:pPr>
        <w:spacing w:line="480" w:lineRule="auto"/>
        <w:ind w:firstLine="720"/>
      </w:pPr>
      <w:proofErr w:type="spellStart"/>
      <w:r w:rsidRPr="00C13D23">
        <w:rPr>
          <w:i/>
          <w:iCs/>
        </w:rPr>
        <w:t>Crangon</w:t>
      </w:r>
      <w:proofErr w:type="spellEnd"/>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w:t>
      </w:r>
      <w:del w:id="275" w:author="tquinn" w:date="2022-11-29T19:34:00Z">
        <w:r w:rsidDel="00293A1A">
          <w:delText>pink shrimp</w:delText>
        </w:r>
      </w:del>
      <w:ins w:id="276" w:author="tquinn" w:date="2022-11-29T19:34:00Z">
        <w:r w:rsidR="00293A1A">
          <w:t>Pink Shrimp</w:t>
        </w:r>
      </w:ins>
      <w:r>
        <w:t xml:space="preserve"> and </w:t>
      </w:r>
      <w:del w:id="277" w:author="tquinn" w:date="2022-11-29T19:35:00Z">
        <w:r w:rsidDel="00293A1A">
          <w:delText>spot shrimp</w:delText>
        </w:r>
      </w:del>
      <w:ins w:id="278" w:author="tquinn" w:date="2022-11-29T19:35:00Z">
        <w:r w:rsidR="00293A1A">
          <w:t>Spot Shrimp</w:t>
        </w:r>
      </w:ins>
      <w:r>
        <w:t xml:space="preserve"> abundances increased dramatically in 2013 </w:t>
      </w:r>
      <w:r w:rsidR="0004786B">
        <w:t>and</w:t>
      </w:r>
      <w:r w:rsidR="00693DCA">
        <w:t xml:space="preserve"> remained high through the end of the dataset in 2019</w:t>
      </w:r>
      <w:r>
        <w:t xml:space="preserve"> (Figure 2). </w:t>
      </w:r>
      <w:r w:rsidR="00B05B14">
        <w:t>CPUE</w:t>
      </w:r>
      <w:del w:id="279" w:author="tquinn" w:date="2022-11-29T07:23:00Z">
        <w:r w:rsidR="00B05B14" w:rsidDel="00F950E2">
          <w:delText>’s</w:delText>
        </w:r>
      </w:del>
      <w:r w:rsidR="00B05B14">
        <w:t xml:space="preserve"> of </w:t>
      </w:r>
      <w:del w:id="280" w:author="tquinn" w:date="2022-11-29T19:35:00Z">
        <w:r w:rsidR="00B05B14" w:rsidDel="00293A1A">
          <w:delText>s</w:delText>
        </w:r>
        <w:r w:rsidDel="00293A1A">
          <w:delText>pot shrimp</w:delText>
        </w:r>
      </w:del>
      <w:ins w:id="281" w:author="tquinn" w:date="2022-11-29T19:35:00Z">
        <w:r w:rsidR="00293A1A">
          <w:t>Spot Shrimp</w:t>
        </w:r>
      </w:ins>
      <w:r>
        <w:t xml:space="preserve"> </w:t>
      </w:r>
      <w:del w:id="282" w:author="tquinn" w:date="2022-11-29T07:23:00Z">
        <w:r w:rsidDel="00F950E2">
          <w:delText xml:space="preserve">have </w:delText>
        </w:r>
      </w:del>
      <w:r w:rsidR="00B05B14">
        <w:t xml:space="preserve">varied </w:t>
      </w:r>
      <w:r>
        <w:t xml:space="preserve">more since 2013, </w:t>
      </w:r>
      <w:ins w:id="283" w:author="tquinn" w:date="2022-11-29T07:23:00Z">
        <w:r w:rsidR="00F950E2">
          <w:t>and</w:t>
        </w:r>
      </w:ins>
      <w:del w:id="284" w:author="tquinn" w:date="2022-11-29T07:23:00Z">
        <w:r w:rsidDel="00F950E2">
          <w:delText>with</w:delText>
        </w:r>
      </w:del>
      <w:r>
        <w:t xml:space="preserve"> 2015 </w:t>
      </w:r>
      <w:ins w:id="285" w:author="tquinn" w:date="2022-11-29T07:24:00Z">
        <w:r w:rsidR="00F950E2">
          <w:t>was</w:t>
        </w:r>
      </w:ins>
      <w:del w:id="286" w:author="tquinn" w:date="2022-11-29T07:24:00Z">
        <w:r w:rsidDel="00F950E2">
          <w:delText>abundance</w:delText>
        </w:r>
      </w:del>
      <w:r>
        <w:t xml:space="preserve"> similar to pre-2013 levels</w:t>
      </w:r>
      <w:r w:rsidRPr="00C1164B">
        <w:t xml:space="preserve">. Abundance subsequently increased again, </w:t>
      </w:r>
      <w:ins w:id="287" w:author="tquinn" w:date="2022-11-29T07:29:00Z">
        <w:r w:rsidR="000901C2">
          <w:t>and</w:t>
        </w:r>
      </w:ins>
      <w:del w:id="288" w:author="tquinn" w:date="2022-11-29T07:29:00Z">
        <w:r w:rsidRPr="00C1164B" w:rsidDel="000901C2">
          <w:delText>with</w:delText>
        </w:r>
      </w:del>
      <w:r w:rsidRPr="00C1164B">
        <w:t xml:space="preserve"> 2019 </w:t>
      </w:r>
      <w:del w:id="289" w:author="tquinn" w:date="2022-11-29T19:35:00Z">
        <w:r w:rsidRPr="00C1164B" w:rsidDel="00293A1A">
          <w:delText>spot shrimp</w:delText>
        </w:r>
      </w:del>
      <w:ins w:id="290" w:author="tquinn" w:date="2022-11-29T19:35:00Z">
        <w:r w:rsidR="00293A1A">
          <w:t>Spot Shrimp</w:t>
        </w:r>
      </w:ins>
      <w:r w:rsidRPr="00C1164B">
        <w:t xml:space="preserve"> </w:t>
      </w:r>
      <w:ins w:id="291" w:author="tquinn" w:date="2022-11-29T07:29:00Z">
        <w:r w:rsidR="000901C2">
          <w:t>CPUE was</w:t>
        </w:r>
      </w:ins>
      <w:del w:id="292" w:author="tquinn" w:date="2022-11-29T07:29:00Z">
        <w:r w:rsidRPr="00C1164B" w:rsidDel="000901C2">
          <w:delText>abundance being</w:delText>
        </w:r>
      </w:del>
      <w:r w:rsidRPr="00C1164B">
        <w:t xml:space="preserve"> the highest </w:t>
      </w:r>
      <w:commentRangeStart w:id="293"/>
      <w:r w:rsidRPr="00C1164B">
        <w:t>on record.</w:t>
      </w:r>
      <w:commentRangeEnd w:id="293"/>
      <w:r w:rsidR="00946509">
        <w:rPr>
          <w:rStyle w:val="CommentReference"/>
          <w:rFonts w:asciiTheme="minorHAnsi" w:eastAsiaTheme="minorHAnsi" w:hAnsiTheme="minorHAnsi" w:cstheme="minorBidi"/>
          <w:lang w:eastAsia="en-US"/>
        </w:rPr>
        <w:commentReference w:id="293"/>
      </w:r>
    </w:p>
    <w:p w14:paraId="30AE4CD5" w14:textId="108ECD44" w:rsidR="000901C2" w:rsidRDefault="000D68E4" w:rsidP="00C13D23">
      <w:pPr>
        <w:spacing w:line="480" w:lineRule="auto"/>
        <w:ind w:firstLine="720"/>
        <w:rPr>
          <w:ins w:id="294" w:author="tquinn" w:date="2022-11-29T07:37:00Z"/>
        </w:rPr>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w:t>
      </w:r>
      <w:proofErr w:type="spellStart"/>
      <w:r w:rsidR="00177868">
        <w:t>AICc</w:t>
      </w:r>
      <w:proofErr w:type="spellEnd"/>
      <w:r w:rsidR="00177868">
        <w:t xml:space="preserve"> of 2.0 of each other</w:t>
      </w:r>
      <w:r w:rsidR="001B049B">
        <w:t xml:space="preserve"> (Table 1)</w:t>
      </w:r>
      <w:r w:rsidR="00C1164B" w:rsidRPr="00C1164B">
        <w:t>. The first</w:t>
      </w:r>
      <w:r w:rsidRPr="00C1164B">
        <w:t xml:space="preserve"> model </w:t>
      </w:r>
      <w:r w:rsidR="00177868">
        <w:t xml:space="preserve">(delta </w:t>
      </w:r>
      <w:proofErr w:type="spellStart"/>
      <w:r w:rsidR="00177868">
        <w:t>AICc</w:t>
      </w:r>
      <w:proofErr w:type="spellEnd"/>
      <w:r w:rsidR="00177868">
        <w:t xml:space="preserve">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shrimp abundance increased. </w:t>
      </w:r>
      <w:r w:rsidR="00FD5579">
        <w:t xml:space="preserve">Positive ONI values were associated with increasing shrimp abundance, with the trend largely being driven by the strong </w:t>
      </w:r>
      <w:r w:rsidR="00FD5579" w:rsidRPr="00C1164B">
        <w:t xml:space="preserve">El Niño </w:t>
      </w:r>
      <w:r w:rsidR="00FD5579">
        <w:t>in 2014</w:t>
      </w:r>
      <w:del w:id="295" w:author="Microsoft Office User" w:date="2022-12-05T09:51:00Z">
        <w:r w:rsidR="00FD5579" w:rsidDel="00946509">
          <w:delText>-</w:delText>
        </w:r>
      </w:del>
      <w:ins w:id="296" w:author="Microsoft Office User" w:date="2022-12-05T09:51:00Z">
        <w:r w:rsidR="00946509">
          <w:t>–</w:t>
        </w:r>
      </w:ins>
      <w:r w:rsidR="00FD5579">
        <w:t xml:space="preserve">2016 concurrent with a large increase in shrimp abundance </w:t>
      </w:r>
      <w:r w:rsidR="00AC4FF9">
        <w:t>that began</w:t>
      </w:r>
      <w:r w:rsidR="00FD5579">
        <w:t xml:space="preserve"> in 2013 (Figure 2). </w:t>
      </w:r>
      <w:r w:rsidR="00C1164B" w:rsidRPr="00C1164B">
        <w:t xml:space="preserve">The second model </w:t>
      </w:r>
      <w:r w:rsidR="00177868">
        <w:t xml:space="preserve">(delta </w:t>
      </w:r>
      <w:proofErr w:type="spellStart"/>
      <w:r w:rsidR="00177868">
        <w:t>AICc</w:t>
      </w:r>
      <w:proofErr w:type="spellEnd"/>
      <w:r w:rsidR="00177868">
        <w:t xml:space="preserve">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ins w:id="297" w:author="tquinn" w:date="2022-11-29T07:30:00Z">
        <w:r w:rsidR="000901C2">
          <w:t xml:space="preserve"> </w:t>
        </w:r>
      </w:ins>
    </w:p>
    <w:p w14:paraId="6C0C066F" w14:textId="4E30F3E5" w:rsidR="00703C06" w:rsidRDefault="000901C2" w:rsidP="00C13D23">
      <w:pPr>
        <w:spacing w:line="480" w:lineRule="auto"/>
        <w:ind w:firstLine="720"/>
      </w:pPr>
      <w:ins w:id="298" w:author="tquinn" w:date="2022-11-29T07:37:00Z">
        <w:r w:rsidRPr="000901C2">
          <w:rPr>
            <w:highlight w:val="yellow"/>
            <w:rPrChange w:id="299" w:author="tquinn" w:date="2022-11-29T07:38:00Z">
              <w:rPr/>
            </w:rPrChange>
          </w:rPr>
          <w:lastRenderedPageBreak/>
          <w:t>S</w:t>
        </w:r>
      </w:ins>
      <w:ins w:id="300" w:author="tquinn" w:date="2022-11-29T07:30:00Z">
        <w:r w:rsidRPr="000901C2">
          <w:rPr>
            <w:highlight w:val="yellow"/>
            <w:rPrChange w:id="301" w:author="tquinn" w:date="2022-11-29T07:38:00Z">
              <w:rPr/>
            </w:rPrChange>
          </w:rPr>
          <w:t>o</w:t>
        </w:r>
      </w:ins>
      <w:ins w:id="302" w:author="tquinn" w:date="2022-11-29T07:37:00Z">
        <w:r w:rsidRPr="000901C2">
          <w:rPr>
            <w:highlight w:val="yellow"/>
            <w:rPrChange w:id="303" w:author="tquinn" w:date="2022-11-29T07:38:00Z">
              <w:rPr/>
            </w:rPrChange>
          </w:rPr>
          <w:t>,</w:t>
        </w:r>
      </w:ins>
      <w:ins w:id="304" w:author="tquinn" w:date="2022-11-29T07:30:00Z">
        <w:r w:rsidRPr="000901C2">
          <w:rPr>
            <w:highlight w:val="yellow"/>
            <w:rPrChange w:id="305" w:author="tquinn" w:date="2022-11-29T07:38:00Z">
              <w:rPr/>
            </w:rPrChange>
          </w:rPr>
          <w:t xml:space="preserve"> no mention of depth distribution or diel changes</w:t>
        </w:r>
      </w:ins>
      <w:ins w:id="306" w:author="tquinn" w:date="2022-11-29T07:37:00Z">
        <w:r w:rsidRPr="000901C2">
          <w:rPr>
            <w:highlight w:val="yellow"/>
            <w:rPrChange w:id="307" w:author="tquinn" w:date="2022-11-29T07:38:00Z">
              <w:rPr/>
            </w:rPrChange>
          </w:rPr>
          <w:t>?</w:t>
        </w:r>
      </w:ins>
      <w:ins w:id="308" w:author="tquinn" w:date="2022-11-29T07:30:00Z">
        <w:r w:rsidRPr="000901C2">
          <w:rPr>
            <w:highlight w:val="yellow"/>
            <w:rPrChange w:id="309" w:author="tquinn" w:date="2022-11-29T07:38:00Z">
              <w:rPr/>
            </w:rPrChange>
          </w:rPr>
          <w:t xml:space="preserve"> That is fine,</w:t>
        </w:r>
      </w:ins>
      <w:ins w:id="310" w:author="tquinn" w:date="2022-11-29T07:37:00Z">
        <w:r w:rsidRPr="000901C2">
          <w:rPr>
            <w:highlight w:val="yellow"/>
            <w:rPrChange w:id="311" w:author="tquinn" w:date="2022-11-29T07:38:00Z">
              <w:rPr/>
            </w:rPrChange>
          </w:rPr>
          <w:t xml:space="preserve"> but </w:t>
        </w:r>
      </w:ins>
      <w:ins w:id="312" w:author="tquinn" w:date="2022-11-29T07:31:00Z">
        <w:r w:rsidRPr="000901C2">
          <w:rPr>
            <w:highlight w:val="yellow"/>
            <w:rPrChange w:id="313" w:author="tquinn" w:date="2022-11-29T07:38:00Z">
              <w:rPr/>
            </w:rPrChange>
          </w:rPr>
          <w:t xml:space="preserve">it leaves a lot of data unreported. Given that there are depths in Puget Sound greater than we trawled, and given the ease of producing such a table, </w:t>
        </w:r>
      </w:ins>
      <w:ins w:id="314" w:author="tquinn" w:date="2022-11-29T07:32:00Z">
        <w:r w:rsidRPr="000901C2">
          <w:rPr>
            <w:highlight w:val="yellow"/>
            <w:rPrChange w:id="315" w:author="tquinn" w:date="2022-11-29T07:38:00Z">
              <w:rPr/>
            </w:rPrChange>
          </w:rPr>
          <w:t>perhaps you can produce a normalized table of catch per trawl by depth and time of day. That is, a 4 x 5 table with the average per</w:t>
        </w:r>
      </w:ins>
      <w:ins w:id="316" w:author="tquinn" w:date="2022-11-29T07:33:00Z">
        <w:r w:rsidRPr="000901C2">
          <w:rPr>
            <w:highlight w:val="yellow"/>
            <w:rPrChange w:id="317" w:author="tquinn" w:date="2022-11-29T07:38:00Z">
              <w:rPr/>
            </w:rPrChange>
          </w:rPr>
          <w:t xml:space="preserve">cent of all shrimp taken in each depth x time combination, so the total is 100% for each year, averaged over the years (unless you want to ask whether this too has changed). For example, if the highest </w:t>
        </w:r>
      </w:ins>
      <w:ins w:id="318" w:author="tquinn" w:date="2022-11-29T07:34:00Z">
        <w:r w:rsidRPr="000901C2">
          <w:rPr>
            <w:highlight w:val="yellow"/>
            <w:rPrChange w:id="319" w:author="tquinn" w:date="2022-11-29T07:38:00Z">
              <w:rPr/>
            </w:rPrChange>
          </w:rPr>
          <w:t xml:space="preserve">catches are at the greatest depth, then one might wonder whether the shrimp are just a bit deeper or shallower in some years, not more or less abundant. I know if I were a reviewer, I would ask about this. </w:t>
        </w:r>
      </w:ins>
      <w:ins w:id="320" w:author="tquinn" w:date="2022-11-29T07:35:00Z">
        <w:r w:rsidRPr="000901C2">
          <w:rPr>
            <w:highlight w:val="yellow"/>
            <w:rPrChange w:id="321" w:author="tquinn" w:date="2022-11-29T07:38:00Z">
              <w:rPr/>
            </w:rPrChange>
          </w:rPr>
          <w:t>There could be, for example, 3 supplemental tables, one for each species, or one larger one. More analysis of changes in depth distribution by year would also be possible, and would be revealed quick</w:t>
        </w:r>
      </w:ins>
      <w:ins w:id="322" w:author="tquinn" w:date="2022-11-29T07:36:00Z">
        <w:r w:rsidRPr="000901C2">
          <w:rPr>
            <w:highlight w:val="yellow"/>
            <w:rPrChange w:id="323" w:author="tquinn" w:date="2022-11-29T07:38:00Z">
              <w:rPr/>
            </w:rPrChange>
          </w:rPr>
          <w:t xml:space="preserve">ly from the assembly of the data into such a table. If there is no change then that is that, but if there is a change (i.e., mode at 50 m in some years vs. 70 m </w:t>
        </w:r>
        <w:r w:rsidRPr="00F452EB">
          <w:rPr>
            <w:highlight w:val="yellow"/>
            <w:rPrChange w:id="324" w:author="tquinn" w:date="2022-11-29T08:07:00Z">
              <w:rPr/>
            </w:rPrChange>
          </w:rPr>
          <w:t>in others, etc.), that mig</w:t>
        </w:r>
      </w:ins>
      <w:ins w:id="325" w:author="tquinn" w:date="2022-11-29T07:37:00Z">
        <w:r w:rsidRPr="00F452EB">
          <w:rPr>
            <w:highlight w:val="yellow"/>
            <w:rPrChange w:id="326" w:author="tquinn" w:date="2022-11-29T08:07:00Z">
              <w:rPr/>
            </w:rPrChange>
          </w:rPr>
          <w:t>ht be worth mentioning</w:t>
        </w:r>
      </w:ins>
      <w:ins w:id="327" w:author="tquinn" w:date="2022-11-29T08:06:00Z">
        <w:r w:rsidR="00F452EB" w:rsidRPr="00F452EB">
          <w:rPr>
            <w:highlight w:val="yellow"/>
            <w:rPrChange w:id="328" w:author="tquinn" w:date="2022-11-29T08:07:00Z">
              <w:rPr/>
            </w:rPrChange>
          </w:rPr>
          <w:t>. Shrimp go pretty deep</w:t>
        </w:r>
      </w:ins>
      <w:ins w:id="329" w:author="tquinn" w:date="2022-11-29T08:07:00Z">
        <w:r w:rsidR="00F452EB" w:rsidRPr="00F452EB">
          <w:rPr>
            <w:highlight w:val="yellow"/>
            <w:rPrChange w:id="330" w:author="tquinn" w:date="2022-11-29T08:07:00Z">
              <w:rPr/>
            </w:rPrChange>
          </w:rPr>
          <w:t xml:space="preserve">; </w:t>
        </w:r>
      </w:ins>
      <w:ins w:id="331" w:author="tquinn" w:date="2022-11-29T08:06:00Z">
        <w:r w:rsidR="00F452EB" w:rsidRPr="00F452EB">
          <w:rPr>
            <w:highlight w:val="yellow"/>
            <w:rPrChange w:id="332" w:author="tquinn" w:date="2022-11-29T08:07:00Z">
              <w:rPr/>
            </w:rPrChange>
          </w:rPr>
          <w:t xml:space="preserve">along the coast </w:t>
        </w:r>
      </w:ins>
      <w:ins w:id="333" w:author="tquinn" w:date="2022-11-29T08:07:00Z">
        <w:r w:rsidR="00F452EB" w:rsidRPr="00F452EB">
          <w:rPr>
            <w:highlight w:val="yellow"/>
            <w:rPrChange w:id="334" w:author="tquinn" w:date="2022-11-29T08:07:00Z">
              <w:rPr/>
            </w:rPrChange>
          </w:rPr>
          <w:t xml:space="preserve">they </w:t>
        </w:r>
      </w:ins>
      <w:ins w:id="335" w:author="tquinn" w:date="2022-11-29T08:06:00Z">
        <w:r w:rsidR="00F452EB" w:rsidRPr="00F452EB">
          <w:rPr>
            <w:highlight w:val="yellow"/>
            <w:rPrChange w:id="336" w:author="tquinn" w:date="2022-11-29T08:07:00Z">
              <w:rPr/>
            </w:rPrChange>
          </w:rPr>
          <w:t xml:space="preserve">are </w:t>
        </w:r>
      </w:ins>
      <w:ins w:id="337" w:author="tquinn" w:date="2022-11-29T08:07:00Z">
        <w:r w:rsidR="00F452EB" w:rsidRPr="00F452EB">
          <w:rPr>
            <w:highlight w:val="yellow"/>
            <w:rPrChange w:id="338" w:author="tquinn" w:date="2022-11-29T08:07:00Z">
              <w:rPr/>
            </w:rPrChange>
          </w:rPr>
          <w:t>w</w:t>
        </w:r>
      </w:ins>
      <w:ins w:id="339" w:author="tquinn" w:date="2022-11-29T08:06:00Z">
        <w:r w:rsidR="00F452EB" w:rsidRPr="00F452EB">
          <w:rPr>
            <w:highlight w:val="yellow"/>
            <w:rPrChange w:id="340" w:author="tquinn" w:date="2022-11-29T08:07:00Z">
              <w:rPr/>
            </w:rPrChange>
          </w:rPr>
          <w:t>ell beyond our depths</w:t>
        </w:r>
      </w:ins>
      <w:ins w:id="341" w:author="tquinn" w:date="2022-11-29T07:37:00Z">
        <w:r w:rsidRPr="00F452EB">
          <w:rPr>
            <w:highlight w:val="yellow"/>
            <w:rPrChange w:id="342" w:author="tquinn" w:date="2022-11-29T08:07:00Z">
              <w:rPr/>
            </w:rPrChange>
          </w:rPr>
          <w:t>.</w:t>
        </w:r>
        <w:r>
          <w:t xml:space="preserve"> </w:t>
        </w:r>
      </w:ins>
      <w:ins w:id="343" w:author="tquinn" w:date="2022-11-29T07:31:00Z">
        <w:r>
          <w:t xml:space="preserve"> </w:t>
        </w:r>
      </w:ins>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65BF646E" w:rsidR="00F42362" w:rsidRPr="00A83159" w:rsidRDefault="00F42362" w:rsidP="00F42362">
      <w:pPr>
        <w:spacing w:line="480" w:lineRule="auto"/>
        <w:ind w:firstLine="720"/>
        <w:rPr>
          <w:shd w:val="clear" w:color="auto" w:fill="FFFFFF"/>
        </w:rPr>
      </w:pPr>
      <w:r>
        <w:t>The</w:t>
      </w:r>
      <w:r w:rsidRPr="002A4AB8">
        <w:t xml:space="preserve"> positive </w:t>
      </w:r>
      <w:ins w:id="344" w:author="tquinn" w:date="2022-11-29T08:20:00Z">
        <w:r w:rsidR="00FE6226">
          <w:t>association</w:t>
        </w:r>
      </w:ins>
      <w:del w:id="345" w:author="tquinn" w:date="2022-11-29T08:20:00Z">
        <w:r w:rsidRPr="002A4AB8" w:rsidDel="00FE6226">
          <w:delText>response</w:delText>
        </w:r>
      </w:del>
      <w:r w:rsidRPr="002A4AB8">
        <w:t xml:space="preserve"> of </w:t>
      </w:r>
      <w:ins w:id="346" w:author="tquinn" w:date="2022-11-29T08:21:00Z">
        <w:r w:rsidR="00FE6226">
          <w:t xml:space="preserve">CPUE for </w:t>
        </w:r>
      </w:ins>
      <w:ins w:id="347" w:author="tquinn" w:date="2022-11-29T08:20:00Z">
        <w:r w:rsidR="00FE6226">
          <w:t xml:space="preserve">all three of the focal </w:t>
        </w:r>
      </w:ins>
      <w:r>
        <w:t>shrimp</w:t>
      </w:r>
      <w:r w:rsidRPr="002A4AB8">
        <w:t xml:space="preserve"> species </w:t>
      </w:r>
      <w:ins w:id="348" w:author="tquinn" w:date="2022-11-29T08:20:00Z">
        <w:r w:rsidR="00FE6226">
          <w:t xml:space="preserve">sampled </w:t>
        </w:r>
      </w:ins>
      <w:del w:id="349" w:author="tquinn" w:date="2022-11-29T08:20:00Z">
        <w:r w:rsidDel="00FE6226">
          <w:delText>with</w:delText>
        </w:r>
      </w:del>
      <w:r>
        <w:t xml:space="preserve">in </w:t>
      </w:r>
      <w:ins w:id="350" w:author="tquinn" w:date="2022-11-29T08:20:00Z">
        <w:r w:rsidR="00FE6226">
          <w:t>Port Madison</w:t>
        </w:r>
      </w:ins>
      <w:del w:id="351" w:author="tquinn" w:date="2022-11-29T08:20:00Z">
        <w:r w:rsidDel="00FE6226">
          <w:delText>Puget Sound</w:delText>
        </w:r>
      </w:del>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188334902"/>
          <w:placeholder>
            <w:docPart w:val="C8E6179E5F38ED4B86161F4FF2CD64CB"/>
          </w:placeholder>
        </w:sdtPr>
        <w:sdtContent>
          <w:proofErr w:type="spellStart"/>
          <w:r w:rsidRPr="00F36D67">
            <w:rPr>
              <w:color w:val="000000"/>
            </w:rPr>
            <w:t>Groth</w:t>
          </w:r>
          <w:proofErr w:type="spellEnd"/>
          <w:r w:rsidRPr="00F36D67">
            <w:rPr>
              <w:color w:val="000000"/>
            </w:rPr>
            <w:t xml:space="preserve"> and Hannah (2018)</w:t>
          </w:r>
        </w:sdtContent>
      </w:sdt>
      <w:r>
        <w:t xml:space="preserve">, who noted that Washington coast </w:t>
      </w:r>
      <w:del w:id="352" w:author="tquinn" w:date="2022-11-29T19:34:00Z">
        <w:r w:rsidDel="00293A1A">
          <w:delText>pink shrimp</w:delText>
        </w:r>
      </w:del>
      <w:ins w:id="353" w:author="tquinn" w:date="2022-11-29T19:34:00Z">
        <w:r w:rsidR="00293A1A">
          <w:t>Pink Shrimp</w:t>
        </w:r>
      </w:ins>
      <w:r>
        <w:t xml:space="preserve"> responded differently to this latest phase of warmer water compared to prior events where growth and abundance were depressed during warm periods</w:t>
      </w:r>
      <w:ins w:id="354" w:author="tquinn" w:date="2022-11-29T08:21:00Z">
        <w:r w:rsidR="00FE6226">
          <w:t xml:space="preserve"> [</w:t>
        </w:r>
        <w:r w:rsidR="00FE6226" w:rsidRPr="00FE6226">
          <w:rPr>
            <w:highlight w:val="yellow"/>
            <w:rPrChange w:id="355" w:author="tquinn" w:date="2022-11-29T08:21:00Z">
              <w:rPr/>
            </w:rPrChange>
          </w:rPr>
          <w:t>this reference is incomplete</w:t>
        </w:r>
        <w:r w:rsidR="00FE6226">
          <w:t>]</w:t>
        </w:r>
      </w:ins>
      <w:r>
        <w:t xml:space="preserve">. Previous analysis has indicated that warmer water from El </w:t>
      </w:r>
      <w:r w:rsidRPr="002A4AB8">
        <w:t>Niño</w:t>
      </w:r>
      <w:r>
        <w:t xml:space="preserve"> and/or warm phase PDO events can depress </w:t>
      </w:r>
      <w:del w:id="356" w:author="tquinn" w:date="2022-11-29T19:34:00Z">
        <w:r w:rsidDel="00293A1A">
          <w:delText>pink shrimp</w:delText>
        </w:r>
      </w:del>
      <w:ins w:id="357" w:author="tquinn" w:date="2022-11-29T19:34:00Z">
        <w:r w:rsidR="00293A1A">
          <w:t>Pink Shrimp</w:t>
        </w:r>
      </w:ins>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r w:rsidRPr="00F36D67">
            <w:rPr>
              <w:color w:val="000000"/>
              <w:shd w:val="clear" w:color="auto" w:fill="FFFFFF"/>
            </w:rPr>
            <w:t>(</w:t>
          </w:r>
          <w:proofErr w:type="spellStart"/>
          <w:r w:rsidRPr="00F36D67">
            <w:rPr>
              <w:color w:val="000000"/>
              <w:shd w:val="clear" w:color="auto" w:fill="FFFFFF"/>
            </w:rPr>
            <w:t>Rothlisberg</w:t>
          </w:r>
          <w:proofErr w:type="spellEnd"/>
          <w:r w:rsidRPr="00F36D67">
            <w:rPr>
              <w:color w:val="000000"/>
              <w:shd w:val="clear" w:color="auto" w:fill="FFFFFF"/>
            </w:rPr>
            <w:t xml:space="preserve"> and Miller 1983)</w:t>
          </w:r>
        </w:sdtContent>
      </w:sdt>
      <w:r>
        <w:t xml:space="preserve">. The specific mechanisms that caused shrimp to respond differently in 2014–2016 were previously unknown, but our data suggest that it may be related to different climate dynamics during the 2014–2016 El </w:t>
      </w:r>
      <w:r w:rsidRPr="002A4AB8">
        <w:t>Niño</w:t>
      </w:r>
      <w:r>
        <w:t xml:space="preserve"> compared to the </w:t>
      </w:r>
      <w:r>
        <w:lastRenderedPageBreak/>
        <w:t xml:space="preserve">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681116741"/>
          <w:placeholder>
            <w:docPart w:val="C8E6179E5F38ED4B86161F4FF2CD64CB"/>
          </w:placeholder>
        </w:sdtPr>
        <w:sdtContent>
          <w:r w:rsidRPr="00F36D67">
            <w:rPr>
              <w:color w:val="000000"/>
              <w:shd w:val="clear" w:color="auto" w:fill="FFFFFF"/>
            </w:rPr>
            <w:t>(</w:t>
          </w:r>
          <w:proofErr w:type="spellStart"/>
          <w:r w:rsidRPr="00F36D67">
            <w:rPr>
              <w:color w:val="000000"/>
              <w:shd w:val="clear" w:color="auto" w:fill="FFFFFF"/>
            </w:rPr>
            <w:t>Jacox</w:t>
          </w:r>
          <w:proofErr w:type="spellEnd"/>
          <w:r w:rsidRPr="00F36D67">
            <w:rPr>
              <w:color w:val="000000"/>
              <w:shd w:val="clear" w:color="auto" w:fill="FFFFFF"/>
            </w:rPr>
            <w:t xml:space="preserve"> et al. 2016; </w:t>
          </w:r>
          <w:proofErr w:type="spellStart"/>
          <w:r w:rsidRPr="00F36D67">
            <w:rPr>
              <w:color w:val="000000"/>
              <w:shd w:val="clear" w:color="auto" w:fill="FFFFFF"/>
            </w:rPr>
            <w:t>Groth</w:t>
          </w:r>
          <w:proofErr w:type="spellEnd"/>
          <w:r w:rsidRPr="00F36D67">
            <w:rPr>
              <w:color w:val="000000"/>
              <w:shd w:val="clear" w:color="auto" w:fill="FFFFFF"/>
            </w:rPr>
            <w:t xml:space="preserve"> and Hannah 2018)</w:t>
          </w:r>
          <w:ins w:id="358" w:author="Microsoft Office User" w:date="2022-12-05T09:52:00Z">
            <w:r w:rsidR="00946509">
              <w:rPr>
                <w:color w:val="000000"/>
                <w:shd w:val="clear" w:color="auto" w:fill="FFFFFF"/>
              </w:rPr>
              <w:t>,</w:t>
            </w:r>
          </w:ins>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shrimp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The Blob </w:t>
      </w:r>
      <w:r w:rsidR="00653A6E" w:rsidRPr="002A4AB8">
        <w:t xml:space="preserve">ended </w:t>
      </w:r>
      <w:r w:rsidR="00653A6E">
        <w:t>in</w:t>
      </w:r>
      <w:r w:rsidR="00653A6E" w:rsidRPr="002A4AB8">
        <w:t xml:space="preserve"> </w:t>
      </w:r>
      <w:r w:rsidR="00653A6E">
        <w:t xml:space="preserve">2016, indicating that this may be an example of a long-term community shift. In fact, </w:t>
      </w:r>
      <w:del w:id="359" w:author="tquinn" w:date="2022-11-29T19:35:00Z">
        <w:r w:rsidR="00653A6E" w:rsidDel="00293A1A">
          <w:delText>spot shrimp</w:delText>
        </w:r>
      </w:del>
      <w:ins w:id="360" w:author="tquinn" w:date="2022-11-29T19:35:00Z">
        <w:r w:rsidR="00293A1A">
          <w:t>Spot Shrimp</w:t>
        </w:r>
      </w:ins>
      <w:r w:rsidR="00653A6E">
        <w:t xml:space="preserve"> CPUE from 2019 was higher than the initial 2013 increase.</w:t>
      </w:r>
      <w:ins w:id="361" w:author="tquinn" w:date="2022-11-29T08:46:00Z">
        <w:r w:rsidR="00974A0E">
          <w:t xml:space="preserve"> [</w:t>
        </w:r>
        <w:r w:rsidR="00974A0E" w:rsidRPr="00974A0E">
          <w:rPr>
            <w:highlight w:val="yellow"/>
            <w:rPrChange w:id="362" w:author="tquinn" w:date="2022-11-29T08:46:00Z">
              <w:rPr/>
            </w:rPrChange>
          </w:rPr>
          <w:t>Be careful – our sampling did not cover Puget Sound, in terms of horizontal or vertical extent</w:t>
        </w:r>
        <w:r w:rsidR="00974A0E">
          <w:t>.]</w:t>
        </w:r>
      </w:ins>
    </w:p>
    <w:p w14:paraId="32CE19BB" w14:textId="47F77D68"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14140596"/>
          <w:placeholder>
            <w:docPart w:val="D8635C981BEF524DBB1800DBAA46218D"/>
          </w:placeholder>
        </w:sdtPr>
        <w:sdtContent>
          <w:del w:id="363" w:author="Microsoft Office User" w:date="2022-12-05T09:52:00Z">
            <w:r w:rsidRPr="00F36D67" w:rsidDel="006D41D6">
              <w:rPr>
                <w:color w:val="000000"/>
              </w:rPr>
              <w:delText>(</w:delText>
            </w:r>
          </w:del>
          <w:r w:rsidRPr="00F36D67">
            <w:rPr>
              <w:color w:val="000000"/>
            </w:rPr>
            <w:t xml:space="preserve">Brodeur et al. </w:t>
          </w:r>
          <w:ins w:id="364" w:author="Microsoft Office User" w:date="2022-12-05T09:52:00Z">
            <w:r w:rsidR="006D41D6">
              <w:rPr>
                <w:color w:val="000000"/>
              </w:rPr>
              <w:t>(</w:t>
            </w:r>
          </w:ins>
          <w:r w:rsidRPr="00F36D67">
            <w:rPr>
              <w:color w:val="000000"/>
            </w:rPr>
            <w:t>2019)</w:t>
          </w:r>
        </w:sdtContent>
      </w:sdt>
      <w:r w:rsidRPr="002A4AB8">
        <w:t xml:space="preserve"> observed </w:t>
      </w:r>
      <w:r>
        <w:t xml:space="preserve">a </w:t>
      </w:r>
      <w:r w:rsidRPr="002A4AB8">
        <w:t xml:space="preserve">decrease in the abundance of krill and shrimp </w:t>
      </w:r>
      <w:r>
        <w:t xml:space="preserve">in the unusually warm surface and mid-waters in </w:t>
      </w:r>
      <w:r w:rsidRPr="002A4AB8">
        <w:t xml:space="preserve">the California Current </w:t>
      </w:r>
      <w:sdt>
        <w:sdtPr>
          <w:tag w:val="goog_rdk_59"/>
          <w:id w:val="1892459674"/>
        </w:sdtPr>
        <w:sdtContent/>
      </w:sdt>
      <w:r>
        <w:t xml:space="preserve">during </w:t>
      </w:r>
      <w:commentRangeStart w:id="365"/>
      <w:r>
        <w:t xml:space="preserve">the blob </w:t>
      </w:r>
      <w:commentRangeEnd w:id="365"/>
      <w:r w:rsidR="006D41D6">
        <w:rPr>
          <w:rStyle w:val="CommentReference"/>
          <w:rFonts w:asciiTheme="minorHAnsi" w:eastAsiaTheme="minorHAnsi" w:hAnsiTheme="minorHAnsi" w:cstheme="minorBidi"/>
          <w:lang w:eastAsia="en-US"/>
        </w:rPr>
        <w:commentReference w:id="365"/>
      </w:r>
      <w:r>
        <w:t>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67458438"/>
          <w:placeholder>
            <w:docPart w:val="D8635C981BEF524DBB1800DBAA46218D"/>
          </w:placeholder>
        </w:sdtPr>
        <w:sdtContent>
          <w:del w:id="366" w:author="Microsoft Office User" w:date="2022-12-05T09:53:00Z">
            <w:r w:rsidRPr="00F36D67" w:rsidDel="006D41D6">
              <w:rPr>
                <w:color w:val="000000"/>
              </w:rPr>
              <w:delText>(</w:delText>
            </w:r>
          </w:del>
          <w:r w:rsidRPr="00F36D67">
            <w:rPr>
              <w:color w:val="000000"/>
            </w:rPr>
            <w:t xml:space="preserve">Brodeur et al. </w:t>
          </w:r>
          <w:ins w:id="367" w:author="Microsoft Office User" w:date="2022-12-05T09:53:00Z">
            <w:r w:rsidR="006D41D6">
              <w:rPr>
                <w:color w:val="000000"/>
              </w:rPr>
              <w:t>(</w:t>
            </w:r>
          </w:ins>
          <w:r w:rsidRPr="00F36D67">
            <w:rPr>
              <w:color w:val="000000"/>
            </w:rPr>
            <w:t>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the blo</w:t>
      </w:r>
      <w:r>
        <w:t>b since</w:t>
      </w:r>
      <w:r w:rsidRPr="002A4AB8">
        <w:t xml:space="preserve"> the largest temperature differences as a result of the blob occurred in the top 50</w:t>
      </w:r>
      <w:r>
        <w:t>–</w:t>
      </w:r>
      <w:r w:rsidRPr="002A4AB8">
        <w:t>80</w:t>
      </w:r>
      <w:ins w:id="368" w:author="Microsoft Office User" w:date="2022-12-05T09:53:00Z">
        <w:r w:rsidR="006D41D6">
          <w:t xml:space="preserve"> </w:t>
        </w:r>
      </w:ins>
      <w:r w:rsidRPr="002A4AB8">
        <w:t>m of water, with deeper temperatures remaining close to their long</w:t>
      </w:r>
      <w:ins w:id="369" w:author="Microsoft Office User" w:date="2022-12-05T09:54:00Z">
        <w:r w:rsidR="006D41D6">
          <w:t>-</w:t>
        </w:r>
      </w:ins>
      <w:del w:id="370" w:author="Microsoft Office User" w:date="2022-12-05T09:53:00Z">
        <w:r w:rsidRPr="002A4AB8" w:rsidDel="006D41D6">
          <w:delText xml:space="preserve"> </w:delText>
        </w:r>
      </w:del>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Pr="00F36D67">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r w:rsidRPr="00F36D67">
            <w:rPr>
              <w:color w:val="000000"/>
            </w:rPr>
            <w:t>(Brodeur et al. 2019)</w:t>
          </w:r>
        </w:sdtContent>
      </w:sdt>
      <w:r w:rsidRPr="002A4AB8">
        <w:t>, indicatin</w:t>
      </w:r>
      <w:r>
        <w:t>g</w:t>
      </w:r>
      <w:r w:rsidRPr="002A4AB8">
        <w:t xml:space="preserve"> possible changes in shrimp and krill diel vertical behavior in response to </w:t>
      </w:r>
      <w:sdt>
        <w:sdtPr>
          <w:tag w:val="goog_rdk_71"/>
          <w:id w:val="-1232620406"/>
        </w:sdtPr>
        <w:sdtContent/>
      </w:sdt>
      <w:r w:rsidRPr="002A4AB8">
        <w:t>un</w:t>
      </w:r>
      <w:r>
        <w:t>favorable</w:t>
      </w:r>
      <w:r w:rsidRPr="002A4AB8">
        <w:t xml:space="preserve"> temperatures near the surface.</w:t>
      </w:r>
      <w:ins w:id="371" w:author="tquinn" w:date="2022-11-29T08:47:00Z">
        <w:r w:rsidR="00974A0E">
          <w:t>[</w:t>
        </w:r>
        <w:r w:rsidR="00974A0E" w:rsidRPr="00974A0E">
          <w:rPr>
            <w:highlight w:val="yellow"/>
            <w:rPrChange w:id="372" w:author="tquinn" w:date="2022-11-29T08:49:00Z">
              <w:rPr/>
            </w:rPrChange>
          </w:rPr>
          <w:t>This text will cause the reader to wonder about physical conditions at our site. Perhaps you do not wish to use th</w:t>
        </w:r>
      </w:ins>
      <w:ins w:id="373" w:author="tquinn" w:date="2022-11-29T08:48:00Z">
        <w:r w:rsidR="00974A0E" w:rsidRPr="00974A0E">
          <w:rPr>
            <w:highlight w:val="yellow"/>
            <w:rPrChange w:id="374" w:author="tquinn" w:date="2022-11-29T08:49:00Z">
              <w:rPr/>
            </w:rPrChange>
          </w:rPr>
          <w:t xml:space="preserve">e annual surface temps or depth profile data, but at least some mention of general physical conditions such as temperature and salinity seems called for. I think that belongs in the Methods section under site description, or the </w:t>
        </w:r>
        <w:r w:rsidR="00974A0E" w:rsidRPr="00974A0E">
          <w:rPr>
            <w:highlight w:val="yellow"/>
            <w:rPrChange w:id="375" w:author="tquinn" w:date="2022-11-29T08:49:00Z">
              <w:rPr/>
            </w:rPrChange>
          </w:rPr>
          <w:lastRenderedPageBreak/>
          <w:t>Results, depending on how the paper is cast and</w:t>
        </w:r>
      </w:ins>
      <w:ins w:id="376" w:author="tquinn" w:date="2022-11-29T08:49:00Z">
        <w:r w:rsidR="00974A0E" w:rsidRPr="00974A0E">
          <w:rPr>
            <w:highlight w:val="yellow"/>
            <w:rPrChange w:id="377" w:author="tquinn" w:date="2022-11-29T08:49:00Z">
              <w:rPr/>
            </w:rPrChange>
          </w:rPr>
          <w:t xml:space="preserve"> if/how such physical data are used. Puget Sound is quite different from the coastal ocean, and readers will need to know this</w:t>
        </w:r>
        <w:r w:rsidR="00974A0E">
          <w:t>.</w:t>
        </w:r>
      </w:ins>
    </w:p>
    <w:p w14:paraId="3D6A446F" w14:textId="1C49BD67" w:rsidR="00971E93" w:rsidRDefault="00337102" w:rsidP="00653A6E">
      <w:pPr>
        <w:spacing w:line="480" w:lineRule="auto"/>
        <w:ind w:firstLine="720"/>
      </w:pPr>
      <w:del w:id="378" w:author="Microsoft Office User" w:date="2022-12-05T09:54:00Z">
        <w:r w:rsidDel="008A718E">
          <w:delText>R</w:delText>
        </w:r>
        <w:r w:rsidRPr="009D2F78" w:rsidDel="008A718E">
          <w:delText>ecently c</w:delText>
        </w:r>
      </w:del>
      <w:ins w:id="379" w:author="Microsoft Office User" w:date="2022-12-05T09:54:00Z">
        <w:r w:rsidR="008A718E">
          <w:t>C</w:t>
        </w:r>
      </w:ins>
      <w:r w:rsidRPr="009D2F78">
        <w:t xml:space="preserve">hanging environmental conditions </w:t>
      </w:r>
      <w:r>
        <w:t xml:space="preserve">have </w:t>
      </w:r>
      <w:del w:id="380" w:author="tquinn" w:date="2022-11-29T09:13:00Z">
        <w:r w:rsidDel="00B461BC">
          <w:delText xml:space="preserve">resulted in </w:delText>
        </w:r>
      </w:del>
      <w:r>
        <w:t>shift</w:t>
      </w:r>
      <w:ins w:id="381" w:author="tquinn" w:date="2022-11-29T09:13:00Z">
        <w:r w:rsidR="00B461BC">
          <w:t>ed</w:t>
        </w:r>
      </w:ins>
      <w:del w:id="382" w:author="tquinn" w:date="2022-11-29T09:13:00Z">
        <w:r w:rsidDel="00B461BC">
          <w:delText>s in</w:delText>
        </w:r>
      </w:del>
      <w:r>
        <w:t xml:space="preserve"> </w:t>
      </w:r>
      <w:r w:rsidR="0041436E">
        <w:t>sp</w:t>
      </w:r>
      <w:ins w:id="383" w:author="tquinn" w:date="2022-11-29T09:13:00Z">
        <w:r w:rsidR="00B461BC">
          <w:t>atial</w:t>
        </w:r>
      </w:ins>
      <w:del w:id="384" w:author="tquinn" w:date="2022-11-29T09:14:00Z">
        <w:r w:rsidR="0041436E" w:rsidDel="00B461BC">
          <w:delText>ecial</w:delText>
        </w:r>
      </w:del>
      <w:r w:rsidR="0041436E">
        <w:t xml:space="preserve"> distribution and abundance of </w:t>
      </w:r>
      <w:r>
        <w:t>s</w:t>
      </w:r>
      <w:r w:rsidRPr="009D2F78">
        <w:t xml:space="preserve">hrimp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 during the 2014</w:t>
      </w:r>
      <w:r>
        <w:t>–</w:t>
      </w:r>
      <w:r w:rsidRPr="009D2F78">
        <w:t>2015 blob</w:t>
      </w:r>
      <w:ins w:id="385" w:author="tquinn" w:date="2022-11-29T09:14:00Z">
        <w:r w:rsidR="00B461BC">
          <w:t xml:space="preserve"> [</w:t>
        </w:r>
        <w:r w:rsidR="00B461BC" w:rsidRPr="00B461BC">
          <w:rPr>
            <w:highlight w:val="yellow"/>
            <w:rPrChange w:id="386" w:author="tquinn" w:date="2022-11-29T09:14:00Z">
              <w:rPr/>
            </w:rPrChange>
          </w:rPr>
          <w:t>should this be “Blob” here or elsewhere</w:t>
        </w:r>
        <w:r w:rsidR="00B461BC">
          <w:t>?]</w:t>
        </w:r>
      </w:ins>
      <w:r w:rsidRPr="009D2F78">
        <w:t xml:space="preserve">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w:t>
      </w:r>
      <w:ins w:id="387" w:author="Microsoft Office User" w:date="2022-12-05T09:54:00Z">
        <w:r w:rsidR="008A718E">
          <w:t>high-</w:t>
        </w:r>
      </w:ins>
      <w:r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 xml:space="preserve">For example, </w:t>
      </w:r>
      <w:del w:id="388" w:author="tquinn" w:date="2022-11-29T19:34:00Z">
        <w:r w:rsidDel="00293A1A">
          <w:delText>p</w:delText>
        </w:r>
        <w:r w:rsidRPr="009D2F78" w:rsidDel="00293A1A">
          <w:delText>ink shrimp</w:delText>
        </w:r>
      </w:del>
      <w:ins w:id="389" w:author="tquinn" w:date="2022-11-29T19:34:00Z">
        <w:r w:rsidR="00293A1A">
          <w:t>Pink Shrimp</w:t>
        </w:r>
      </w:ins>
      <w:r w:rsidRPr="009D2F78">
        <w:t xml:space="preserve">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ins w:id="390" w:author="tquinn" w:date="2022-11-29T09:15:00Z">
        <w:r w:rsidR="00B461BC" w:rsidRPr="00B461BC">
          <w:rPr>
            <w:highlight w:val="yellow"/>
            <w:rPrChange w:id="391" w:author="tquinn" w:date="2022-11-29T09:16:00Z">
              <w:rPr/>
            </w:rPrChange>
          </w:rPr>
          <w:t xml:space="preserve">OK but that is the Pacific Ocean, and we are a long way from there. Maybe emphasize the need for comparative work in the Salish Sea. Speaking of which, have the Canadian (DFO, etc.) done similar shrimp work? It would not surprise </w:t>
        </w:r>
      </w:ins>
      <w:ins w:id="392" w:author="tquinn" w:date="2022-11-29T09:16:00Z">
        <w:r w:rsidR="00B461BC" w:rsidRPr="00B461BC">
          <w:rPr>
            <w:highlight w:val="yellow"/>
            <w:rPrChange w:id="393" w:author="tquinn" w:date="2022-11-29T09:16:00Z">
              <w:rPr/>
            </w:rPrChange>
          </w:rPr>
          <w:t>me</w:t>
        </w:r>
        <w:r w:rsidR="00B461BC">
          <w:t>.</w:t>
        </w:r>
      </w:ins>
      <w:ins w:id="394" w:author="tquinn" w:date="2022-11-29T09:15:00Z">
        <w:r w:rsidR="00B461BC">
          <w:t>]</w:t>
        </w:r>
      </w:ins>
    </w:p>
    <w:p w14:paraId="081041E8" w14:textId="4F380203"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for the temporal dynamics of shrimp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associated with increases in shrimp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A8315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A83159">
            <w:rPr>
              <w:color w:val="000000"/>
            </w:rPr>
            <w:t>(National Oceanic and Atmospheric Administration 2019a)</w:t>
          </w:r>
        </w:sdtContent>
      </w:sdt>
      <w:r w:rsidR="00A53211" w:rsidRPr="00A83159">
        <w:t xml:space="preserve">. </w:t>
      </w:r>
      <w:r w:rsidR="00680E99" w:rsidRPr="00A83159">
        <w:t xml:space="preserve">Given that </w:t>
      </w:r>
      <w:del w:id="395" w:author="tquinn" w:date="2022-11-29T19:34:00Z">
        <w:r w:rsidR="00680E99" w:rsidRPr="00A83159" w:rsidDel="00293A1A">
          <w:lastRenderedPageBreak/>
          <w:delText>pink shrimp</w:delText>
        </w:r>
      </w:del>
      <w:ins w:id="396" w:author="tquinn" w:date="2022-11-29T19:34:00Z">
        <w:r w:rsidR="00293A1A">
          <w:t>Pink Shrimp</w:t>
        </w:r>
      </w:ins>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and </w:t>
      </w:r>
      <w:r w:rsidR="00680E99" w:rsidRPr="00A83159">
        <w:t xml:space="preserve">was </w:t>
      </w:r>
      <w:r w:rsidR="00A83159" w:rsidRPr="00A83159">
        <w:t xml:space="preserve">partly </w:t>
      </w:r>
      <w:r w:rsidR="00680E99" w:rsidRPr="00A83159">
        <w:t xml:space="preserve">responsible for </w:t>
      </w:r>
      <w:commentRangeStart w:id="397"/>
      <w:r w:rsidR="00680E99" w:rsidRPr="00A83159">
        <w:t>the</w:t>
      </w:r>
      <w:commentRangeEnd w:id="397"/>
      <w:r w:rsidR="00062DF2">
        <w:rPr>
          <w:rStyle w:val="CommentReference"/>
          <w:rFonts w:asciiTheme="minorHAnsi" w:eastAsiaTheme="minorHAnsi" w:hAnsiTheme="minorHAnsi" w:cstheme="minorBidi"/>
          <w:lang w:eastAsia="en-US"/>
        </w:rPr>
        <w:commentReference w:id="397"/>
      </w:r>
      <w:r w:rsidR="00680E99" w:rsidRPr="00A83159">
        <w:t xml:space="preserve"> </w:t>
      </w:r>
      <w:del w:id="398" w:author="Microsoft Office User" w:date="2022-12-05T09:55:00Z">
        <w:r w:rsidR="00680E99" w:rsidRPr="00A83159" w:rsidDel="00062DF2">
          <w:delText xml:space="preserve">massive </w:delText>
        </w:r>
      </w:del>
      <w:r w:rsidR="00680E99" w:rsidRPr="00A83159">
        <w:t xml:space="preserve">increase in adult shrimp observed 2 years later in 2013. </w:t>
      </w:r>
      <w:r w:rsidR="009322E5">
        <w:t xml:space="preserve">Shrimp abundance remained elevated through the following </w:t>
      </w:r>
      <w:r w:rsidR="009322E5" w:rsidRPr="00A83159">
        <w:rPr>
          <w:shd w:val="clear" w:color="auto" w:fill="FFFFFF"/>
        </w:rPr>
        <w:t xml:space="preserve">El </w:t>
      </w:r>
      <w:r w:rsidR="009322E5" w:rsidRPr="00A83159">
        <w:t>Niño</w:t>
      </w:r>
      <w:r w:rsidR="009322E5">
        <w:t xml:space="preserve"> in 2014</w:t>
      </w:r>
      <w:del w:id="399" w:author="Microsoft Office User" w:date="2022-12-05T09:56:00Z">
        <w:r w:rsidR="009322E5" w:rsidDel="00062DF2">
          <w:delText>-</w:delText>
        </w:r>
      </w:del>
      <w:ins w:id="400" w:author="Microsoft Office User" w:date="2022-12-05T09:56:00Z">
        <w:r w:rsidR="00062DF2">
          <w:t>–</w:t>
        </w:r>
      </w:ins>
      <w:r w:rsidR="009322E5">
        <w:t xml:space="preserve">2016, with the random walk model </w:t>
      </w:r>
      <w:r w:rsidR="000A01F6">
        <w:t>predicting</w:t>
      </w:r>
      <w:r w:rsidR="009322E5">
        <w:t xml:space="preserve"> a positive relationship between shrimp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del w:id="401" w:author="Microsoft Office User" w:date="2022-12-05T09:56:00Z">
        <w:r w:rsidR="009322E5" w:rsidDel="00062DF2">
          <w:delText>-</w:delText>
        </w:r>
      </w:del>
      <w:ins w:id="402" w:author="Microsoft Office User" w:date="2022-12-05T09:56:00Z">
        <w:r w:rsidR="00062DF2">
          <w:t>–</w:t>
        </w:r>
      </w:ins>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shrimp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commentRangeStart w:id="403"/>
      <w:r w:rsidR="009A46AE">
        <w:t xml:space="preserve">suggesting </w:t>
      </w:r>
      <w:r w:rsidR="009A46AE" w:rsidRPr="00A83159">
        <w:t>there are other</w:t>
      </w:r>
      <w:r w:rsidR="009A46AE">
        <w:t>, unmeasured</w:t>
      </w:r>
      <w:r w:rsidR="009A46AE" w:rsidRPr="00A83159">
        <w:t xml:space="preserve"> environmental factors that also mediate shrimp abundanc</w:t>
      </w:r>
      <w:commentRangeEnd w:id="403"/>
      <w:r w:rsidR="00062DF2">
        <w:rPr>
          <w:rStyle w:val="CommentReference"/>
          <w:rFonts w:asciiTheme="minorHAnsi" w:eastAsiaTheme="minorHAnsi" w:hAnsiTheme="minorHAnsi" w:cstheme="minorBidi"/>
          <w:lang w:eastAsia="en-US"/>
        </w:rPr>
        <w:commentReference w:id="403"/>
      </w:r>
      <w:r w:rsidR="009A46AE" w:rsidRPr="00A83159">
        <w:t>e.</w:t>
      </w:r>
    </w:p>
    <w:p w14:paraId="7BE7B653" w14:textId="105F15AF"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del w:id="404" w:author="tquinn" w:date="2022-11-29T19:34:00Z">
        <w:r w:rsidR="00220E30" w:rsidDel="00293A1A">
          <w:delText>Pink Shrimp</w:delText>
        </w:r>
      </w:del>
      <w:ins w:id="405" w:author="tquinn" w:date="2022-11-29T19:34:00Z">
        <w:r w:rsidR="00293A1A">
          <w:t>Pink Shrimp</w:t>
        </w:r>
      </w:ins>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5F77B73C" w14:textId="7570A71A"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 xml:space="preserve">Pink and </w:t>
      </w:r>
      <w:del w:id="406" w:author="tquinn" w:date="2022-11-29T19:35:00Z">
        <w:r w:rsidR="00DB00B3" w:rsidDel="00293A1A">
          <w:delText>spot shrimp</w:delText>
        </w:r>
      </w:del>
      <w:ins w:id="407" w:author="tquinn" w:date="2022-11-29T19:35:00Z">
        <w:r w:rsidR="00293A1A">
          <w:t>Spot Shrimp</w:t>
        </w:r>
      </w:ins>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w:t>
      </w:r>
      <w:r w:rsidR="00573AFA" w:rsidRPr="002A4AB8">
        <w:lastRenderedPageBreak/>
        <w:t xml:space="preserve">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r w:rsidR="00AC15FA">
        <w:t>In particular, periods of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 xml:space="preserve">ime series data on abundance of three common shrimp species in Puget Sound in an area where previous survey data </w:t>
      </w:r>
      <w:del w:id="408" w:author="Microsoft Office User" w:date="2022-12-05T09:57:00Z">
        <w:r w:rsidR="00204166" w:rsidDel="00062DF2">
          <w:delText xml:space="preserve">is </w:delText>
        </w:r>
      </w:del>
      <w:ins w:id="409" w:author="Microsoft Office User" w:date="2022-12-05T09:57:00Z">
        <w:r w:rsidR="00062DF2">
          <w:t>are</w:t>
        </w:r>
        <w:r w:rsidR="00062DF2">
          <w:t xml:space="preserve"> </w:t>
        </w:r>
      </w:ins>
      <w:r w:rsidR="00204166">
        <w:t>limited or non-</w:t>
      </w:r>
      <w:r w:rsidR="00F05AA0">
        <w:t>existent</w:t>
      </w:r>
      <w:r w:rsidR="00204166">
        <w:t>.</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32C879C0"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sampling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w:t>
      </w:r>
      <w:ins w:id="410" w:author="Microsoft Office User" w:date="2022-12-05T09:57:00Z">
        <w:r w:rsidR="0021692B">
          <w:t xml:space="preserve"> CLW was supported by </w:t>
        </w:r>
      </w:ins>
      <w:ins w:id="411" w:author="Microsoft Office User" w:date="2022-12-05T09:58:00Z">
        <w:r w:rsidR="0021692B" w:rsidRPr="0021692B">
          <w:t xml:space="preserve">a CAREER Award from the US National Science Foundation Division of Environmental Biology (NSF Grant Number 2141898), a Research Grant from the Cooperative Institute for Climate, Ocean, and Ecosystem Studies (CICOES), </w:t>
        </w:r>
        <w:r w:rsidR="0021692B" w:rsidRPr="0021692B">
          <w:rPr>
            <w:lang w:val="en"/>
          </w:rPr>
          <w:t>a University of Washington (UW) Innovation Award, and the UW Royalty Research Fund</w:t>
        </w:r>
        <w:r w:rsidR="0021692B">
          <w:rPr>
            <w:lang w:val="en"/>
          </w:rPr>
          <w:t>.</w:t>
        </w:r>
      </w:ins>
      <w:r w:rsidR="00167A6A">
        <w:t xml:space="preserve"> </w:t>
      </w:r>
      <w:r w:rsidR="003F1A08">
        <w:t>None of the authors has a conflict of interest associated with this study.</w:t>
      </w:r>
    </w:p>
    <w:p w14:paraId="7C585FEC" w14:textId="77777777" w:rsidR="00A53EAD" w:rsidRDefault="00A53EAD" w:rsidP="007D67A2">
      <w:pPr>
        <w:spacing w:before="240" w:line="480" w:lineRule="auto"/>
        <w:rPr>
          <w:b/>
          <w:sz w:val="28"/>
          <w:szCs w:val="28"/>
        </w:rPr>
      </w:pPr>
      <w:r w:rsidRPr="00C56CF0">
        <w:rPr>
          <w:b/>
          <w:sz w:val="28"/>
          <w:szCs w:val="28"/>
        </w:rPr>
        <w:lastRenderedPageBreak/>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871F2C9" w14:textId="05D98251" w:rsidR="002A2360" w:rsidRDefault="00FD4EF8" w:rsidP="00C13D23">
      <w:pPr>
        <w:spacing w:line="480" w:lineRule="auto"/>
        <w:rPr>
          <w:ins w:id="412" w:author="tquinn" w:date="2022-11-28T21:26:00Z"/>
          <w:b/>
          <w:bCs/>
        </w:rPr>
      </w:pPr>
      <w:r>
        <w:rPr>
          <w:b/>
          <w:bCs/>
        </w:rPr>
        <w:lastRenderedPageBreak/>
        <w:t>References</w:t>
      </w:r>
    </w:p>
    <w:p w14:paraId="04690584" w14:textId="130C2222" w:rsidR="00AC561A" w:rsidRDefault="00AC561A" w:rsidP="00C13D23">
      <w:pPr>
        <w:spacing w:line="480" w:lineRule="auto"/>
        <w:rPr>
          <w:ins w:id="413" w:author="tquinn" w:date="2022-11-28T21:27:00Z"/>
          <w:bCs/>
        </w:rPr>
      </w:pPr>
      <w:ins w:id="414" w:author="tquinn" w:date="2022-11-28T21:26:00Z">
        <w:r w:rsidRPr="00AC561A">
          <w:rPr>
            <w:bCs/>
            <w:rPrChange w:id="415" w:author="tquinn" w:date="2022-11-28T21:27:00Z">
              <w:rPr>
                <w:b/>
                <w:bCs/>
              </w:rPr>
            </w:rPrChange>
          </w:rPr>
          <w:t>There are quite a few</w:t>
        </w:r>
      </w:ins>
      <w:ins w:id="416" w:author="tquinn" w:date="2022-11-28T21:27:00Z">
        <w:r w:rsidRPr="00AC561A">
          <w:rPr>
            <w:bCs/>
            <w:rPrChange w:id="417" w:author="tquinn" w:date="2022-11-28T21:27:00Z">
              <w:rPr>
                <w:b/>
                <w:bCs/>
              </w:rPr>
            </w:rPrChange>
          </w:rPr>
          <w:t xml:space="preserve"> typos and </w:t>
        </w:r>
        <w:proofErr w:type="spellStart"/>
        <w:r w:rsidRPr="00AC561A">
          <w:rPr>
            <w:bCs/>
            <w:rPrChange w:id="418" w:author="tquinn" w:date="2022-11-28T21:27:00Z">
              <w:rPr>
                <w:b/>
                <w:bCs/>
              </w:rPr>
            </w:rPrChange>
          </w:rPr>
          <w:t>mistaked</w:t>
        </w:r>
        <w:proofErr w:type="spellEnd"/>
        <w:r w:rsidRPr="00AC561A">
          <w:rPr>
            <w:bCs/>
            <w:rPrChange w:id="419" w:author="tquinn" w:date="2022-11-28T21:27:00Z">
              <w:rPr>
                <w:b/>
                <w:bCs/>
              </w:rPr>
            </w:rPrChange>
          </w:rPr>
          <w:t xml:space="preserve"> in the citations and you might want to fix them in your database, but might also break the link so you can fine-tune it for the journal’s format.</w:t>
        </w:r>
        <w:r>
          <w:rPr>
            <w:bCs/>
          </w:rPr>
          <w:t xml:space="preserve"> E.g., </w:t>
        </w:r>
      </w:ins>
    </w:p>
    <w:p w14:paraId="267ADE81" w14:textId="73A75870" w:rsidR="00F452EB" w:rsidRDefault="00AC561A" w:rsidP="00C13D23">
      <w:pPr>
        <w:spacing w:line="480" w:lineRule="auto"/>
        <w:rPr>
          <w:ins w:id="420" w:author="tquinn" w:date="2022-11-29T08:13:00Z"/>
          <w:bCs/>
        </w:rPr>
      </w:pPr>
      <w:ins w:id="421" w:author="tquinn" w:date="2022-11-28T21:27:00Z">
        <w:r>
          <w:rPr>
            <w:bCs/>
          </w:rPr>
          <w:t xml:space="preserve">All scientific </w:t>
        </w:r>
      </w:ins>
      <w:ins w:id="422" w:author="tquinn" w:date="2022-11-28T21:28:00Z">
        <w:r>
          <w:rPr>
            <w:bCs/>
          </w:rPr>
          <w:t xml:space="preserve">names in italics (e.g., </w:t>
        </w:r>
        <w:proofErr w:type="spellStart"/>
        <w:r>
          <w:rPr>
            <w:bCs/>
          </w:rPr>
          <w:t>Groth</w:t>
        </w:r>
        <w:proofErr w:type="spellEnd"/>
        <w:r>
          <w:rPr>
            <w:bCs/>
          </w:rPr>
          <w:t xml:space="preserve"> and Hannah, journal titles not in all caps (e.g., </w:t>
        </w:r>
        <w:proofErr w:type="spellStart"/>
        <w:r>
          <w:rPr>
            <w:bCs/>
          </w:rPr>
          <w:t>Rothlisberg</w:t>
        </w:r>
        <w:proofErr w:type="spellEnd"/>
        <w:r>
          <w:rPr>
            <w:bCs/>
          </w:rPr>
          <w:t>)</w:t>
        </w:r>
      </w:ins>
      <w:ins w:id="423" w:author="tquinn" w:date="2022-11-28T21:29:00Z">
        <w:r>
          <w:rPr>
            <w:bCs/>
          </w:rPr>
          <w:t xml:space="preserve">, “Atmospheric” in </w:t>
        </w:r>
        <w:proofErr w:type="spellStart"/>
        <w:r>
          <w:rPr>
            <w:bCs/>
          </w:rPr>
          <w:t>Ruckleshaus</w:t>
        </w:r>
        <w:proofErr w:type="spellEnd"/>
        <w:r>
          <w:rPr>
            <w:bCs/>
          </w:rPr>
          <w:t>.</w:t>
        </w:r>
      </w:ins>
      <w:ins w:id="424" w:author="tquinn" w:date="2022-11-28T21:30:00Z">
        <w:r>
          <w:rPr>
            <w:bCs/>
          </w:rPr>
          <w:t xml:space="preserve"> </w:t>
        </w:r>
      </w:ins>
      <w:proofErr w:type="spellStart"/>
      <w:ins w:id="425" w:author="tquinn" w:date="2022-11-29T08:13:00Z">
        <w:r w:rsidR="00F452EB">
          <w:rPr>
            <w:bCs/>
          </w:rPr>
          <w:t>Groth</w:t>
        </w:r>
        <w:proofErr w:type="spellEnd"/>
        <w:r w:rsidR="00F452EB">
          <w:rPr>
            <w:bCs/>
          </w:rPr>
          <w:t xml:space="preserve"> and Hannah is incomplete too.</w:t>
        </w:r>
      </w:ins>
    </w:p>
    <w:p w14:paraId="24200E04" w14:textId="77777777" w:rsidR="00F452EB" w:rsidRDefault="00F452EB" w:rsidP="00C13D23">
      <w:pPr>
        <w:spacing w:line="480" w:lineRule="auto"/>
        <w:rPr>
          <w:ins w:id="426" w:author="tquinn" w:date="2022-11-29T08:13:00Z"/>
          <w:bCs/>
        </w:rPr>
      </w:pPr>
    </w:p>
    <w:p w14:paraId="53861F9B" w14:textId="73CD4013" w:rsidR="00AC561A" w:rsidRDefault="00AC561A" w:rsidP="00C13D23">
      <w:pPr>
        <w:spacing w:line="480" w:lineRule="auto"/>
        <w:rPr>
          <w:ins w:id="427" w:author="tquinn" w:date="2022-11-28T21:30:00Z"/>
          <w:bCs/>
        </w:rPr>
      </w:pPr>
      <w:ins w:id="428" w:author="tquinn" w:date="2022-11-28T21:30:00Z">
        <w:r>
          <w:rPr>
            <w:bCs/>
          </w:rPr>
          <w:t>Also, perhaps cite these for the basic methods, goals, etc. of the sampling:</w:t>
        </w:r>
      </w:ins>
    </w:p>
    <w:p w14:paraId="75EB48F3" w14:textId="77777777" w:rsidR="00AC561A" w:rsidRPr="00AC561A" w:rsidRDefault="00AC561A" w:rsidP="00AC561A">
      <w:pPr>
        <w:autoSpaceDE w:val="0"/>
        <w:autoSpaceDN w:val="0"/>
        <w:adjustRightInd w:val="0"/>
        <w:ind w:left="720" w:hanging="720"/>
        <w:rPr>
          <w:ins w:id="429" w:author="tquinn" w:date="2022-11-28T21:31:00Z"/>
          <w:rFonts w:eastAsiaTheme="minorHAnsi"/>
          <w:lang w:eastAsia="en-US"/>
          <w:rPrChange w:id="430" w:author="tquinn" w:date="2022-11-28T21:31:00Z">
            <w:rPr>
              <w:ins w:id="431" w:author="tquinn" w:date="2022-11-28T21:31:00Z"/>
              <w:rFonts w:ascii="Arial" w:eastAsiaTheme="minorHAnsi" w:hAnsi="Arial" w:cs="Arial"/>
              <w:lang w:eastAsia="en-US"/>
            </w:rPr>
          </w:rPrChange>
        </w:rPr>
      </w:pPr>
      <w:ins w:id="432" w:author="tquinn" w:date="2022-11-28T21:31:00Z">
        <w:r w:rsidRPr="00AC561A">
          <w:rPr>
            <w:rFonts w:eastAsiaTheme="minorHAnsi"/>
            <w:lang w:eastAsia="en-US"/>
            <w:rPrChange w:id="433" w:author="tquinn" w:date="2022-11-28T21:31:00Z">
              <w:rPr>
                <w:rFonts w:ascii="Arial" w:eastAsiaTheme="minorHAnsi" w:hAnsi="Arial" w:cs="Arial"/>
                <w:lang w:eastAsia="en-US"/>
              </w:rPr>
            </w:rPrChange>
          </w:rPr>
          <w:t xml:space="preserve">Andrews, K. S., and T. P. Quinn. 2012. Combining fishing and acoustic monitoring data to evaluate the distribution and movements of spotted ratfish </w:t>
        </w:r>
        <w:proofErr w:type="spellStart"/>
        <w:r w:rsidRPr="00AC561A">
          <w:rPr>
            <w:rFonts w:eastAsiaTheme="minorHAnsi"/>
            <w:i/>
            <w:iCs/>
            <w:lang w:eastAsia="en-US"/>
            <w:rPrChange w:id="434" w:author="tquinn" w:date="2022-11-28T21:31:00Z">
              <w:rPr>
                <w:rFonts w:ascii="Arial" w:eastAsiaTheme="minorHAnsi" w:hAnsi="Arial" w:cs="Arial"/>
                <w:i/>
                <w:iCs/>
                <w:lang w:eastAsia="en-US"/>
              </w:rPr>
            </w:rPrChange>
          </w:rPr>
          <w:t>Hydrolagus</w:t>
        </w:r>
        <w:proofErr w:type="spellEnd"/>
        <w:r w:rsidRPr="00AC561A">
          <w:rPr>
            <w:rFonts w:eastAsiaTheme="minorHAnsi"/>
            <w:i/>
            <w:iCs/>
            <w:lang w:eastAsia="en-US"/>
            <w:rPrChange w:id="435" w:author="tquinn" w:date="2022-11-28T21:31:00Z">
              <w:rPr>
                <w:rFonts w:ascii="Arial" w:eastAsiaTheme="minorHAnsi" w:hAnsi="Arial" w:cs="Arial"/>
                <w:i/>
                <w:iCs/>
                <w:lang w:eastAsia="en-US"/>
              </w:rPr>
            </w:rPrChange>
          </w:rPr>
          <w:t xml:space="preserve"> </w:t>
        </w:r>
        <w:proofErr w:type="spellStart"/>
        <w:r w:rsidRPr="00AC561A">
          <w:rPr>
            <w:rFonts w:eastAsiaTheme="minorHAnsi"/>
            <w:i/>
            <w:iCs/>
            <w:lang w:eastAsia="en-US"/>
            <w:rPrChange w:id="436" w:author="tquinn" w:date="2022-11-28T21:31:00Z">
              <w:rPr>
                <w:rFonts w:ascii="Arial" w:eastAsiaTheme="minorHAnsi" w:hAnsi="Arial" w:cs="Arial"/>
                <w:i/>
                <w:iCs/>
                <w:lang w:eastAsia="en-US"/>
              </w:rPr>
            </w:rPrChange>
          </w:rPr>
          <w:t>colliei</w:t>
        </w:r>
        <w:proofErr w:type="spellEnd"/>
        <w:r w:rsidRPr="00AC561A">
          <w:rPr>
            <w:rFonts w:eastAsiaTheme="minorHAnsi"/>
            <w:lang w:eastAsia="en-US"/>
            <w:rPrChange w:id="437" w:author="tquinn" w:date="2022-11-28T21:31:00Z">
              <w:rPr>
                <w:rFonts w:ascii="Arial" w:eastAsiaTheme="minorHAnsi" w:hAnsi="Arial" w:cs="Arial"/>
                <w:lang w:eastAsia="en-US"/>
              </w:rPr>
            </w:rPrChange>
          </w:rPr>
          <w:t>. Marine Biology 159:769-782.</w:t>
        </w:r>
      </w:ins>
    </w:p>
    <w:p w14:paraId="34576E89" w14:textId="77777777" w:rsidR="00AC561A" w:rsidRPr="00AC561A" w:rsidRDefault="00AC561A" w:rsidP="00AC561A">
      <w:pPr>
        <w:autoSpaceDE w:val="0"/>
        <w:autoSpaceDN w:val="0"/>
        <w:adjustRightInd w:val="0"/>
        <w:ind w:left="720" w:hanging="720"/>
        <w:rPr>
          <w:ins w:id="438" w:author="tquinn" w:date="2022-11-28T21:30:00Z"/>
          <w:rFonts w:eastAsiaTheme="minorHAnsi"/>
          <w:lang w:eastAsia="en-US"/>
          <w:rPrChange w:id="439" w:author="tquinn" w:date="2022-11-28T21:31:00Z">
            <w:rPr>
              <w:ins w:id="440" w:author="tquinn" w:date="2022-11-28T21:30:00Z"/>
              <w:rFonts w:ascii="Arial" w:eastAsiaTheme="minorHAnsi" w:hAnsi="Arial" w:cs="Arial"/>
              <w:lang w:eastAsia="en-US"/>
            </w:rPr>
          </w:rPrChange>
        </w:rPr>
      </w:pPr>
      <w:ins w:id="441" w:author="tquinn" w:date="2022-11-28T21:30:00Z">
        <w:r w:rsidRPr="00AC561A">
          <w:rPr>
            <w:rFonts w:eastAsiaTheme="minorHAnsi"/>
            <w:lang w:eastAsia="en-US"/>
            <w:rPrChange w:id="442" w:author="tquinn" w:date="2022-11-28T21:31:00Z">
              <w:rPr>
                <w:rFonts w:ascii="Arial" w:eastAsiaTheme="minorHAnsi" w:hAnsi="Arial" w:cs="Arial"/>
                <w:lang w:eastAsia="en-US"/>
              </w:rPr>
            </w:rPrChange>
          </w:rPr>
          <w:t>Essington, T. E., K. Dodd, and T. P. Quinn. 2013. Shifts in the estuarine demersal fish community following a fishery closure in Puget Sound, WA. Fishery Bulletin 111:205-217.</w:t>
        </w:r>
      </w:ins>
    </w:p>
    <w:p w14:paraId="22268B4E" w14:textId="77777777" w:rsidR="00AC561A" w:rsidRPr="00AC561A" w:rsidRDefault="00AC561A" w:rsidP="00AC561A">
      <w:pPr>
        <w:autoSpaceDE w:val="0"/>
        <w:autoSpaceDN w:val="0"/>
        <w:adjustRightInd w:val="0"/>
        <w:ind w:left="720" w:hanging="720"/>
        <w:rPr>
          <w:ins w:id="443" w:author="tquinn" w:date="2022-11-28T21:31:00Z"/>
          <w:rFonts w:eastAsiaTheme="minorHAnsi"/>
          <w:lang w:eastAsia="en-US"/>
          <w:rPrChange w:id="444" w:author="tquinn" w:date="2022-11-28T21:31:00Z">
            <w:rPr>
              <w:ins w:id="445" w:author="tquinn" w:date="2022-11-28T21:31:00Z"/>
              <w:rFonts w:ascii="Arial" w:eastAsiaTheme="minorHAnsi" w:hAnsi="Arial" w:cs="Arial"/>
              <w:lang w:eastAsia="en-US"/>
            </w:rPr>
          </w:rPrChange>
        </w:rPr>
      </w:pPr>
      <w:ins w:id="446" w:author="tquinn" w:date="2022-11-28T21:31:00Z">
        <w:r w:rsidRPr="00AC561A">
          <w:rPr>
            <w:rFonts w:eastAsiaTheme="minorHAnsi"/>
            <w:lang w:eastAsia="en-US"/>
            <w:rPrChange w:id="447" w:author="tquinn" w:date="2022-11-28T21:31:00Z">
              <w:rPr>
                <w:rFonts w:ascii="Arial" w:eastAsiaTheme="minorHAnsi" w:hAnsi="Arial" w:cs="Arial"/>
                <w:lang w:eastAsia="en-US"/>
              </w:rPr>
            </w:rPrChange>
          </w:rPr>
          <w:t>Quinn, T. P. 2015. Turning class field trips into long-term research: A great idea with a few pitfalls. Fisheries 40:65-68.</w:t>
        </w:r>
      </w:ins>
    </w:p>
    <w:p w14:paraId="4523A400" w14:textId="77777777" w:rsidR="00F950E2" w:rsidRDefault="00F950E2" w:rsidP="00ED18E1">
      <w:pPr>
        <w:autoSpaceDE w:val="0"/>
        <w:autoSpaceDN w:val="0"/>
        <w:adjustRightInd w:val="0"/>
        <w:ind w:left="720" w:hanging="720"/>
        <w:rPr>
          <w:ins w:id="448" w:author="tquinn" w:date="2022-11-29T07:28:00Z"/>
          <w:rFonts w:eastAsiaTheme="minorHAnsi"/>
          <w:lang w:eastAsia="en-US"/>
        </w:rPr>
      </w:pPr>
    </w:p>
    <w:p w14:paraId="5C331DB2" w14:textId="77777777" w:rsidR="00F950E2" w:rsidRDefault="00F950E2" w:rsidP="00ED18E1">
      <w:pPr>
        <w:autoSpaceDE w:val="0"/>
        <w:autoSpaceDN w:val="0"/>
        <w:adjustRightInd w:val="0"/>
        <w:ind w:left="720" w:hanging="720"/>
        <w:rPr>
          <w:ins w:id="449" w:author="tquinn" w:date="2022-11-29T07:28:00Z"/>
          <w:rFonts w:eastAsiaTheme="minorHAnsi"/>
          <w:lang w:eastAsia="en-US"/>
        </w:rPr>
      </w:pPr>
    </w:p>
    <w:p w14:paraId="01012173" w14:textId="6F690254" w:rsidR="00F950E2" w:rsidRDefault="00F950E2" w:rsidP="00ED18E1">
      <w:pPr>
        <w:autoSpaceDE w:val="0"/>
        <w:autoSpaceDN w:val="0"/>
        <w:adjustRightInd w:val="0"/>
        <w:ind w:left="720" w:hanging="720"/>
        <w:rPr>
          <w:ins w:id="450" w:author="tquinn" w:date="2022-11-29T07:28:00Z"/>
          <w:rFonts w:eastAsiaTheme="minorHAnsi"/>
          <w:lang w:eastAsia="en-US"/>
        </w:rPr>
      </w:pPr>
      <w:ins w:id="451" w:author="tquinn" w:date="2022-11-29T07:28:00Z">
        <w:r w:rsidRPr="00F950E2">
          <w:rPr>
            <w:rFonts w:eastAsiaTheme="minorHAnsi"/>
            <w:highlight w:val="yellow"/>
            <w:lang w:eastAsia="en-US"/>
            <w:rPrChange w:id="452" w:author="tquinn" w:date="2022-11-29T07:28:00Z">
              <w:rPr>
                <w:rFonts w:eastAsiaTheme="minorHAnsi"/>
                <w:lang w:eastAsia="en-US"/>
              </w:rPr>
            </w:rPrChange>
          </w:rPr>
          <w:t>And look at this for a link to data on Puget Sound temperatures</w:t>
        </w:r>
      </w:ins>
    </w:p>
    <w:p w14:paraId="3BCF2610" w14:textId="62D78473" w:rsidR="00ED18E1" w:rsidRPr="00F950E2" w:rsidRDefault="00ED18E1" w:rsidP="00ED18E1">
      <w:pPr>
        <w:autoSpaceDE w:val="0"/>
        <w:autoSpaceDN w:val="0"/>
        <w:adjustRightInd w:val="0"/>
        <w:ind w:left="720" w:hanging="720"/>
        <w:rPr>
          <w:ins w:id="453" w:author="tquinn" w:date="2022-11-28T22:09:00Z"/>
          <w:rFonts w:eastAsiaTheme="minorHAnsi"/>
          <w:lang w:eastAsia="en-US"/>
          <w:rPrChange w:id="454" w:author="tquinn" w:date="2022-11-29T07:28:00Z">
            <w:rPr>
              <w:ins w:id="455" w:author="tquinn" w:date="2022-11-28T22:09:00Z"/>
              <w:rFonts w:ascii="Arial" w:eastAsiaTheme="minorHAnsi" w:hAnsi="Arial" w:cs="Arial"/>
              <w:lang w:eastAsia="en-US"/>
            </w:rPr>
          </w:rPrChange>
        </w:rPr>
      </w:pPr>
      <w:ins w:id="456" w:author="tquinn" w:date="2022-11-28T22:09:00Z">
        <w:r w:rsidRPr="00F950E2">
          <w:rPr>
            <w:rFonts w:eastAsiaTheme="minorHAnsi"/>
            <w:lang w:eastAsia="en-US"/>
            <w:rPrChange w:id="457" w:author="tquinn" w:date="2022-11-29T07:28:00Z">
              <w:rPr>
                <w:rFonts w:ascii="Arial" w:eastAsiaTheme="minorHAnsi" w:hAnsi="Arial" w:cs="Arial"/>
                <w:lang w:eastAsia="en-US"/>
              </w:rPr>
            </w:rPrChange>
          </w:rPr>
          <w:t xml:space="preserve">Smith, J. M., K. L. Fresh, A. N. </w:t>
        </w:r>
        <w:proofErr w:type="spellStart"/>
        <w:r w:rsidRPr="00F950E2">
          <w:rPr>
            <w:rFonts w:eastAsiaTheme="minorHAnsi"/>
            <w:lang w:eastAsia="en-US"/>
            <w:rPrChange w:id="458" w:author="tquinn" w:date="2022-11-29T07:28:00Z">
              <w:rPr>
                <w:rFonts w:ascii="Arial" w:eastAsiaTheme="minorHAnsi" w:hAnsi="Arial" w:cs="Arial"/>
                <w:lang w:eastAsia="en-US"/>
              </w:rPr>
            </w:rPrChange>
          </w:rPr>
          <w:t>Kagley</w:t>
        </w:r>
        <w:proofErr w:type="spellEnd"/>
        <w:r w:rsidRPr="00F950E2">
          <w:rPr>
            <w:rFonts w:eastAsiaTheme="minorHAnsi"/>
            <w:lang w:eastAsia="en-US"/>
            <w:rPrChange w:id="459" w:author="tquinn" w:date="2022-11-29T07:28:00Z">
              <w:rPr>
                <w:rFonts w:ascii="Arial" w:eastAsiaTheme="minorHAnsi" w:hAnsi="Arial" w:cs="Arial"/>
                <w:lang w:eastAsia="en-US"/>
              </w:rPr>
            </w:rPrChange>
          </w:rPr>
          <w:t>, and T. P. Quinn. 2015. Ultrasonic telemetry reveals seasonal variation in depth distribution and diel vertical migrations of sub-adult Chinook and coho salmon in Puget Sound. Marine Ecology Progress Series 532:227–242.</w:t>
        </w:r>
      </w:ins>
    </w:p>
    <w:p w14:paraId="1C421A0E" w14:textId="28DDB7FA" w:rsidR="00AC561A" w:rsidRDefault="00AC561A" w:rsidP="00C13D23">
      <w:pPr>
        <w:spacing w:line="480" w:lineRule="auto"/>
        <w:rPr>
          <w:ins w:id="460" w:author="tquinn" w:date="2022-11-29T08:15:00Z"/>
          <w:bCs/>
        </w:rPr>
      </w:pPr>
    </w:p>
    <w:p w14:paraId="5CE7B8A0" w14:textId="199F1F06" w:rsidR="00F452EB" w:rsidRDefault="00F452EB" w:rsidP="00C13D23">
      <w:pPr>
        <w:spacing w:line="480" w:lineRule="auto"/>
        <w:rPr>
          <w:ins w:id="461" w:author="tquinn" w:date="2022-11-28T21:28:00Z"/>
          <w:bCs/>
        </w:rPr>
      </w:pPr>
      <w:ins w:id="462" w:author="tquinn" w:date="2022-11-29T08:15:00Z">
        <w:r w:rsidRPr="00FE6226">
          <w:rPr>
            <w:bCs/>
            <w:highlight w:val="yellow"/>
            <w:rPrChange w:id="463" w:author="tquinn" w:date="2022-11-29T08:17:00Z">
              <w:rPr>
                <w:bCs/>
              </w:rPr>
            </w:rPrChange>
          </w:rPr>
          <w:t>Also, and importantly, I think the readers need to kn</w:t>
        </w:r>
      </w:ins>
      <w:ins w:id="464" w:author="tquinn" w:date="2022-11-29T08:16:00Z">
        <w:r w:rsidR="00FE6226" w:rsidRPr="00FE6226">
          <w:rPr>
            <w:bCs/>
            <w:highlight w:val="yellow"/>
            <w:rPrChange w:id="465" w:author="tquinn" w:date="2022-11-29T08:17:00Z">
              <w:rPr>
                <w:bCs/>
              </w:rPr>
            </w:rPrChange>
          </w:rPr>
          <w:t>ow more about these animals in terms of depth distribution, population regulation, links to climate, and fisheries. I am sending a few papers I came across in a quick Google Scholar search but this is not my field, by a long shot.</w:t>
        </w:r>
      </w:ins>
    </w:p>
    <w:p w14:paraId="7C7B80DA" w14:textId="77777777" w:rsidR="00AC561A" w:rsidRPr="00AC561A" w:rsidRDefault="00AC561A" w:rsidP="00C13D23">
      <w:pPr>
        <w:spacing w:line="480" w:lineRule="auto"/>
        <w:rPr>
          <w:bCs/>
          <w:rPrChange w:id="466" w:author="tquinn" w:date="2022-11-28T21:27:00Z">
            <w:rPr>
              <w:b/>
              <w:bCs/>
            </w:rPr>
          </w:rPrChange>
        </w:rPr>
      </w:pP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lastRenderedPageBreak/>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2020. MARSS: Multivariate Autoregressive State-Space Modeling.</w:t>
          </w:r>
        </w:p>
        <w:p w14:paraId="0D0ABFF0" w14:textId="77777777" w:rsidR="00F36D67" w:rsidRDefault="00F36D67">
          <w:pPr>
            <w:autoSpaceDE w:val="0"/>
            <w:autoSpaceDN w:val="0"/>
            <w:ind w:hanging="480"/>
            <w:divId w:val="71782793"/>
          </w:pPr>
          <w:r w:rsidRPr="00F36D67">
            <w:rPr>
              <w:lang w:val="it-IT"/>
            </w:rPr>
            <w:t xml:space="preserve">Jacox, M. G., E. L. Hazen, K. D. Zaba, D. L. Rudnick, C. A. Edwards, A. M. Moore, and S. J. Bograd.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2005. Anthropogenic ocean acidification over the twenty-first century and its impact on calcifying organisms. Nature 437(7059):681–686.</w:t>
          </w:r>
        </w:p>
        <w:p w14:paraId="38946BE6" w14:textId="77777777" w:rsidR="00F36D67" w:rsidRDefault="00F36D67">
          <w:pPr>
            <w:autoSpaceDE w:val="0"/>
            <w:autoSpaceDN w:val="0"/>
            <w:ind w:hanging="480"/>
            <w:divId w:val="1848667462"/>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lastRenderedPageBreak/>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Imminent ocean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ins w:id="467" w:author="tquinn" w:date="2022-11-29T07:27:00Z">
        <w:r>
          <w:br w:type="column"/>
        </w:r>
      </w:ins>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 xml:space="preserve">Delta </w:t>
            </w:r>
            <w:proofErr w:type="spellStart"/>
            <w:r>
              <w:t>AICc</w:t>
            </w:r>
            <w:proofErr w:type="spellEnd"/>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states</w:t>
            </w:r>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ins w:id="468" w:author="tquinn" w:date="2022-11-29T07:26:00Z">
        <w:r w:rsidR="00F950E2">
          <w:t>, Washington, USA,</w:t>
        </w:r>
      </w:ins>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7DEF1CA7" w:rsidR="001C56D3" w:rsidRDefault="00C3037B" w:rsidP="007D67A2">
      <w:pPr>
        <w:spacing w:line="480" w:lineRule="auto"/>
      </w:pPr>
      <w:r>
        <w:t xml:space="preserve">Figure 2. Catch per unit effort (CPUE) </w:t>
      </w:r>
      <w:ins w:id="469" w:author="tquinn" w:date="2022-11-29T07:25:00Z">
        <w:r w:rsidR="00F950E2">
          <w:t>in May ea</w:t>
        </w:r>
      </w:ins>
      <w:ins w:id="470" w:author="tquinn" w:date="2022-11-29T07:26:00Z">
        <w:r w:rsidR="00F950E2">
          <w:t>ch year</w:t>
        </w:r>
      </w:ins>
      <w:del w:id="471" w:author="tquinn" w:date="2022-11-29T07:26:00Z">
        <w:r w:rsidR="00F84836" w:rsidDel="00F950E2">
          <w:delText>over time</w:delText>
        </w:r>
      </w:del>
      <w:r w:rsidR="00F84836">
        <w:t xml:space="preserve"> </w:t>
      </w:r>
      <w:r>
        <w:t>of the primary t</w:t>
      </w:r>
      <w:r w:rsidR="00F84836">
        <w:t>hree</w:t>
      </w:r>
      <w:r>
        <w:t xml:space="preserve"> </w:t>
      </w:r>
      <w:r w:rsidR="00F84836">
        <w:t>species</w:t>
      </w:r>
      <w:r>
        <w:t xml:space="preserve"> of shrimp </w:t>
      </w:r>
      <w:ins w:id="472" w:author="tquinn" w:date="2022-11-29T07:25:00Z">
        <w:r w:rsidR="00F950E2">
          <w:t>caught</w:t>
        </w:r>
      </w:ins>
      <w:del w:id="473" w:author="tquinn" w:date="2022-11-29T07:25:00Z">
        <w:r w:rsidDel="00F950E2">
          <w:delText>found</w:delText>
        </w:r>
      </w:del>
      <w:r>
        <w:t xml:space="preserve"> in </w:t>
      </w:r>
      <w:ins w:id="474" w:author="tquinn" w:date="2022-11-29T07:25:00Z">
        <w:r w:rsidR="00F950E2">
          <w:t xml:space="preserve">Port Madison, </w:t>
        </w:r>
      </w:ins>
      <w:r>
        <w:t>Puget Sound</w:t>
      </w:r>
      <w:ins w:id="475" w:author="tquinn" w:date="2022-11-29T07:26:00Z">
        <w:r w:rsidR="00F950E2">
          <w:t xml:space="preserve"> bottom</w:t>
        </w:r>
      </w:ins>
      <w:r>
        <w:t xml:space="preserve"> trawls from 1999 to 2019.</w:t>
      </w:r>
      <w:r w:rsidR="001C56D3">
        <w:br w:type="page"/>
      </w:r>
    </w:p>
    <w:p w14:paraId="255FD280" w14:textId="742E451B" w:rsidR="0053092C" w:rsidRDefault="00C3037B" w:rsidP="00C13D23">
      <w:pPr>
        <w:spacing w:line="480" w:lineRule="auto"/>
      </w:pPr>
      <w:r>
        <w:lastRenderedPageBreak/>
        <w:t xml:space="preserve"> </w:t>
      </w:r>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3216E778"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Time series of standardized shrimp log-CPUE (colored points) and the best fit model that included the Pacific Decadal Oscillation and ONI as drivers of change over time (black line).</w:t>
      </w:r>
      <w:r w:rsidR="001C56D3">
        <w:t xml:space="preserve"> (B) </w:t>
      </w:r>
      <w:r w:rsidR="00C82C95">
        <w:t xml:space="preserve">Time series of standardized shrimp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Microsoft Office User" w:date="2022-12-05T09:37:00Z" w:initials="MOU">
    <w:p w14:paraId="52F89B11" w14:textId="77777777" w:rsidR="00655081" w:rsidRDefault="00655081" w:rsidP="00BF641E">
      <w:r>
        <w:rPr>
          <w:rStyle w:val="CommentReference"/>
        </w:rPr>
        <w:annotationRef/>
      </w:r>
      <w:r>
        <w:rPr>
          <w:rFonts w:asciiTheme="minorHAnsi" w:eastAsiaTheme="minorHAnsi" w:hAnsiTheme="minorHAnsi" w:cstheme="minorBidi"/>
          <w:sz w:val="20"/>
          <w:szCs w:val="20"/>
          <w:lang w:eastAsia="en-US"/>
        </w:rPr>
        <w:t>Remember to always discuss your own results in the past tense.</w:t>
      </w:r>
    </w:p>
  </w:comment>
  <w:comment w:id="81" w:author="Microsoft Office User" w:date="2022-12-05T09:38:00Z" w:initials="MOU">
    <w:p w14:paraId="4F0297BB" w14:textId="77777777" w:rsidR="00655081" w:rsidRDefault="00655081" w:rsidP="00B63FE0">
      <w:r>
        <w:rPr>
          <w:rStyle w:val="CommentReference"/>
        </w:rPr>
        <w:annotationRef/>
      </w:r>
      <w:r>
        <w:rPr>
          <w:rFonts w:asciiTheme="minorHAnsi" w:eastAsiaTheme="minorHAnsi" w:hAnsiTheme="minorHAnsi" w:cstheme="minorBidi"/>
          <w:sz w:val="20"/>
          <w:szCs w:val="20"/>
          <w:lang w:eastAsia="en-US"/>
        </w:rPr>
        <w:t>Like what?</w:t>
      </w:r>
    </w:p>
  </w:comment>
  <w:comment w:id="98" w:author="Microsoft Office User" w:date="2022-12-05T09:38:00Z" w:initials="MOU">
    <w:p w14:paraId="56964806" w14:textId="77777777" w:rsidR="00655081" w:rsidRDefault="00655081" w:rsidP="003D129F">
      <w:r>
        <w:rPr>
          <w:rStyle w:val="CommentReference"/>
        </w:rPr>
        <w:annotationRef/>
      </w:r>
      <w:r>
        <w:rPr>
          <w:rFonts w:asciiTheme="minorHAnsi" w:eastAsiaTheme="minorHAnsi" w:hAnsiTheme="minorHAnsi" w:cstheme="minorBidi"/>
          <w:sz w:val="20"/>
          <w:szCs w:val="20"/>
          <w:lang w:eastAsia="en-US"/>
        </w:rPr>
        <w:t>Like what?</w:t>
      </w:r>
    </w:p>
  </w:comment>
  <w:comment w:id="186" w:author="Microsoft Office User" w:date="2022-12-05T09:43:00Z" w:initials="MOU">
    <w:p w14:paraId="6EC1D6CD" w14:textId="77777777" w:rsidR="003812F5" w:rsidRDefault="003812F5" w:rsidP="007A54E4">
      <w:r>
        <w:rPr>
          <w:rStyle w:val="CommentReference"/>
        </w:rPr>
        <w:annotationRef/>
      </w:r>
      <w:r>
        <w:rPr>
          <w:rFonts w:asciiTheme="minorHAnsi" w:eastAsiaTheme="minorHAnsi" w:hAnsiTheme="minorHAnsi" w:cstheme="minorBidi"/>
          <w:sz w:val="20"/>
          <w:szCs w:val="20"/>
          <w:lang w:eastAsia="en-US"/>
        </w:rPr>
        <w:t>Casendino H, McElroy K, Sorel M, Quinn T, and Wood CL. Two decades of change in sea star abundance at a subtidal site in Puget Sound, Washington.</w:t>
      </w:r>
    </w:p>
  </w:comment>
  <w:comment w:id="194" w:author="Microsoft Office User" w:date="2022-12-05T09:44:00Z" w:initials="MOU">
    <w:p w14:paraId="4672DEE1" w14:textId="77777777" w:rsidR="001B78DD" w:rsidRDefault="001B78DD" w:rsidP="00CE0FE4">
      <w:r>
        <w:rPr>
          <w:rStyle w:val="CommentReference"/>
        </w:rPr>
        <w:annotationRef/>
      </w:r>
      <w:r>
        <w:rPr>
          <w:rFonts w:asciiTheme="minorHAnsi" w:eastAsiaTheme="minorHAnsi" w:hAnsiTheme="minorHAnsi" w:cstheme="minorBidi"/>
          <w:sz w:val="20"/>
          <w:szCs w:val="20"/>
          <w:lang w:eastAsia="en-US"/>
        </w:rPr>
        <w:t>Give time spans for each.</w:t>
      </w:r>
    </w:p>
  </w:comment>
  <w:comment w:id="225" w:author="Microsoft Office User" w:date="2022-12-05T09:45:00Z" w:initials="MOU">
    <w:p w14:paraId="56CD6E52" w14:textId="77777777" w:rsidR="001B78DD" w:rsidRDefault="001B78DD" w:rsidP="00F55E8B">
      <w:r>
        <w:rPr>
          <w:rStyle w:val="CommentReference"/>
        </w:rPr>
        <w:annotationRef/>
      </w:r>
      <w:r>
        <w:rPr>
          <w:rFonts w:asciiTheme="minorHAnsi" w:eastAsiaTheme="minorHAnsi" w:hAnsiTheme="minorHAnsi" w:cstheme="minorBidi"/>
          <w:sz w:val="20"/>
          <w:szCs w:val="20"/>
          <w:lang w:eastAsia="en-US"/>
        </w:rPr>
        <w:t>If two species are included, this should also be specified above and throughout the MS.</w:t>
      </w:r>
    </w:p>
  </w:comment>
  <w:comment w:id="293" w:author="Microsoft Office User" w:date="2022-12-05T09:50:00Z" w:initials="MOU">
    <w:p w14:paraId="0C7460D0" w14:textId="77777777" w:rsidR="00946509" w:rsidRDefault="00946509" w:rsidP="002552D7">
      <w:r>
        <w:rPr>
          <w:rStyle w:val="CommentReference"/>
        </w:rPr>
        <w:annotationRef/>
      </w:r>
      <w:r>
        <w:rPr>
          <w:rFonts w:asciiTheme="minorHAnsi" w:eastAsiaTheme="minorHAnsi" w:hAnsiTheme="minorHAnsi" w:cstheme="minorBidi"/>
          <w:sz w:val="20"/>
          <w:szCs w:val="20"/>
          <w:lang w:eastAsia="en-US"/>
        </w:rPr>
        <w:t>In our dataset or in the catch record?</w:t>
      </w:r>
    </w:p>
  </w:comment>
  <w:comment w:id="365" w:author="Microsoft Office User" w:date="2022-12-05T09:53:00Z" w:initials="MOU">
    <w:p w14:paraId="07F542B9" w14:textId="77777777" w:rsidR="006D41D6" w:rsidRDefault="006D41D6" w:rsidP="00C05468">
      <w:r>
        <w:rPr>
          <w:rStyle w:val="CommentReference"/>
        </w:rPr>
        <w:annotationRef/>
      </w:r>
      <w:r>
        <w:rPr>
          <w:rFonts w:asciiTheme="minorHAnsi" w:eastAsiaTheme="minorHAnsi" w:hAnsiTheme="minorHAnsi" w:cstheme="minorBidi"/>
          <w:sz w:val="20"/>
          <w:szCs w:val="20"/>
          <w:lang w:eastAsia="en-US"/>
        </w:rPr>
        <w:t>Capitalized or not? Keep it consistent throughout the MS.</w:t>
      </w:r>
    </w:p>
  </w:comment>
  <w:comment w:id="397" w:author="Microsoft Office User" w:date="2022-12-05T09:56:00Z" w:initials="MOU">
    <w:p w14:paraId="10CE9A8D" w14:textId="77777777" w:rsidR="00062DF2" w:rsidRDefault="00062DF2" w:rsidP="004C7145">
      <w:r>
        <w:rPr>
          <w:rStyle w:val="CommentReference"/>
        </w:rPr>
        <w:annotationRef/>
      </w:r>
      <w:r>
        <w:rPr>
          <w:rFonts w:asciiTheme="minorHAnsi" w:eastAsiaTheme="minorHAnsi" w:hAnsiTheme="minorHAnsi" w:cstheme="minorBidi"/>
          <w:sz w:val="20"/>
          <w:szCs w:val="20"/>
          <w:lang w:eastAsia="en-US"/>
        </w:rPr>
        <w:t>Careful with adverbs in scientific writing - they generally imply subjective judgments.</w:t>
      </w:r>
    </w:p>
  </w:comment>
  <w:comment w:id="403" w:author="Microsoft Office User" w:date="2022-12-05T09:56:00Z" w:initials="MOU">
    <w:p w14:paraId="233809D3" w14:textId="77777777" w:rsidR="00062DF2" w:rsidRDefault="00062DF2" w:rsidP="00510A23">
      <w:r>
        <w:rPr>
          <w:rStyle w:val="CommentReference"/>
        </w:rPr>
        <w:annotationRef/>
      </w:r>
      <w:r>
        <w:rPr>
          <w:rFonts w:asciiTheme="minorHAnsi" w:eastAsiaTheme="minorHAnsi" w:hAnsiTheme="minorHAnsi" w:cstheme="minorBidi"/>
          <w:sz w:val="20"/>
          <w:szCs w:val="20"/>
          <w:lang w:eastAsia="en-US"/>
        </w:rPr>
        <w:t>Like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F89B11" w15:done="0"/>
  <w15:commentEx w15:paraId="4F0297BB" w15:done="0"/>
  <w15:commentEx w15:paraId="56964806" w15:done="0"/>
  <w15:commentEx w15:paraId="6EC1D6CD" w15:done="0"/>
  <w15:commentEx w15:paraId="4672DEE1" w15:done="0"/>
  <w15:commentEx w15:paraId="56CD6E52" w15:done="0"/>
  <w15:commentEx w15:paraId="0C7460D0" w15:done="0"/>
  <w15:commentEx w15:paraId="07F542B9" w15:done="0"/>
  <w15:commentEx w15:paraId="10CE9A8D" w15:done="0"/>
  <w15:commentEx w15:paraId="233809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3A40" w16cex:dateUtc="2022-12-05T08:37:00Z"/>
  <w16cex:commentExtensible w16cex:durableId="27383A78" w16cex:dateUtc="2022-12-05T08:38:00Z"/>
  <w16cex:commentExtensible w16cex:durableId="27383AB3" w16cex:dateUtc="2022-12-05T08:38:00Z"/>
  <w16cex:commentExtensible w16cex:durableId="27383BC5" w16cex:dateUtc="2022-12-05T08:43:00Z"/>
  <w16cex:commentExtensible w16cex:durableId="27383BF6" w16cex:dateUtc="2022-12-05T08:44:00Z"/>
  <w16cex:commentExtensible w16cex:durableId="27383C3E" w16cex:dateUtc="2022-12-05T08:45:00Z"/>
  <w16cex:commentExtensible w16cex:durableId="27383D78" w16cex:dateUtc="2022-12-05T08:50:00Z"/>
  <w16cex:commentExtensible w16cex:durableId="27383E05" w16cex:dateUtc="2022-12-05T08:53:00Z"/>
  <w16cex:commentExtensible w16cex:durableId="27383EB3" w16cex:dateUtc="2022-12-05T08:56:00Z"/>
  <w16cex:commentExtensible w16cex:durableId="27383ED8" w16cex:dateUtc="2022-12-05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F89B11" w16cid:durableId="27383A40"/>
  <w16cid:commentId w16cid:paraId="4F0297BB" w16cid:durableId="27383A78"/>
  <w16cid:commentId w16cid:paraId="56964806" w16cid:durableId="27383AB3"/>
  <w16cid:commentId w16cid:paraId="6EC1D6CD" w16cid:durableId="27383BC5"/>
  <w16cid:commentId w16cid:paraId="4672DEE1" w16cid:durableId="27383BF6"/>
  <w16cid:commentId w16cid:paraId="56CD6E52" w16cid:durableId="27383C3E"/>
  <w16cid:commentId w16cid:paraId="0C7460D0" w16cid:durableId="27383D78"/>
  <w16cid:commentId w16cid:paraId="07F542B9" w16cid:durableId="27383E05"/>
  <w16cid:commentId w16cid:paraId="10CE9A8D" w16cid:durableId="27383EB3"/>
  <w16cid:commentId w16cid:paraId="233809D3" w16cid:durableId="27383E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756903">
    <w:abstractNumId w:val="0"/>
  </w:num>
  <w:num w:numId="2" w16cid:durableId="2016032640">
    <w:abstractNumId w:val="1"/>
  </w:num>
  <w:num w:numId="3" w16cid:durableId="14490847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tquinn">
    <w15:presenceInfo w15:providerId="None" w15:userId="tqui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3AE4"/>
    <w:rsid w:val="000464D2"/>
    <w:rsid w:val="0004786B"/>
    <w:rsid w:val="00047AA7"/>
    <w:rsid w:val="00050803"/>
    <w:rsid w:val="0005239A"/>
    <w:rsid w:val="00055DDD"/>
    <w:rsid w:val="000613A6"/>
    <w:rsid w:val="00062DF2"/>
    <w:rsid w:val="000901C2"/>
    <w:rsid w:val="00094CB5"/>
    <w:rsid w:val="000A01F6"/>
    <w:rsid w:val="000A45C6"/>
    <w:rsid w:val="000B4122"/>
    <w:rsid w:val="000B71FB"/>
    <w:rsid w:val="000C6A6A"/>
    <w:rsid w:val="000D4FE0"/>
    <w:rsid w:val="000D55E1"/>
    <w:rsid w:val="000D68E4"/>
    <w:rsid w:val="000D6B92"/>
    <w:rsid w:val="000D711B"/>
    <w:rsid w:val="000E4754"/>
    <w:rsid w:val="00107E8E"/>
    <w:rsid w:val="00114FC4"/>
    <w:rsid w:val="00123A37"/>
    <w:rsid w:val="00123A46"/>
    <w:rsid w:val="00123D6D"/>
    <w:rsid w:val="00127414"/>
    <w:rsid w:val="001328B3"/>
    <w:rsid w:val="00134FB2"/>
    <w:rsid w:val="0013515D"/>
    <w:rsid w:val="0013655F"/>
    <w:rsid w:val="00137690"/>
    <w:rsid w:val="00142943"/>
    <w:rsid w:val="00155526"/>
    <w:rsid w:val="00160FEC"/>
    <w:rsid w:val="00167A6A"/>
    <w:rsid w:val="00177815"/>
    <w:rsid w:val="00177868"/>
    <w:rsid w:val="001804DD"/>
    <w:rsid w:val="00181BB2"/>
    <w:rsid w:val="001901AE"/>
    <w:rsid w:val="00196189"/>
    <w:rsid w:val="001A2A77"/>
    <w:rsid w:val="001A42E5"/>
    <w:rsid w:val="001B049B"/>
    <w:rsid w:val="001B78DD"/>
    <w:rsid w:val="001C121A"/>
    <w:rsid w:val="001C2708"/>
    <w:rsid w:val="001C2C80"/>
    <w:rsid w:val="001C56D3"/>
    <w:rsid w:val="001D2062"/>
    <w:rsid w:val="001D6B78"/>
    <w:rsid w:val="001E276D"/>
    <w:rsid w:val="001E40F3"/>
    <w:rsid w:val="001F3252"/>
    <w:rsid w:val="001F45EB"/>
    <w:rsid w:val="00204166"/>
    <w:rsid w:val="0021692B"/>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93A1A"/>
    <w:rsid w:val="002A2360"/>
    <w:rsid w:val="002A4AB8"/>
    <w:rsid w:val="002B0152"/>
    <w:rsid w:val="002B36D9"/>
    <w:rsid w:val="002B648D"/>
    <w:rsid w:val="002B7D64"/>
    <w:rsid w:val="002C4D56"/>
    <w:rsid w:val="002C6BA3"/>
    <w:rsid w:val="002D1B13"/>
    <w:rsid w:val="002D36AF"/>
    <w:rsid w:val="002D58C3"/>
    <w:rsid w:val="002D64AA"/>
    <w:rsid w:val="002E6709"/>
    <w:rsid w:val="002F4810"/>
    <w:rsid w:val="00307081"/>
    <w:rsid w:val="00316B78"/>
    <w:rsid w:val="00317C6E"/>
    <w:rsid w:val="00323DF1"/>
    <w:rsid w:val="00336624"/>
    <w:rsid w:val="00337102"/>
    <w:rsid w:val="00341549"/>
    <w:rsid w:val="00366773"/>
    <w:rsid w:val="0037302D"/>
    <w:rsid w:val="003812F5"/>
    <w:rsid w:val="00390F59"/>
    <w:rsid w:val="0039169D"/>
    <w:rsid w:val="0039693C"/>
    <w:rsid w:val="003B5240"/>
    <w:rsid w:val="003D7D9D"/>
    <w:rsid w:val="003F0EB9"/>
    <w:rsid w:val="003F1A08"/>
    <w:rsid w:val="003F323B"/>
    <w:rsid w:val="003F5BCC"/>
    <w:rsid w:val="00401099"/>
    <w:rsid w:val="004016DC"/>
    <w:rsid w:val="00403B1A"/>
    <w:rsid w:val="004067D2"/>
    <w:rsid w:val="0041436E"/>
    <w:rsid w:val="0042465C"/>
    <w:rsid w:val="004268F2"/>
    <w:rsid w:val="00440C0B"/>
    <w:rsid w:val="00441A16"/>
    <w:rsid w:val="00441C2D"/>
    <w:rsid w:val="00443D1A"/>
    <w:rsid w:val="00445867"/>
    <w:rsid w:val="00446BD7"/>
    <w:rsid w:val="004567AF"/>
    <w:rsid w:val="00465176"/>
    <w:rsid w:val="004723AC"/>
    <w:rsid w:val="0047678B"/>
    <w:rsid w:val="00490C0D"/>
    <w:rsid w:val="004A4A32"/>
    <w:rsid w:val="004A5C84"/>
    <w:rsid w:val="004C66DB"/>
    <w:rsid w:val="004C6C69"/>
    <w:rsid w:val="004C70B7"/>
    <w:rsid w:val="004D1233"/>
    <w:rsid w:val="004D32CA"/>
    <w:rsid w:val="004D64A3"/>
    <w:rsid w:val="004E0C5D"/>
    <w:rsid w:val="004E1662"/>
    <w:rsid w:val="004E3064"/>
    <w:rsid w:val="004F429B"/>
    <w:rsid w:val="00510F40"/>
    <w:rsid w:val="0053092C"/>
    <w:rsid w:val="00534C69"/>
    <w:rsid w:val="0055345A"/>
    <w:rsid w:val="00560261"/>
    <w:rsid w:val="00563251"/>
    <w:rsid w:val="00573AFA"/>
    <w:rsid w:val="005822F7"/>
    <w:rsid w:val="005929EC"/>
    <w:rsid w:val="005A017F"/>
    <w:rsid w:val="005A08D0"/>
    <w:rsid w:val="005A725E"/>
    <w:rsid w:val="005A7690"/>
    <w:rsid w:val="005A79B5"/>
    <w:rsid w:val="005D2020"/>
    <w:rsid w:val="005D6A59"/>
    <w:rsid w:val="005E3BAE"/>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7439B"/>
    <w:rsid w:val="00674732"/>
    <w:rsid w:val="00680E99"/>
    <w:rsid w:val="006822BB"/>
    <w:rsid w:val="0069273F"/>
    <w:rsid w:val="00693DCA"/>
    <w:rsid w:val="00694280"/>
    <w:rsid w:val="006B11FC"/>
    <w:rsid w:val="006B635A"/>
    <w:rsid w:val="006C2D1C"/>
    <w:rsid w:val="006D260C"/>
    <w:rsid w:val="006D41D6"/>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7F57"/>
    <w:rsid w:val="0089413B"/>
    <w:rsid w:val="008A07B7"/>
    <w:rsid w:val="008A21FA"/>
    <w:rsid w:val="008A718E"/>
    <w:rsid w:val="008D2307"/>
    <w:rsid w:val="008D33B4"/>
    <w:rsid w:val="008E52B5"/>
    <w:rsid w:val="008E7823"/>
    <w:rsid w:val="00900B96"/>
    <w:rsid w:val="00911985"/>
    <w:rsid w:val="009267BB"/>
    <w:rsid w:val="009322E5"/>
    <w:rsid w:val="0093558F"/>
    <w:rsid w:val="0094278A"/>
    <w:rsid w:val="009460A5"/>
    <w:rsid w:val="00946509"/>
    <w:rsid w:val="00946840"/>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5EBB"/>
    <w:rsid w:val="009E7D81"/>
    <w:rsid w:val="009F04F3"/>
    <w:rsid w:val="009F19C2"/>
    <w:rsid w:val="009F5BB2"/>
    <w:rsid w:val="00A034AE"/>
    <w:rsid w:val="00A078A5"/>
    <w:rsid w:val="00A1611E"/>
    <w:rsid w:val="00A2682F"/>
    <w:rsid w:val="00A53211"/>
    <w:rsid w:val="00A53EAD"/>
    <w:rsid w:val="00A56F63"/>
    <w:rsid w:val="00A66A62"/>
    <w:rsid w:val="00A70481"/>
    <w:rsid w:val="00A70800"/>
    <w:rsid w:val="00A76FE5"/>
    <w:rsid w:val="00A83159"/>
    <w:rsid w:val="00A84B78"/>
    <w:rsid w:val="00A93EB9"/>
    <w:rsid w:val="00A947D4"/>
    <w:rsid w:val="00AA16ED"/>
    <w:rsid w:val="00AB22CC"/>
    <w:rsid w:val="00AB7A00"/>
    <w:rsid w:val="00AC15FA"/>
    <w:rsid w:val="00AC29C4"/>
    <w:rsid w:val="00AC4FF9"/>
    <w:rsid w:val="00AC561A"/>
    <w:rsid w:val="00AC6441"/>
    <w:rsid w:val="00AD1155"/>
    <w:rsid w:val="00AD2A93"/>
    <w:rsid w:val="00AD4011"/>
    <w:rsid w:val="00AE02E1"/>
    <w:rsid w:val="00AE1171"/>
    <w:rsid w:val="00AE1A25"/>
    <w:rsid w:val="00AE4457"/>
    <w:rsid w:val="00AE7DA1"/>
    <w:rsid w:val="00AF3073"/>
    <w:rsid w:val="00B043EC"/>
    <w:rsid w:val="00B05B14"/>
    <w:rsid w:val="00B14DAE"/>
    <w:rsid w:val="00B16307"/>
    <w:rsid w:val="00B20E89"/>
    <w:rsid w:val="00B461BC"/>
    <w:rsid w:val="00B47608"/>
    <w:rsid w:val="00B55F44"/>
    <w:rsid w:val="00B643BE"/>
    <w:rsid w:val="00BB1DE1"/>
    <w:rsid w:val="00BB4B26"/>
    <w:rsid w:val="00BB5FD9"/>
    <w:rsid w:val="00BB7EF1"/>
    <w:rsid w:val="00BC39D5"/>
    <w:rsid w:val="00BC761F"/>
    <w:rsid w:val="00BD20B8"/>
    <w:rsid w:val="00BE659B"/>
    <w:rsid w:val="00BF740B"/>
    <w:rsid w:val="00C0054B"/>
    <w:rsid w:val="00C1164B"/>
    <w:rsid w:val="00C11D82"/>
    <w:rsid w:val="00C13D23"/>
    <w:rsid w:val="00C14464"/>
    <w:rsid w:val="00C243E8"/>
    <w:rsid w:val="00C26268"/>
    <w:rsid w:val="00C277EB"/>
    <w:rsid w:val="00C3037B"/>
    <w:rsid w:val="00C479C5"/>
    <w:rsid w:val="00C53012"/>
    <w:rsid w:val="00C57D7F"/>
    <w:rsid w:val="00C61FE7"/>
    <w:rsid w:val="00C762AB"/>
    <w:rsid w:val="00C76321"/>
    <w:rsid w:val="00C82C95"/>
    <w:rsid w:val="00CA4E9D"/>
    <w:rsid w:val="00CC03C1"/>
    <w:rsid w:val="00CD08CD"/>
    <w:rsid w:val="00CD7B73"/>
    <w:rsid w:val="00CE1438"/>
    <w:rsid w:val="00CF58F8"/>
    <w:rsid w:val="00D02989"/>
    <w:rsid w:val="00D16338"/>
    <w:rsid w:val="00D22C76"/>
    <w:rsid w:val="00D23285"/>
    <w:rsid w:val="00D26EB4"/>
    <w:rsid w:val="00D35ABC"/>
    <w:rsid w:val="00D448E3"/>
    <w:rsid w:val="00D5061D"/>
    <w:rsid w:val="00D508B4"/>
    <w:rsid w:val="00D52645"/>
    <w:rsid w:val="00D57134"/>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61DD0"/>
    <w:rsid w:val="00E7022B"/>
    <w:rsid w:val="00E7027C"/>
    <w:rsid w:val="00E73FA4"/>
    <w:rsid w:val="00E8030C"/>
    <w:rsid w:val="00E8576D"/>
    <w:rsid w:val="00E93D5B"/>
    <w:rsid w:val="00E93FA1"/>
    <w:rsid w:val="00EA56B4"/>
    <w:rsid w:val="00EB07F0"/>
    <w:rsid w:val="00EB49DC"/>
    <w:rsid w:val="00EB5330"/>
    <w:rsid w:val="00EB6383"/>
    <w:rsid w:val="00EB7D08"/>
    <w:rsid w:val="00ED18E1"/>
    <w:rsid w:val="00ED1A69"/>
    <w:rsid w:val="00ED26A4"/>
    <w:rsid w:val="00ED4386"/>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2EB"/>
    <w:rsid w:val="00F45939"/>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90817"/>
    <w:rsid w:val="001731A9"/>
    <w:rsid w:val="002A2A7D"/>
    <w:rsid w:val="002E3A53"/>
    <w:rsid w:val="003052E2"/>
    <w:rsid w:val="003A5337"/>
    <w:rsid w:val="004F6677"/>
    <w:rsid w:val="005136E1"/>
    <w:rsid w:val="00570199"/>
    <w:rsid w:val="005F15DD"/>
    <w:rsid w:val="007E099F"/>
    <w:rsid w:val="00922088"/>
    <w:rsid w:val="00A3695C"/>
    <w:rsid w:val="00A95CF4"/>
    <w:rsid w:val="00C548F6"/>
    <w:rsid w:val="00C86113"/>
    <w:rsid w:val="00CA63CE"/>
    <w:rsid w:val="00CC1405"/>
    <w:rsid w:val="00CE4DCC"/>
    <w:rsid w:val="00D14188"/>
    <w:rsid w:val="00E04F57"/>
    <w:rsid w:val="00E72236"/>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236"/>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6864-ACB4-4CB8-8963-8CCF45DB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22</Pages>
  <Words>5288</Words>
  <Characters>30147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Microsoft Office User</cp:lastModifiedBy>
  <cp:revision>17</cp:revision>
  <dcterms:created xsi:type="dcterms:W3CDTF">2022-11-29T03:28:00Z</dcterms:created>
  <dcterms:modified xsi:type="dcterms:W3CDTF">2022-12-05T08:59:00Z</dcterms:modified>
</cp:coreProperties>
</file>